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C0EF" w14:textId="5206DCBE" w:rsidR="12B666CF" w:rsidRDefault="12B666CF" w:rsidP="12B666CF">
      <w:pPr>
        <w:jc w:val="center"/>
        <w:rPr>
          <w:rFonts w:ascii="Times New Roman" w:hAnsi="Times New Roman" w:cs="Times New Roman"/>
          <w:b/>
          <w:bCs/>
          <w:sz w:val="24"/>
          <w:szCs w:val="24"/>
          <w:u w:val="single"/>
          <w:lang w:val="en-US"/>
        </w:rPr>
      </w:pPr>
      <w:r w:rsidRPr="12B666CF">
        <w:rPr>
          <w:rFonts w:ascii="Times New Roman" w:hAnsi="Times New Roman" w:cs="Times New Roman"/>
          <w:b/>
          <w:bCs/>
          <w:sz w:val="24"/>
          <w:szCs w:val="24"/>
          <w:u w:val="single"/>
          <w:lang w:val="en-US"/>
        </w:rPr>
        <w:t xml:space="preserve">Effects of environmental complexity on </w:t>
      </w:r>
      <w:proofErr w:type="gramStart"/>
      <w:r w:rsidRPr="12B666CF">
        <w:rPr>
          <w:rFonts w:ascii="Times New Roman" w:hAnsi="Times New Roman" w:cs="Times New Roman"/>
          <w:b/>
          <w:bCs/>
          <w:sz w:val="24"/>
          <w:szCs w:val="24"/>
          <w:u w:val="single"/>
          <w:lang w:val="en-US"/>
        </w:rPr>
        <w:t>Red</w:t>
      </w:r>
      <w:proofErr w:type="gramEnd"/>
      <w:r w:rsidRPr="12B666CF">
        <w:rPr>
          <w:rFonts w:ascii="Times New Roman" w:hAnsi="Times New Roman" w:cs="Times New Roman"/>
          <w:b/>
          <w:bCs/>
          <w:sz w:val="24"/>
          <w:szCs w:val="24"/>
          <w:u w:val="single"/>
          <w:lang w:val="en-US"/>
        </w:rPr>
        <w:t xml:space="preserve"> dholes (</w:t>
      </w:r>
      <w:proofErr w:type="spellStart"/>
      <w:r w:rsidRPr="12B666CF">
        <w:rPr>
          <w:rFonts w:ascii="Times New Roman" w:hAnsi="Times New Roman" w:cs="Times New Roman"/>
          <w:b/>
          <w:bCs/>
          <w:i/>
          <w:iCs/>
          <w:sz w:val="24"/>
          <w:szCs w:val="24"/>
          <w:u w:val="single"/>
          <w:lang w:val="en-US"/>
        </w:rPr>
        <w:t>Cuon</w:t>
      </w:r>
      <w:proofErr w:type="spellEnd"/>
      <w:r w:rsidRPr="12B666CF">
        <w:rPr>
          <w:rFonts w:ascii="Times New Roman" w:hAnsi="Times New Roman" w:cs="Times New Roman"/>
          <w:b/>
          <w:bCs/>
          <w:i/>
          <w:iCs/>
          <w:sz w:val="24"/>
          <w:szCs w:val="24"/>
          <w:u w:val="single"/>
          <w:lang w:val="en-US"/>
        </w:rPr>
        <w:t xml:space="preserve"> </w:t>
      </w:r>
      <w:proofErr w:type="spellStart"/>
      <w:r w:rsidRPr="12B666CF">
        <w:rPr>
          <w:rFonts w:ascii="Times New Roman" w:hAnsi="Times New Roman" w:cs="Times New Roman"/>
          <w:b/>
          <w:bCs/>
          <w:i/>
          <w:iCs/>
          <w:sz w:val="24"/>
          <w:szCs w:val="24"/>
          <w:u w:val="single"/>
          <w:lang w:val="en-US"/>
        </w:rPr>
        <w:t>alpinus</w:t>
      </w:r>
      <w:proofErr w:type="spellEnd"/>
      <w:r w:rsidRPr="12B666CF">
        <w:rPr>
          <w:rFonts w:ascii="Times New Roman" w:hAnsi="Times New Roman" w:cs="Times New Roman"/>
          <w:b/>
          <w:bCs/>
          <w:sz w:val="24"/>
          <w:szCs w:val="24"/>
          <w:u w:val="single"/>
          <w:lang w:val="en-US"/>
        </w:rPr>
        <w:t>)</w:t>
      </w:r>
    </w:p>
    <w:p w14:paraId="44518FFB" w14:textId="52262B07" w:rsidR="00E77269" w:rsidRPr="00D50EE2" w:rsidRDefault="00D50EE2" w:rsidP="00D50EE2">
      <w:pPr>
        <w:spacing w:line="360" w:lineRule="auto"/>
        <w:jc w:val="both"/>
        <w:rPr>
          <w:ins w:id="0" w:author="Dajun Wang" w:date="2022-04-29T09:50:00Z"/>
          <w:rFonts w:ascii="Times New Roman" w:eastAsia="Arial" w:hAnsi="Times New Roman" w:cs="Times New Roman"/>
          <w:b/>
          <w:bCs/>
          <w:sz w:val="24"/>
          <w:szCs w:val="24"/>
          <w:rPrChange w:id="1" w:author="Dajun Wang" w:date="2022-04-29T09:50:00Z">
            <w:rPr>
              <w:ins w:id="2" w:author="Dajun Wang" w:date="2022-04-29T09:50:00Z"/>
              <w:rFonts w:ascii="Times New Roman" w:eastAsia="Arial" w:hAnsi="Times New Roman" w:cs="Times New Roman"/>
              <w:sz w:val="24"/>
              <w:szCs w:val="24"/>
            </w:rPr>
          </w:rPrChange>
        </w:rPr>
        <w:pPrChange w:id="3" w:author="Dajun Wang" w:date="2022-04-29T09:50:00Z">
          <w:pPr>
            <w:spacing w:line="360" w:lineRule="auto"/>
            <w:ind w:firstLine="720"/>
            <w:jc w:val="both"/>
          </w:pPr>
        </w:pPrChange>
      </w:pPr>
      <w:ins w:id="4" w:author="Dajun Wang" w:date="2022-04-29T09:50:00Z">
        <w:r w:rsidRPr="00D50EE2">
          <w:rPr>
            <w:rFonts w:ascii="Times New Roman" w:eastAsia="Arial" w:hAnsi="Times New Roman" w:cs="Times New Roman"/>
            <w:b/>
            <w:bCs/>
            <w:sz w:val="24"/>
            <w:szCs w:val="24"/>
            <w:rPrChange w:id="5" w:author="Dajun Wang" w:date="2022-04-29T09:50:00Z">
              <w:rPr>
                <w:rFonts w:ascii="Times New Roman" w:eastAsia="Arial" w:hAnsi="Times New Roman" w:cs="Times New Roman"/>
                <w:sz w:val="24"/>
                <w:szCs w:val="24"/>
              </w:rPr>
            </w:rPrChange>
          </w:rPr>
          <w:t>Introduction</w:t>
        </w:r>
      </w:ins>
    </w:p>
    <w:p w14:paraId="0D13C40F" w14:textId="03894610" w:rsidR="005C44C6" w:rsidRDefault="369B24F5" w:rsidP="2307A083">
      <w:pPr>
        <w:spacing w:line="360" w:lineRule="auto"/>
        <w:ind w:firstLine="720"/>
        <w:jc w:val="both"/>
        <w:rPr>
          <w:rFonts w:ascii="Times New Roman" w:eastAsia="Arial" w:hAnsi="Times New Roman" w:cs="Times New Roman"/>
          <w:sz w:val="24"/>
          <w:szCs w:val="24"/>
        </w:rPr>
      </w:pPr>
      <w:r w:rsidRPr="419DC00F">
        <w:rPr>
          <w:rFonts w:ascii="Times New Roman" w:eastAsia="Arial" w:hAnsi="Times New Roman" w:cs="Times New Roman"/>
          <w:sz w:val="24"/>
          <w:szCs w:val="24"/>
        </w:rPr>
        <w:t>Red Dholes (</w:t>
      </w:r>
      <w:proofErr w:type="spellStart"/>
      <w:r w:rsidRPr="419DC00F">
        <w:rPr>
          <w:rFonts w:ascii="Times New Roman" w:eastAsia="Arial" w:hAnsi="Times New Roman" w:cs="Times New Roman"/>
          <w:i/>
          <w:iCs/>
          <w:sz w:val="24"/>
          <w:szCs w:val="24"/>
        </w:rPr>
        <w:t>Cuon</w:t>
      </w:r>
      <w:proofErr w:type="spellEnd"/>
      <w:r w:rsidRPr="419DC00F">
        <w:rPr>
          <w:rFonts w:ascii="Times New Roman" w:eastAsia="Arial" w:hAnsi="Times New Roman" w:cs="Times New Roman"/>
          <w:i/>
          <w:iCs/>
          <w:sz w:val="24"/>
          <w:szCs w:val="24"/>
        </w:rPr>
        <w:t xml:space="preserve"> </w:t>
      </w:r>
      <w:proofErr w:type="spellStart"/>
      <w:r w:rsidRPr="419DC00F">
        <w:rPr>
          <w:rFonts w:ascii="Times New Roman" w:eastAsia="Arial" w:hAnsi="Times New Roman" w:cs="Times New Roman"/>
          <w:i/>
          <w:iCs/>
          <w:sz w:val="24"/>
          <w:szCs w:val="24"/>
        </w:rPr>
        <w:t>alpinus</w:t>
      </w:r>
      <w:proofErr w:type="spellEnd"/>
      <w:r w:rsidRPr="419DC00F">
        <w:rPr>
          <w:rFonts w:ascii="Times New Roman" w:eastAsia="Arial" w:hAnsi="Times New Roman" w:cs="Times New Roman"/>
          <w:i/>
          <w:iCs/>
          <w:sz w:val="24"/>
          <w:szCs w:val="24"/>
        </w:rPr>
        <w:t xml:space="preserve">; </w:t>
      </w:r>
      <w:commentRangeStart w:id="6"/>
      <w:r w:rsidRPr="419DC00F">
        <w:rPr>
          <w:rFonts w:ascii="Times New Roman" w:eastAsia="Arial" w:hAnsi="Times New Roman" w:cs="Times New Roman"/>
          <w:sz w:val="24"/>
          <w:szCs w:val="24"/>
        </w:rPr>
        <w:t>henceforth referred to as dholes</w:t>
      </w:r>
      <w:commentRangeEnd w:id="6"/>
      <w:r w:rsidR="27D23691">
        <w:rPr>
          <w:rStyle w:val="CommentReference"/>
        </w:rPr>
        <w:commentReference w:id="6"/>
      </w:r>
      <w:r w:rsidRPr="419DC00F">
        <w:rPr>
          <w:rFonts w:ascii="Times New Roman" w:eastAsia="Arial" w:hAnsi="Times New Roman" w:cs="Times New Roman"/>
          <w:i/>
          <w:iCs/>
          <w:sz w:val="24"/>
          <w:szCs w:val="24"/>
        </w:rPr>
        <w:t xml:space="preserve">) </w:t>
      </w:r>
      <w:r w:rsidRPr="419DC00F">
        <w:rPr>
          <w:rFonts w:ascii="Times New Roman" w:eastAsia="Arial" w:hAnsi="Times New Roman" w:cs="Times New Roman"/>
          <w:sz w:val="24"/>
          <w:szCs w:val="24"/>
        </w:rPr>
        <w:t>go by a variety of names such as Asiatic wild dogs, howling dogs or whistling dogs due to their propensity to communicate with one another via whistling sounds, a sharp contrast from most other Canids who mainly communicate with conspecifics by barking. The dholes are known as habitat generalists due to their ability to survive in a wide variety of environments ranging from the dense tropical rainforests of South-east Asia to the temperate hilly regions of Nepal, Bhutan and Ladakh, Pakistan, situated 5,300m above sea level (</w:t>
      </w:r>
      <w:proofErr w:type="spellStart"/>
      <w:r w:rsidRPr="419DC00F">
        <w:rPr>
          <w:rFonts w:ascii="Times New Roman" w:eastAsia="Arial" w:hAnsi="Times New Roman" w:cs="Times New Roman"/>
          <w:sz w:val="24"/>
          <w:szCs w:val="24"/>
        </w:rPr>
        <w:t>Kamler</w:t>
      </w:r>
      <w:proofErr w:type="spellEnd"/>
      <w:r w:rsidRPr="419DC00F">
        <w:rPr>
          <w:rFonts w:ascii="Times New Roman" w:eastAsia="Arial" w:hAnsi="Times New Roman" w:cs="Times New Roman"/>
          <w:i/>
          <w:iCs/>
          <w:sz w:val="24"/>
          <w:szCs w:val="24"/>
        </w:rPr>
        <w:t xml:space="preserve"> et.al</w:t>
      </w:r>
      <w:r w:rsidRPr="419DC00F">
        <w:rPr>
          <w:rFonts w:ascii="Times New Roman" w:eastAsia="Arial" w:hAnsi="Times New Roman" w:cs="Times New Roman"/>
          <w:sz w:val="24"/>
          <w:szCs w:val="24"/>
        </w:rPr>
        <w:t xml:space="preserve">, 2015).   </w:t>
      </w:r>
    </w:p>
    <w:p w14:paraId="0B637460" w14:textId="7C5DAE86" w:rsidR="005C44C6" w:rsidRDefault="369B24F5" w:rsidP="2307A083">
      <w:pPr>
        <w:spacing w:line="360" w:lineRule="auto"/>
        <w:ind w:firstLine="720"/>
        <w:jc w:val="both"/>
        <w:rPr>
          <w:rFonts w:ascii="Times New Roman" w:eastAsia="Arial" w:hAnsi="Times New Roman" w:cs="Times New Roman"/>
          <w:sz w:val="24"/>
          <w:szCs w:val="24"/>
        </w:rPr>
      </w:pPr>
      <w:r w:rsidRPr="2307A083">
        <w:rPr>
          <w:rFonts w:ascii="Times New Roman" w:eastAsia="Arial" w:hAnsi="Times New Roman" w:cs="Times New Roman"/>
          <w:sz w:val="24"/>
          <w:szCs w:val="24"/>
        </w:rPr>
        <w:t>Despite their innate ability to adapt to various environments, dholes are listed as being endangered as per the IUCN</w:t>
      </w:r>
      <w:r w:rsidR="6E066E41" w:rsidRPr="2307A083">
        <w:rPr>
          <w:rFonts w:ascii="Times New Roman" w:eastAsia="Arial" w:hAnsi="Times New Roman" w:cs="Times New Roman"/>
          <w:sz w:val="24"/>
          <w:szCs w:val="24"/>
        </w:rPr>
        <w:t xml:space="preserve"> Red List (</w:t>
      </w:r>
      <w:proofErr w:type="spellStart"/>
      <w:r w:rsidR="6E066E41" w:rsidRPr="2307A083">
        <w:rPr>
          <w:rFonts w:ascii="Times New Roman" w:eastAsia="Arial" w:hAnsi="Times New Roman" w:cs="Times New Roman"/>
          <w:sz w:val="24"/>
          <w:szCs w:val="24"/>
        </w:rPr>
        <w:t>Kalmer</w:t>
      </w:r>
      <w:proofErr w:type="spellEnd"/>
      <w:r w:rsidR="6E066E41" w:rsidRPr="2307A083">
        <w:rPr>
          <w:rFonts w:ascii="Times New Roman" w:eastAsia="Arial" w:hAnsi="Times New Roman" w:cs="Times New Roman"/>
          <w:sz w:val="24"/>
          <w:szCs w:val="24"/>
        </w:rPr>
        <w:t xml:space="preserve"> </w:t>
      </w:r>
      <w:r w:rsidR="6E066E41" w:rsidRPr="419DC00F">
        <w:rPr>
          <w:rFonts w:ascii="Times New Roman" w:eastAsia="Arial" w:hAnsi="Times New Roman" w:cs="Times New Roman"/>
          <w:i/>
          <w:iCs/>
          <w:sz w:val="24"/>
          <w:szCs w:val="24"/>
        </w:rPr>
        <w:t>et.al,</w:t>
      </w:r>
      <w:r w:rsidR="6E066E41" w:rsidRPr="2307A083">
        <w:rPr>
          <w:rFonts w:ascii="Times New Roman" w:eastAsia="Arial" w:hAnsi="Times New Roman" w:cs="Times New Roman"/>
          <w:sz w:val="24"/>
          <w:szCs w:val="24"/>
        </w:rPr>
        <w:t xml:space="preserve"> 2015)</w:t>
      </w:r>
      <w:r w:rsidRPr="2307A083">
        <w:rPr>
          <w:rFonts w:ascii="Times New Roman" w:eastAsia="Arial" w:hAnsi="Times New Roman" w:cs="Times New Roman"/>
          <w:sz w:val="24"/>
          <w:szCs w:val="24"/>
        </w:rPr>
        <w:t xml:space="preserve"> and are listed in Appendix II of CITES</w:t>
      </w:r>
      <w:r w:rsidR="5EBC3B37">
        <w:rPr>
          <w:rFonts w:ascii="Times New Roman" w:eastAsia="Arial" w:hAnsi="Times New Roman" w:cs="Times New Roman"/>
          <w:sz w:val="24"/>
          <w:szCs w:val="24"/>
        </w:rPr>
        <w:t xml:space="preserve"> (CITES, 2021).</w:t>
      </w:r>
      <w:r w:rsidRPr="2307A083">
        <w:rPr>
          <w:rFonts w:ascii="Times New Roman" w:eastAsia="Arial" w:hAnsi="Times New Roman" w:cs="Times New Roman"/>
          <w:color w:val="FF0000"/>
          <w:sz w:val="24"/>
          <w:szCs w:val="24"/>
        </w:rPr>
        <w:t xml:space="preserve"> </w:t>
      </w:r>
      <w:r w:rsidRPr="2307A083">
        <w:rPr>
          <w:rFonts w:ascii="Times New Roman" w:eastAsia="Arial" w:hAnsi="Times New Roman" w:cs="Times New Roman"/>
          <w:sz w:val="24"/>
          <w:szCs w:val="24"/>
        </w:rPr>
        <w:t>Although dholes are not sought out for their parts to be sold in the traditional medicine black markets, these hypercarnivores indirectly face widespread anthropogenic threats (</w:t>
      </w:r>
      <w:proofErr w:type="spellStart"/>
      <w:r w:rsidRPr="2307A083">
        <w:rPr>
          <w:rFonts w:ascii="Times New Roman" w:eastAsia="Arial" w:hAnsi="Times New Roman" w:cs="Times New Roman"/>
          <w:sz w:val="24"/>
          <w:szCs w:val="24"/>
        </w:rPr>
        <w:t>Kamler</w:t>
      </w:r>
      <w:proofErr w:type="spellEnd"/>
      <w:r w:rsidRPr="2307A083">
        <w:rPr>
          <w:rFonts w:ascii="Times New Roman" w:eastAsia="Arial" w:hAnsi="Times New Roman" w:cs="Times New Roman"/>
          <w:sz w:val="24"/>
          <w:szCs w:val="24"/>
        </w:rPr>
        <w:t xml:space="preserve"> </w:t>
      </w:r>
      <w:r w:rsidRPr="419DC00F">
        <w:rPr>
          <w:rFonts w:ascii="Times New Roman" w:eastAsia="Arial" w:hAnsi="Times New Roman" w:cs="Times New Roman"/>
          <w:i/>
          <w:iCs/>
          <w:sz w:val="24"/>
          <w:szCs w:val="24"/>
        </w:rPr>
        <w:t>et.al</w:t>
      </w:r>
      <w:r w:rsidRPr="2307A083">
        <w:rPr>
          <w:rFonts w:ascii="Times New Roman" w:eastAsia="Arial" w:hAnsi="Times New Roman" w:cs="Times New Roman"/>
          <w:sz w:val="24"/>
          <w:szCs w:val="24"/>
        </w:rPr>
        <w:t>, 2015)</w:t>
      </w:r>
      <w:r w:rsidR="009E73BA">
        <w:rPr>
          <w:noProof/>
        </w:rPr>
        <mc:AlternateContent>
          <mc:Choice Requires="wps">
            <w:drawing>
              <wp:anchor distT="0" distB="0" distL="114300" distR="114300" simplePos="0" relativeHeight="251660288" behindDoc="0" locked="0" layoutInCell="1" allowOverlap="1" wp14:anchorId="496A9AAC" wp14:editId="3498AC65">
                <wp:simplePos x="0" y="0"/>
                <wp:positionH relativeFrom="column">
                  <wp:posOffset>0</wp:posOffset>
                </wp:positionH>
                <wp:positionV relativeFrom="paragraph">
                  <wp:posOffset>3425190</wp:posOffset>
                </wp:positionV>
                <wp:extent cx="2877185" cy="635"/>
                <wp:effectExtent l="0" t="0" r="5715" b="12065"/>
                <wp:wrapSquare wrapText="bothSides"/>
                <wp:docPr id="2" name="Text Box 2"/>
                <wp:cNvGraphicFramePr/>
                <a:graphic xmlns:a="http://schemas.openxmlformats.org/drawingml/2006/main">
                  <a:graphicData uri="http://schemas.microsoft.com/office/word/2010/wordprocessingShape">
                    <wps:wsp>
                      <wps:cNvSpPr txBox="1"/>
                      <wps:spPr>
                        <a:xfrm>
                          <a:off x="0" y="0"/>
                          <a:ext cx="2877185" cy="635"/>
                        </a:xfrm>
                        <a:prstGeom prst="rect">
                          <a:avLst/>
                        </a:prstGeom>
                        <a:solidFill>
                          <a:prstClr val="white"/>
                        </a:solidFill>
                        <a:ln>
                          <a:noFill/>
                        </a:ln>
                      </wps:spPr>
                      <wps:txbx>
                        <w:txbxContent>
                          <w:p w14:paraId="26A62A48" w14:textId="7BAA18C9" w:rsidR="009E73BA" w:rsidRPr="00F1379A" w:rsidRDefault="009E73BA" w:rsidP="009E73BA">
                            <w:pPr>
                              <w:pStyle w:val="Caption"/>
                              <w:rPr>
                                <w:rFonts w:ascii="Times New Roman" w:eastAsia="Arial" w:hAnsi="Times New Roman" w:cs="Times New Roman"/>
                                <w:i w:val="0"/>
                                <w:iCs w:val="0"/>
                                <w:color w:val="000000" w:themeColor="text1"/>
                                <w:sz w:val="24"/>
                                <w:szCs w:val="24"/>
                                <w:rPrChange w:id="7" w:author="Dajun Wang" w:date="2022-04-29T11:27:00Z">
                                  <w:rPr>
                                    <w:rFonts w:ascii="Times New Roman" w:eastAsia="Arial" w:hAnsi="Times New Roman" w:cs="Times New Roman"/>
                                  </w:rPr>
                                </w:rPrChange>
                              </w:rPr>
                            </w:pPr>
                            <w:r w:rsidRPr="00F1379A">
                              <w:rPr>
                                <w:rFonts w:ascii="Times New Roman" w:hAnsi="Times New Roman" w:cs="Times New Roman"/>
                                <w:i w:val="0"/>
                                <w:iCs w:val="0"/>
                                <w:color w:val="000000" w:themeColor="text1"/>
                                <w:sz w:val="24"/>
                                <w:szCs w:val="24"/>
                                <w:rPrChange w:id="8" w:author="Dajun Wang" w:date="2022-04-29T11:27:00Z">
                                  <w:rPr/>
                                </w:rPrChange>
                              </w:rPr>
                              <w:t xml:space="preserve">Figure </w:t>
                            </w:r>
                            <w:r w:rsidRPr="00F1379A">
                              <w:rPr>
                                <w:rFonts w:ascii="Times New Roman" w:hAnsi="Times New Roman" w:cs="Times New Roman"/>
                                <w:i w:val="0"/>
                                <w:iCs w:val="0"/>
                                <w:color w:val="000000" w:themeColor="text1"/>
                                <w:sz w:val="24"/>
                                <w:szCs w:val="24"/>
                                <w:rPrChange w:id="9" w:author="Dajun Wang" w:date="2022-04-29T11:27:00Z">
                                  <w:rPr/>
                                </w:rPrChange>
                              </w:rPr>
                              <w:fldChar w:fldCharType="begin"/>
                            </w:r>
                            <w:r w:rsidRPr="00F1379A">
                              <w:rPr>
                                <w:rFonts w:ascii="Times New Roman" w:hAnsi="Times New Roman" w:cs="Times New Roman"/>
                                <w:i w:val="0"/>
                                <w:iCs w:val="0"/>
                                <w:color w:val="000000" w:themeColor="text1"/>
                                <w:sz w:val="24"/>
                                <w:szCs w:val="24"/>
                                <w:rPrChange w:id="10" w:author="Dajun Wang" w:date="2022-04-29T11:27:00Z">
                                  <w:rPr/>
                                </w:rPrChange>
                              </w:rPr>
                              <w:instrText>SEQ Figure \* ARABIC</w:instrText>
                            </w:r>
                            <w:r w:rsidRPr="00F1379A">
                              <w:rPr>
                                <w:rFonts w:ascii="Times New Roman" w:hAnsi="Times New Roman" w:cs="Times New Roman"/>
                                <w:i w:val="0"/>
                                <w:iCs w:val="0"/>
                                <w:color w:val="000000" w:themeColor="text1"/>
                                <w:sz w:val="24"/>
                                <w:szCs w:val="24"/>
                                <w:rPrChange w:id="11" w:author="Dajun Wang" w:date="2022-04-29T11:27:00Z">
                                  <w:rPr/>
                                </w:rPrChange>
                              </w:rPr>
                              <w:fldChar w:fldCharType="separate"/>
                            </w:r>
                            <w:r w:rsidR="004B215A" w:rsidRPr="00F1379A">
                              <w:rPr>
                                <w:rFonts w:ascii="Times New Roman" w:hAnsi="Times New Roman" w:cs="Times New Roman"/>
                                <w:i w:val="0"/>
                                <w:iCs w:val="0"/>
                                <w:noProof/>
                                <w:color w:val="000000" w:themeColor="text1"/>
                                <w:sz w:val="24"/>
                                <w:szCs w:val="24"/>
                                <w:rPrChange w:id="12" w:author="Dajun Wang" w:date="2022-04-29T11:27:00Z">
                                  <w:rPr>
                                    <w:noProof/>
                                  </w:rPr>
                                </w:rPrChange>
                              </w:rPr>
                              <w:t>1</w:t>
                            </w:r>
                            <w:r w:rsidRPr="00F1379A">
                              <w:rPr>
                                <w:rFonts w:ascii="Times New Roman" w:hAnsi="Times New Roman" w:cs="Times New Roman"/>
                                <w:i w:val="0"/>
                                <w:iCs w:val="0"/>
                                <w:color w:val="000000" w:themeColor="text1"/>
                                <w:sz w:val="24"/>
                                <w:szCs w:val="24"/>
                                <w:rPrChange w:id="13" w:author="Dajun Wang" w:date="2022-04-29T11:27:00Z">
                                  <w:rPr/>
                                </w:rPrChange>
                              </w:rPr>
                              <w:fldChar w:fldCharType="end"/>
                            </w:r>
                            <w:r w:rsidRPr="00F1379A">
                              <w:rPr>
                                <w:rFonts w:ascii="Times New Roman" w:hAnsi="Times New Roman" w:cs="Times New Roman"/>
                                <w:i w:val="0"/>
                                <w:iCs w:val="0"/>
                                <w:color w:val="000000" w:themeColor="text1"/>
                                <w:sz w:val="24"/>
                                <w:szCs w:val="24"/>
                                <w:rPrChange w:id="14" w:author="Dajun Wang" w:date="2022-04-29T11:27:00Z">
                                  <w:rPr/>
                                </w:rPrChange>
                              </w:rPr>
                              <w:t>: Geographic distribution of Red Dholes (</w:t>
                            </w:r>
                            <w:proofErr w:type="spellStart"/>
                            <w:r w:rsidRPr="00F1379A">
                              <w:rPr>
                                <w:rFonts w:ascii="Times New Roman" w:hAnsi="Times New Roman" w:cs="Times New Roman"/>
                                <w:color w:val="000000" w:themeColor="text1"/>
                                <w:sz w:val="24"/>
                                <w:szCs w:val="24"/>
                                <w:rPrChange w:id="15" w:author="Dajun Wang" w:date="2022-04-29T11:27:00Z">
                                  <w:rPr/>
                                </w:rPrChange>
                              </w:rPr>
                              <w:t>Cuon</w:t>
                            </w:r>
                            <w:proofErr w:type="spellEnd"/>
                            <w:r w:rsidRPr="00F1379A">
                              <w:rPr>
                                <w:rFonts w:ascii="Times New Roman" w:hAnsi="Times New Roman" w:cs="Times New Roman"/>
                                <w:color w:val="000000" w:themeColor="text1"/>
                                <w:sz w:val="24"/>
                                <w:szCs w:val="24"/>
                                <w:rPrChange w:id="16" w:author="Dajun Wang" w:date="2022-04-29T11:27:00Z">
                                  <w:rPr/>
                                </w:rPrChange>
                              </w:rPr>
                              <w:t xml:space="preserve"> </w:t>
                            </w:r>
                            <w:proofErr w:type="spellStart"/>
                            <w:r w:rsidRPr="00F1379A">
                              <w:rPr>
                                <w:rFonts w:ascii="Times New Roman" w:hAnsi="Times New Roman" w:cs="Times New Roman"/>
                                <w:color w:val="000000" w:themeColor="text1"/>
                                <w:sz w:val="24"/>
                                <w:szCs w:val="24"/>
                                <w:rPrChange w:id="17" w:author="Dajun Wang" w:date="2022-04-29T11:27:00Z">
                                  <w:rPr/>
                                </w:rPrChange>
                              </w:rPr>
                              <w:t>alpinus</w:t>
                            </w:r>
                            <w:proofErr w:type="spellEnd"/>
                            <w:r w:rsidRPr="00F1379A">
                              <w:rPr>
                                <w:rFonts w:ascii="Times New Roman" w:hAnsi="Times New Roman" w:cs="Times New Roman"/>
                                <w:i w:val="0"/>
                                <w:iCs w:val="0"/>
                                <w:color w:val="000000" w:themeColor="text1"/>
                                <w:sz w:val="24"/>
                                <w:szCs w:val="24"/>
                                <w:rPrChange w:id="18" w:author="Dajun Wang" w:date="2022-04-29T11:27:00Z">
                                  <w:rPr/>
                                </w:rPrChange>
                              </w:rPr>
                              <w:t>) (</w:t>
                            </w:r>
                            <w:proofErr w:type="spellStart"/>
                            <w:r w:rsidRPr="00F1379A">
                              <w:rPr>
                                <w:rFonts w:ascii="Times New Roman" w:hAnsi="Times New Roman" w:cs="Times New Roman"/>
                                <w:i w:val="0"/>
                                <w:iCs w:val="0"/>
                                <w:color w:val="000000" w:themeColor="text1"/>
                                <w:sz w:val="24"/>
                                <w:szCs w:val="24"/>
                                <w:rPrChange w:id="19" w:author="Dajun Wang" w:date="2022-04-29T11:27:00Z">
                                  <w:rPr/>
                                </w:rPrChange>
                              </w:rPr>
                              <w:t>Kalmer</w:t>
                            </w:r>
                            <w:proofErr w:type="spellEnd"/>
                            <w:r w:rsidRPr="00F1379A">
                              <w:rPr>
                                <w:rFonts w:ascii="Times New Roman" w:hAnsi="Times New Roman" w:cs="Times New Roman"/>
                                <w:i w:val="0"/>
                                <w:iCs w:val="0"/>
                                <w:color w:val="000000" w:themeColor="text1"/>
                                <w:sz w:val="24"/>
                                <w:szCs w:val="24"/>
                                <w:rPrChange w:id="20" w:author="Dajun Wang" w:date="2022-04-29T11:27:00Z">
                                  <w:rPr/>
                                </w:rPrChange>
                              </w:rPr>
                              <w:t xml:space="preserve"> et al.,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6A9AAC" id="_x0000_t202" coordsize="21600,21600" o:spt="202" path="m,l,21600r21600,l21600,xe">
                <v:stroke joinstyle="miter"/>
                <v:path gradientshapeok="t" o:connecttype="rect"/>
              </v:shapetype>
              <v:shape id="Text Box 2" o:spid="_x0000_s1026" type="#_x0000_t202" style="position:absolute;left:0;text-align:left;margin-left:0;margin-top:269.7pt;width:226.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" stroked="f">
                <v:textbox style="mso-fit-shape-to-text:t" inset="0,0,0,0">
                  <w:txbxContent>
                    <w:p w14:paraId="26A62A48" w14:textId="7BAA18C9" w:rsidR="009E73BA" w:rsidRPr="00F1379A" w:rsidRDefault="009E73BA" w:rsidP="009E73BA">
                      <w:pPr>
                        <w:pStyle w:val="Caption"/>
                        <w:rPr>
                          <w:rFonts w:ascii="Times New Roman" w:eastAsia="Arial" w:hAnsi="Times New Roman" w:cs="Times New Roman"/>
                          <w:i w:val="0"/>
                          <w:iCs w:val="0"/>
                          <w:color w:val="000000" w:themeColor="text1"/>
                          <w:sz w:val="24"/>
                          <w:szCs w:val="24"/>
                          <w:rPrChange w:id="21" w:author="Dajun Wang" w:date="2022-04-29T11:27:00Z">
                            <w:rPr>
                              <w:rFonts w:ascii="Times New Roman" w:eastAsia="Arial" w:hAnsi="Times New Roman" w:cs="Times New Roman"/>
                            </w:rPr>
                          </w:rPrChange>
                        </w:rPr>
                      </w:pPr>
                      <w:r w:rsidRPr="00F1379A">
                        <w:rPr>
                          <w:rFonts w:ascii="Times New Roman" w:hAnsi="Times New Roman" w:cs="Times New Roman"/>
                          <w:i w:val="0"/>
                          <w:iCs w:val="0"/>
                          <w:color w:val="000000" w:themeColor="text1"/>
                          <w:sz w:val="24"/>
                          <w:szCs w:val="24"/>
                          <w:rPrChange w:id="22" w:author="Dajun Wang" w:date="2022-04-29T11:27:00Z">
                            <w:rPr/>
                          </w:rPrChange>
                        </w:rPr>
                        <w:t xml:space="preserve">Figure </w:t>
                      </w:r>
                      <w:r w:rsidRPr="00F1379A">
                        <w:rPr>
                          <w:rFonts w:ascii="Times New Roman" w:hAnsi="Times New Roman" w:cs="Times New Roman"/>
                          <w:i w:val="0"/>
                          <w:iCs w:val="0"/>
                          <w:color w:val="000000" w:themeColor="text1"/>
                          <w:sz w:val="24"/>
                          <w:szCs w:val="24"/>
                          <w:rPrChange w:id="23" w:author="Dajun Wang" w:date="2022-04-29T11:27:00Z">
                            <w:rPr/>
                          </w:rPrChange>
                        </w:rPr>
                        <w:fldChar w:fldCharType="begin"/>
                      </w:r>
                      <w:r w:rsidRPr="00F1379A">
                        <w:rPr>
                          <w:rFonts w:ascii="Times New Roman" w:hAnsi="Times New Roman" w:cs="Times New Roman"/>
                          <w:i w:val="0"/>
                          <w:iCs w:val="0"/>
                          <w:color w:val="000000" w:themeColor="text1"/>
                          <w:sz w:val="24"/>
                          <w:szCs w:val="24"/>
                          <w:rPrChange w:id="24" w:author="Dajun Wang" w:date="2022-04-29T11:27:00Z">
                            <w:rPr/>
                          </w:rPrChange>
                        </w:rPr>
                        <w:instrText>SEQ Figure \* ARABIC</w:instrText>
                      </w:r>
                      <w:r w:rsidRPr="00F1379A">
                        <w:rPr>
                          <w:rFonts w:ascii="Times New Roman" w:hAnsi="Times New Roman" w:cs="Times New Roman"/>
                          <w:i w:val="0"/>
                          <w:iCs w:val="0"/>
                          <w:color w:val="000000" w:themeColor="text1"/>
                          <w:sz w:val="24"/>
                          <w:szCs w:val="24"/>
                          <w:rPrChange w:id="25" w:author="Dajun Wang" w:date="2022-04-29T11:27:00Z">
                            <w:rPr/>
                          </w:rPrChange>
                        </w:rPr>
                        <w:fldChar w:fldCharType="separate"/>
                      </w:r>
                      <w:r w:rsidR="004B215A" w:rsidRPr="00F1379A">
                        <w:rPr>
                          <w:rFonts w:ascii="Times New Roman" w:hAnsi="Times New Roman" w:cs="Times New Roman"/>
                          <w:i w:val="0"/>
                          <w:iCs w:val="0"/>
                          <w:noProof/>
                          <w:color w:val="000000" w:themeColor="text1"/>
                          <w:sz w:val="24"/>
                          <w:szCs w:val="24"/>
                          <w:rPrChange w:id="26" w:author="Dajun Wang" w:date="2022-04-29T11:27:00Z">
                            <w:rPr>
                              <w:noProof/>
                            </w:rPr>
                          </w:rPrChange>
                        </w:rPr>
                        <w:t>1</w:t>
                      </w:r>
                      <w:r w:rsidRPr="00F1379A">
                        <w:rPr>
                          <w:rFonts w:ascii="Times New Roman" w:hAnsi="Times New Roman" w:cs="Times New Roman"/>
                          <w:i w:val="0"/>
                          <w:iCs w:val="0"/>
                          <w:color w:val="000000" w:themeColor="text1"/>
                          <w:sz w:val="24"/>
                          <w:szCs w:val="24"/>
                          <w:rPrChange w:id="27" w:author="Dajun Wang" w:date="2022-04-29T11:27:00Z">
                            <w:rPr/>
                          </w:rPrChange>
                        </w:rPr>
                        <w:fldChar w:fldCharType="end"/>
                      </w:r>
                      <w:r w:rsidRPr="00F1379A">
                        <w:rPr>
                          <w:rFonts w:ascii="Times New Roman" w:hAnsi="Times New Roman" w:cs="Times New Roman"/>
                          <w:i w:val="0"/>
                          <w:iCs w:val="0"/>
                          <w:color w:val="000000" w:themeColor="text1"/>
                          <w:sz w:val="24"/>
                          <w:szCs w:val="24"/>
                          <w:rPrChange w:id="28" w:author="Dajun Wang" w:date="2022-04-29T11:27:00Z">
                            <w:rPr/>
                          </w:rPrChange>
                        </w:rPr>
                        <w:t>: Geographic distribution of Red Dholes (</w:t>
                      </w:r>
                      <w:proofErr w:type="spellStart"/>
                      <w:r w:rsidRPr="00F1379A">
                        <w:rPr>
                          <w:rFonts w:ascii="Times New Roman" w:hAnsi="Times New Roman" w:cs="Times New Roman"/>
                          <w:color w:val="000000" w:themeColor="text1"/>
                          <w:sz w:val="24"/>
                          <w:szCs w:val="24"/>
                          <w:rPrChange w:id="29" w:author="Dajun Wang" w:date="2022-04-29T11:27:00Z">
                            <w:rPr/>
                          </w:rPrChange>
                        </w:rPr>
                        <w:t>Cuon</w:t>
                      </w:r>
                      <w:proofErr w:type="spellEnd"/>
                      <w:r w:rsidRPr="00F1379A">
                        <w:rPr>
                          <w:rFonts w:ascii="Times New Roman" w:hAnsi="Times New Roman" w:cs="Times New Roman"/>
                          <w:color w:val="000000" w:themeColor="text1"/>
                          <w:sz w:val="24"/>
                          <w:szCs w:val="24"/>
                          <w:rPrChange w:id="30" w:author="Dajun Wang" w:date="2022-04-29T11:27:00Z">
                            <w:rPr/>
                          </w:rPrChange>
                        </w:rPr>
                        <w:t xml:space="preserve"> </w:t>
                      </w:r>
                      <w:proofErr w:type="spellStart"/>
                      <w:r w:rsidRPr="00F1379A">
                        <w:rPr>
                          <w:rFonts w:ascii="Times New Roman" w:hAnsi="Times New Roman" w:cs="Times New Roman"/>
                          <w:color w:val="000000" w:themeColor="text1"/>
                          <w:sz w:val="24"/>
                          <w:szCs w:val="24"/>
                          <w:rPrChange w:id="31" w:author="Dajun Wang" w:date="2022-04-29T11:27:00Z">
                            <w:rPr/>
                          </w:rPrChange>
                        </w:rPr>
                        <w:t>alpinus</w:t>
                      </w:r>
                      <w:proofErr w:type="spellEnd"/>
                      <w:r w:rsidRPr="00F1379A">
                        <w:rPr>
                          <w:rFonts w:ascii="Times New Roman" w:hAnsi="Times New Roman" w:cs="Times New Roman"/>
                          <w:i w:val="0"/>
                          <w:iCs w:val="0"/>
                          <w:color w:val="000000" w:themeColor="text1"/>
                          <w:sz w:val="24"/>
                          <w:szCs w:val="24"/>
                          <w:rPrChange w:id="32" w:author="Dajun Wang" w:date="2022-04-29T11:27:00Z">
                            <w:rPr/>
                          </w:rPrChange>
                        </w:rPr>
                        <w:t>) (</w:t>
                      </w:r>
                      <w:proofErr w:type="spellStart"/>
                      <w:r w:rsidRPr="00F1379A">
                        <w:rPr>
                          <w:rFonts w:ascii="Times New Roman" w:hAnsi="Times New Roman" w:cs="Times New Roman"/>
                          <w:i w:val="0"/>
                          <w:iCs w:val="0"/>
                          <w:color w:val="000000" w:themeColor="text1"/>
                          <w:sz w:val="24"/>
                          <w:szCs w:val="24"/>
                          <w:rPrChange w:id="33" w:author="Dajun Wang" w:date="2022-04-29T11:27:00Z">
                            <w:rPr/>
                          </w:rPrChange>
                        </w:rPr>
                        <w:t>Kalmer</w:t>
                      </w:r>
                      <w:proofErr w:type="spellEnd"/>
                      <w:r w:rsidRPr="00F1379A">
                        <w:rPr>
                          <w:rFonts w:ascii="Times New Roman" w:hAnsi="Times New Roman" w:cs="Times New Roman"/>
                          <w:i w:val="0"/>
                          <w:iCs w:val="0"/>
                          <w:color w:val="000000" w:themeColor="text1"/>
                          <w:sz w:val="24"/>
                          <w:szCs w:val="24"/>
                          <w:rPrChange w:id="34" w:author="Dajun Wang" w:date="2022-04-29T11:27:00Z">
                            <w:rPr/>
                          </w:rPrChange>
                        </w:rPr>
                        <w:t xml:space="preserve"> et al., 2015)</w:t>
                      </w:r>
                    </w:p>
                  </w:txbxContent>
                </v:textbox>
                <w10:wrap type="square"/>
              </v:shape>
            </w:pict>
          </mc:Fallback>
        </mc:AlternateContent>
      </w:r>
      <w:r w:rsidR="2307A083">
        <w:rPr>
          <w:noProof/>
        </w:rPr>
        <w:drawing>
          <wp:anchor distT="0" distB="0" distL="114300" distR="114300" simplePos="0" relativeHeight="251658240" behindDoc="0" locked="0" layoutInCell="1" allowOverlap="1" wp14:anchorId="26132301" wp14:editId="4A685B9A">
            <wp:simplePos x="0" y="0"/>
            <wp:positionH relativeFrom="column">
              <wp:align>left</wp:align>
            </wp:positionH>
            <wp:positionV relativeFrom="paragraph">
              <wp:posOffset>0</wp:posOffset>
            </wp:positionV>
            <wp:extent cx="2877344" cy="3368597"/>
            <wp:effectExtent l="0" t="0" r="0" b="0"/>
            <wp:wrapSquare wrapText="bothSides"/>
            <wp:docPr id="1455560924" name="Picture 145556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77344" cy="3368597"/>
                    </a:xfrm>
                    <a:prstGeom prst="rect">
                      <a:avLst/>
                    </a:prstGeom>
                  </pic:spPr>
                </pic:pic>
              </a:graphicData>
            </a:graphic>
            <wp14:sizeRelH relativeFrom="page">
              <wp14:pctWidth>0</wp14:pctWidth>
            </wp14:sizeRelH>
            <wp14:sizeRelV relativeFrom="page">
              <wp14:pctHeight>0</wp14:pctHeight>
            </wp14:sizeRelV>
          </wp:anchor>
        </w:drawing>
      </w:r>
    </w:p>
    <w:p w14:paraId="7ACF4420" w14:textId="45D70640" w:rsidR="00C3357A" w:rsidRDefault="00C3357A" w:rsidP="12B666CF">
      <w:pPr>
        <w:spacing w:line="360" w:lineRule="auto"/>
        <w:ind w:firstLine="720"/>
        <w:jc w:val="both"/>
        <w:rPr>
          <w:rFonts w:ascii="Times New Roman" w:eastAsia="Arial" w:hAnsi="Times New Roman" w:cs="Times New Roman"/>
          <w:sz w:val="24"/>
          <w:szCs w:val="24"/>
        </w:rPr>
      </w:pPr>
    </w:p>
    <w:p w14:paraId="7DC146F8" w14:textId="65E215E0" w:rsidR="00C3357A" w:rsidRDefault="12B666CF" w:rsidP="12B666CF">
      <w:pPr>
        <w:spacing w:line="360" w:lineRule="auto"/>
        <w:ind w:firstLine="720"/>
        <w:jc w:val="both"/>
        <w:rPr>
          <w:rFonts w:ascii="Times New Roman" w:eastAsia="Arial" w:hAnsi="Times New Roman" w:cs="Times New Roman"/>
          <w:sz w:val="24"/>
          <w:szCs w:val="24"/>
        </w:rPr>
      </w:pPr>
      <w:r w:rsidRPr="419DC00F">
        <w:rPr>
          <w:rFonts w:ascii="Times New Roman" w:eastAsia="Arial" w:hAnsi="Times New Roman" w:cs="Times New Roman"/>
          <w:sz w:val="24"/>
          <w:szCs w:val="24"/>
        </w:rPr>
        <w:t>WAZA accredited zoological institutions aim to provide the animals under their care with enclosures that are not only appropriately sized, but that are also complex enough to stimulate the individuals housed frequently. Studies (</w:t>
      </w:r>
      <w:proofErr w:type="spellStart"/>
      <w:r w:rsidRPr="419DC00F">
        <w:rPr>
          <w:rFonts w:ascii="Times New Roman" w:eastAsia="Arial" w:hAnsi="Times New Roman" w:cs="Times New Roman"/>
          <w:sz w:val="24"/>
          <w:szCs w:val="24"/>
        </w:rPr>
        <w:t>Clubb</w:t>
      </w:r>
      <w:proofErr w:type="spellEnd"/>
      <w:r w:rsidRPr="419DC00F">
        <w:rPr>
          <w:rFonts w:ascii="Times New Roman" w:eastAsia="Arial" w:hAnsi="Times New Roman" w:cs="Times New Roman"/>
          <w:sz w:val="24"/>
          <w:szCs w:val="24"/>
        </w:rPr>
        <w:t xml:space="preserve"> &amp; Mason, 2002; </w:t>
      </w:r>
      <w:proofErr w:type="spellStart"/>
      <w:r w:rsidRPr="419DC00F">
        <w:rPr>
          <w:rFonts w:ascii="Times New Roman" w:eastAsia="Arial" w:hAnsi="Times New Roman" w:cs="Times New Roman"/>
          <w:sz w:val="24"/>
          <w:szCs w:val="24"/>
        </w:rPr>
        <w:t>Clubb</w:t>
      </w:r>
      <w:proofErr w:type="spellEnd"/>
      <w:r w:rsidRPr="419DC00F">
        <w:rPr>
          <w:rFonts w:ascii="Times New Roman" w:eastAsia="Arial" w:hAnsi="Times New Roman" w:cs="Times New Roman"/>
          <w:sz w:val="24"/>
          <w:szCs w:val="24"/>
        </w:rPr>
        <w:t xml:space="preserve"> &amp; Mason, 2007; Mason </w:t>
      </w:r>
      <w:r w:rsidRPr="419DC00F">
        <w:rPr>
          <w:rFonts w:ascii="Times New Roman" w:eastAsia="Arial" w:hAnsi="Times New Roman" w:cs="Times New Roman"/>
          <w:i/>
          <w:iCs/>
          <w:sz w:val="24"/>
          <w:szCs w:val="24"/>
        </w:rPr>
        <w:t>et.al</w:t>
      </w:r>
      <w:r w:rsidRPr="419DC00F">
        <w:rPr>
          <w:rFonts w:ascii="Times New Roman" w:eastAsia="Arial" w:hAnsi="Times New Roman" w:cs="Times New Roman"/>
          <w:sz w:val="24"/>
          <w:szCs w:val="24"/>
        </w:rPr>
        <w:t>, 2007), have shown that a lack of environmental complexity and/or stimuli leads to an increase in stereotypic behaviour as animals have an innate need to engage in species</w:t>
      </w:r>
      <w:ins w:id="35" w:author="Dajun Wang" w:date="2022-04-29T09:48:00Z">
        <w:r w:rsidR="006676C7">
          <w:rPr>
            <w:rFonts w:ascii="Times New Roman" w:eastAsia="Arial" w:hAnsi="Times New Roman" w:cs="Times New Roman"/>
            <w:sz w:val="24"/>
            <w:szCs w:val="24"/>
          </w:rPr>
          <w:t>-</w:t>
        </w:r>
      </w:ins>
      <w:del w:id="36" w:author="Dajun Wang" w:date="2022-04-29T09:48:00Z">
        <w:r w:rsidRPr="419DC00F" w:rsidDel="006676C7">
          <w:rPr>
            <w:rFonts w:ascii="Times New Roman" w:eastAsia="Arial" w:hAnsi="Times New Roman" w:cs="Times New Roman"/>
            <w:sz w:val="24"/>
            <w:szCs w:val="24"/>
          </w:rPr>
          <w:delText xml:space="preserve"> </w:delText>
        </w:r>
      </w:del>
      <w:r w:rsidRPr="419DC00F">
        <w:rPr>
          <w:rFonts w:ascii="Times New Roman" w:eastAsia="Arial" w:hAnsi="Times New Roman" w:cs="Times New Roman"/>
          <w:sz w:val="24"/>
          <w:szCs w:val="24"/>
        </w:rPr>
        <w:t xml:space="preserve">specific behaviour. The prevalence of stereotypic behaviour not only affects the central nervous system and overall health of the individuals, but </w:t>
      </w:r>
      <w:ins w:id="37" w:author="Dajun Wang" w:date="2022-04-29T09:48:00Z">
        <w:r w:rsidR="00E04FE9">
          <w:rPr>
            <w:rFonts w:ascii="Times New Roman" w:eastAsia="Arial" w:hAnsi="Times New Roman" w:cs="Times New Roman"/>
            <w:sz w:val="24"/>
            <w:szCs w:val="24"/>
          </w:rPr>
          <w:t xml:space="preserve">also </w:t>
        </w:r>
      </w:ins>
      <w:del w:id="38" w:author="Dajun Wang" w:date="2022-04-29T09:48:00Z">
        <w:r w:rsidRPr="419DC00F" w:rsidDel="00E04FE9">
          <w:rPr>
            <w:rFonts w:ascii="Times New Roman" w:eastAsia="Arial" w:hAnsi="Times New Roman" w:cs="Times New Roman"/>
            <w:sz w:val="24"/>
            <w:szCs w:val="24"/>
          </w:rPr>
          <w:delText xml:space="preserve">leads to </w:delText>
        </w:r>
      </w:del>
      <w:r w:rsidRPr="419DC00F">
        <w:rPr>
          <w:rFonts w:ascii="Times New Roman" w:eastAsia="Arial" w:hAnsi="Times New Roman" w:cs="Times New Roman"/>
          <w:sz w:val="24"/>
          <w:szCs w:val="24"/>
        </w:rPr>
        <w:t>increased mortality rates amongst new offspring</w:t>
      </w:r>
      <w:del w:id="39" w:author="Dajun Wang" w:date="2022-04-29T09:48:00Z">
        <w:r w:rsidRPr="419DC00F" w:rsidDel="00E04FE9">
          <w:rPr>
            <w:rFonts w:ascii="Times New Roman" w:eastAsia="Arial" w:hAnsi="Times New Roman" w:cs="Times New Roman"/>
            <w:sz w:val="24"/>
            <w:szCs w:val="24"/>
          </w:rPr>
          <w:delText>.</w:delText>
        </w:r>
      </w:del>
      <w:r w:rsidRPr="419DC00F">
        <w:rPr>
          <w:rFonts w:ascii="Times New Roman" w:eastAsia="Arial" w:hAnsi="Times New Roman" w:cs="Times New Roman"/>
          <w:sz w:val="24"/>
          <w:szCs w:val="24"/>
        </w:rPr>
        <w:t xml:space="preserve"> (</w:t>
      </w:r>
      <w:proofErr w:type="spellStart"/>
      <w:r w:rsidRPr="419DC00F">
        <w:rPr>
          <w:rFonts w:ascii="Times New Roman" w:eastAsia="Arial" w:hAnsi="Times New Roman" w:cs="Times New Roman"/>
          <w:sz w:val="24"/>
          <w:szCs w:val="24"/>
        </w:rPr>
        <w:t>Clubb</w:t>
      </w:r>
      <w:proofErr w:type="spellEnd"/>
      <w:r w:rsidRPr="419DC00F">
        <w:rPr>
          <w:rFonts w:ascii="Times New Roman" w:eastAsia="Arial" w:hAnsi="Times New Roman" w:cs="Times New Roman"/>
          <w:sz w:val="24"/>
          <w:szCs w:val="24"/>
        </w:rPr>
        <w:t xml:space="preserve"> &amp; Mason, 2007; Mason </w:t>
      </w:r>
      <w:r w:rsidRPr="419DC00F">
        <w:rPr>
          <w:rFonts w:ascii="Times New Roman" w:eastAsia="Arial" w:hAnsi="Times New Roman" w:cs="Times New Roman"/>
          <w:i/>
          <w:iCs/>
          <w:sz w:val="24"/>
          <w:szCs w:val="24"/>
        </w:rPr>
        <w:t>et al.,</w:t>
      </w:r>
      <w:r w:rsidRPr="419DC00F">
        <w:rPr>
          <w:rFonts w:ascii="Times New Roman" w:eastAsia="Arial" w:hAnsi="Times New Roman" w:cs="Times New Roman"/>
          <w:sz w:val="24"/>
          <w:szCs w:val="24"/>
        </w:rPr>
        <w:t xml:space="preserve"> 2007; Maisch, 2010)</w:t>
      </w:r>
      <w:ins w:id="40" w:author="Dajun Wang" w:date="2022-04-29T09:48:00Z">
        <w:r w:rsidR="00E04FE9">
          <w:rPr>
            <w:rFonts w:ascii="Times New Roman" w:eastAsia="Arial" w:hAnsi="Times New Roman" w:cs="Times New Roman"/>
            <w:sz w:val="24"/>
            <w:szCs w:val="24"/>
          </w:rPr>
          <w:t>. As a result,</w:t>
        </w:r>
      </w:ins>
      <w:r w:rsidRPr="419DC00F">
        <w:rPr>
          <w:rFonts w:ascii="Times New Roman" w:eastAsia="Arial" w:hAnsi="Times New Roman" w:cs="Times New Roman"/>
          <w:sz w:val="24"/>
          <w:szCs w:val="24"/>
        </w:rPr>
        <w:t xml:space="preserve"> </w:t>
      </w:r>
      <w:ins w:id="41" w:author="Dajun Wang" w:date="2022-04-29T09:48:00Z">
        <w:r w:rsidR="00E04FE9">
          <w:rPr>
            <w:rFonts w:ascii="Times New Roman" w:eastAsia="Arial" w:hAnsi="Times New Roman" w:cs="Times New Roman"/>
            <w:sz w:val="24"/>
            <w:szCs w:val="24"/>
          </w:rPr>
          <w:t xml:space="preserve">this </w:t>
        </w:r>
      </w:ins>
      <w:del w:id="42" w:author="Dajun Wang" w:date="2022-04-29T09:48:00Z">
        <w:r w:rsidRPr="419DC00F" w:rsidDel="00E04FE9">
          <w:rPr>
            <w:rFonts w:ascii="Times New Roman" w:eastAsia="Arial" w:hAnsi="Times New Roman" w:cs="Times New Roman"/>
            <w:sz w:val="24"/>
            <w:szCs w:val="24"/>
          </w:rPr>
          <w:delText>This consequentially will</w:delText>
        </w:r>
      </w:del>
      <w:ins w:id="43" w:author="Dajun Wang" w:date="2022-04-29T09:48:00Z">
        <w:r w:rsidR="00E04FE9">
          <w:rPr>
            <w:rFonts w:ascii="Times New Roman" w:eastAsia="Arial" w:hAnsi="Times New Roman" w:cs="Times New Roman"/>
            <w:sz w:val="24"/>
            <w:szCs w:val="24"/>
          </w:rPr>
          <w:t>can</w:t>
        </w:r>
      </w:ins>
      <w:r w:rsidRPr="419DC00F">
        <w:rPr>
          <w:rFonts w:ascii="Times New Roman" w:eastAsia="Arial" w:hAnsi="Times New Roman" w:cs="Times New Roman"/>
          <w:sz w:val="24"/>
          <w:szCs w:val="24"/>
        </w:rPr>
        <w:t xml:space="preserve"> affect </w:t>
      </w:r>
      <w:ins w:id="44" w:author="Dajun Wang" w:date="2022-04-29T09:49:00Z">
        <w:r w:rsidR="00E04FE9">
          <w:rPr>
            <w:rFonts w:ascii="Times New Roman" w:eastAsia="Arial" w:hAnsi="Times New Roman" w:cs="Times New Roman"/>
            <w:sz w:val="24"/>
            <w:szCs w:val="24"/>
          </w:rPr>
          <w:t xml:space="preserve">a </w:t>
        </w:r>
      </w:ins>
      <w:r w:rsidRPr="419DC00F">
        <w:rPr>
          <w:rFonts w:ascii="Times New Roman" w:eastAsia="Arial" w:hAnsi="Times New Roman" w:cs="Times New Roman"/>
          <w:sz w:val="24"/>
          <w:szCs w:val="24"/>
        </w:rPr>
        <w:t xml:space="preserve">zoological institutions’ ability to collectively preserve and reintroduce threatened species. </w:t>
      </w:r>
    </w:p>
    <w:p w14:paraId="51FF8E3C" w14:textId="3F1E97AC" w:rsidR="00C3357A" w:rsidRDefault="00C3357A" w:rsidP="12B666CF">
      <w:pPr>
        <w:spacing w:line="360" w:lineRule="auto"/>
        <w:ind w:firstLine="720"/>
        <w:jc w:val="both"/>
        <w:rPr>
          <w:rFonts w:ascii="Times New Roman" w:eastAsia="Arial" w:hAnsi="Times New Roman" w:cs="Times New Roman"/>
          <w:sz w:val="24"/>
          <w:szCs w:val="24"/>
        </w:rPr>
      </w:pPr>
    </w:p>
    <w:p w14:paraId="78657BFD" w14:textId="178C06A3" w:rsidR="00C3357A" w:rsidDel="00AE60E7" w:rsidRDefault="00C3357A" w:rsidP="12B666CF">
      <w:pPr>
        <w:spacing w:line="360" w:lineRule="auto"/>
        <w:ind w:firstLine="720"/>
        <w:jc w:val="both"/>
        <w:rPr>
          <w:del w:id="45" w:author="Dajun Wang" w:date="2022-04-29T09:54:00Z"/>
          <w:rFonts w:ascii="Times New Roman" w:eastAsia="Arial" w:hAnsi="Times New Roman" w:cs="Times New Roman"/>
          <w:b/>
          <w:bCs/>
          <w:sz w:val="24"/>
          <w:szCs w:val="24"/>
          <w:u w:val="single"/>
        </w:rPr>
      </w:pPr>
    </w:p>
    <w:p w14:paraId="0BE697B4" w14:textId="31665599" w:rsidR="00C3357A" w:rsidDel="00D50EE2" w:rsidRDefault="12B666CF" w:rsidP="12B666CF">
      <w:pPr>
        <w:spacing w:line="360" w:lineRule="auto"/>
        <w:ind w:firstLine="720"/>
        <w:jc w:val="both"/>
        <w:rPr>
          <w:del w:id="46" w:author="Dajun Wang" w:date="2022-04-29T09:50:00Z"/>
          <w:rFonts w:ascii="Times New Roman" w:eastAsia="Arial" w:hAnsi="Times New Roman" w:cs="Times New Roman"/>
          <w:sz w:val="24"/>
          <w:szCs w:val="24"/>
        </w:rPr>
      </w:pPr>
      <w:del w:id="47" w:author="Dajun Wang" w:date="2022-04-29T09:50:00Z">
        <w:r w:rsidRPr="12B666CF" w:rsidDel="00D50EE2">
          <w:rPr>
            <w:rFonts w:ascii="Times New Roman" w:eastAsia="Arial" w:hAnsi="Times New Roman" w:cs="Times New Roman"/>
            <w:b/>
            <w:bCs/>
            <w:sz w:val="24"/>
            <w:szCs w:val="24"/>
            <w:u w:val="single"/>
          </w:rPr>
          <w:delText>Hypothesis</w:delText>
        </w:r>
      </w:del>
    </w:p>
    <w:p w14:paraId="20078A49" w14:textId="037335D8" w:rsidR="00C3357A" w:rsidRDefault="12B666CF" w:rsidP="12B666CF">
      <w:pPr>
        <w:spacing w:line="360" w:lineRule="auto"/>
        <w:ind w:firstLine="720"/>
        <w:jc w:val="both"/>
        <w:rPr>
          <w:ins w:id="48" w:author="Daniel Anthony" w:date="2022-04-03T20:14:00Z"/>
          <w:rFonts w:ascii="Times New Roman" w:eastAsia="Arial" w:hAnsi="Times New Roman" w:cs="Times New Roman"/>
          <w:sz w:val="24"/>
          <w:szCs w:val="24"/>
        </w:rPr>
      </w:pPr>
      <w:r w:rsidRPr="12B666CF">
        <w:rPr>
          <w:rFonts w:ascii="Times New Roman" w:eastAsia="Arial" w:hAnsi="Times New Roman" w:cs="Times New Roman"/>
          <w:sz w:val="24"/>
          <w:szCs w:val="24"/>
        </w:rPr>
        <w:t xml:space="preserve">Many institutions try to negate the lack of stimuli present in captive environments through </w:t>
      </w:r>
      <w:proofErr w:type="gramStart"/>
      <w:r w:rsidRPr="12B666CF">
        <w:rPr>
          <w:rFonts w:ascii="Times New Roman" w:eastAsia="Arial" w:hAnsi="Times New Roman" w:cs="Times New Roman"/>
          <w:sz w:val="24"/>
          <w:szCs w:val="24"/>
        </w:rPr>
        <w:t>a number of</w:t>
      </w:r>
      <w:proofErr w:type="gramEnd"/>
      <w:r w:rsidRPr="12B666CF">
        <w:rPr>
          <w:rFonts w:ascii="Times New Roman" w:eastAsia="Arial" w:hAnsi="Times New Roman" w:cs="Times New Roman"/>
          <w:sz w:val="24"/>
          <w:szCs w:val="24"/>
        </w:rPr>
        <w:t xml:space="preserve"> measures such as increasing environmental complexity and enclosure size, changes to feeding schedules, occupational therapy and most commonly, environmental enrichments (Mason</w:t>
      </w:r>
      <w:r w:rsidRPr="12B666CF">
        <w:rPr>
          <w:rFonts w:ascii="Times New Roman" w:eastAsia="Arial" w:hAnsi="Times New Roman" w:cs="Times New Roman"/>
          <w:i/>
          <w:iCs/>
          <w:sz w:val="24"/>
          <w:szCs w:val="24"/>
        </w:rPr>
        <w:t xml:space="preserve"> et.al</w:t>
      </w:r>
      <w:r w:rsidRPr="12B666CF">
        <w:rPr>
          <w:rFonts w:ascii="Times New Roman" w:eastAsia="Arial" w:hAnsi="Times New Roman" w:cs="Times New Roman"/>
          <w:sz w:val="24"/>
          <w:szCs w:val="24"/>
        </w:rPr>
        <w:t>, 2007). Although environmental enrichments aid in reducing abnormal repetitive behaviours, they do not completely abolish them in the long term; signifying the importance in providing the right type of environment to the animals housed (</w:t>
      </w:r>
      <w:proofErr w:type="spellStart"/>
      <w:r w:rsidRPr="12B666CF">
        <w:rPr>
          <w:rFonts w:ascii="Times New Roman" w:eastAsia="Arial" w:hAnsi="Times New Roman" w:cs="Times New Roman"/>
          <w:sz w:val="24"/>
          <w:szCs w:val="24"/>
        </w:rPr>
        <w:t>Swaisgood</w:t>
      </w:r>
      <w:proofErr w:type="spellEnd"/>
      <w:r w:rsidRPr="12B666CF">
        <w:rPr>
          <w:rFonts w:ascii="Times New Roman" w:eastAsia="Arial" w:hAnsi="Times New Roman" w:cs="Times New Roman"/>
          <w:sz w:val="24"/>
          <w:szCs w:val="24"/>
        </w:rPr>
        <w:t xml:space="preserve"> &amp; Shepardson, 2006; Mason </w:t>
      </w:r>
      <w:r w:rsidRPr="12B666CF">
        <w:rPr>
          <w:rFonts w:ascii="Times New Roman" w:eastAsia="Arial" w:hAnsi="Times New Roman" w:cs="Times New Roman"/>
          <w:i/>
          <w:iCs/>
          <w:sz w:val="24"/>
          <w:szCs w:val="24"/>
        </w:rPr>
        <w:t>et.al,</w:t>
      </w:r>
      <w:r w:rsidRPr="12B666CF">
        <w:rPr>
          <w:rFonts w:ascii="Times New Roman" w:eastAsia="Arial" w:hAnsi="Times New Roman" w:cs="Times New Roman"/>
          <w:sz w:val="24"/>
          <w:szCs w:val="24"/>
        </w:rPr>
        <w:t xml:space="preserve"> 2007). </w:t>
      </w:r>
    </w:p>
    <w:p w14:paraId="57612F86" w14:textId="2C136203" w:rsidR="008C5D80" w:rsidRDefault="12B666CF" w:rsidP="00B37E0A">
      <w:pPr>
        <w:spacing w:line="360" w:lineRule="auto"/>
        <w:ind w:firstLine="720"/>
        <w:jc w:val="both"/>
        <w:rPr>
          <w:ins w:id="49" w:author="Dajun Wang" w:date="2022-04-29T11:21:00Z"/>
          <w:rFonts w:ascii="Times New Roman" w:eastAsia="Arial" w:hAnsi="Times New Roman" w:cs="Times New Roman"/>
          <w:sz w:val="24"/>
          <w:szCs w:val="24"/>
        </w:rPr>
      </w:pPr>
      <w:r w:rsidRPr="12B666CF">
        <w:rPr>
          <w:rFonts w:ascii="Times New Roman" w:eastAsia="Arial" w:hAnsi="Times New Roman" w:cs="Times New Roman"/>
          <w:sz w:val="24"/>
          <w:szCs w:val="24"/>
        </w:rPr>
        <w:t xml:space="preserve">As such, taking into consideration the susceptibility of carnivores – namely those with large home ranges (Mason </w:t>
      </w:r>
      <w:r w:rsidRPr="12B666CF">
        <w:rPr>
          <w:rFonts w:ascii="Times New Roman" w:eastAsia="Arial" w:hAnsi="Times New Roman" w:cs="Times New Roman"/>
          <w:i/>
          <w:iCs/>
          <w:sz w:val="24"/>
          <w:szCs w:val="24"/>
        </w:rPr>
        <w:t xml:space="preserve">et al., </w:t>
      </w:r>
      <w:r w:rsidRPr="12B666CF">
        <w:rPr>
          <w:rFonts w:ascii="Times New Roman" w:eastAsia="Arial" w:hAnsi="Times New Roman" w:cs="Times New Roman"/>
          <w:sz w:val="24"/>
          <w:szCs w:val="24"/>
        </w:rPr>
        <w:t xml:space="preserve">2007) - towards displaying </w:t>
      </w:r>
      <w:commentRangeStart w:id="50"/>
      <w:r w:rsidRPr="12B666CF">
        <w:rPr>
          <w:rFonts w:ascii="Times New Roman" w:eastAsia="Arial" w:hAnsi="Times New Roman" w:cs="Times New Roman"/>
          <w:sz w:val="24"/>
          <w:szCs w:val="24"/>
        </w:rPr>
        <w:t>ARB</w:t>
      </w:r>
      <w:commentRangeEnd w:id="50"/>
      <w:r w:rsidR="00097AF6">
        <w:rPr>
          <w:rStyle w:val="CommentReference"/>
        </w:rPr>
        <w:commentReference w:id="50"/>
      </w:r>
      <w:r w:rsidRPr="12B666CF">
        <w:rPr>
          <w:rFonts w:ascii="Times New Roman" w:eastAsia="Arial" w:hAnsi="Times New Roman" w:cs="Times New Roman"/>
          <w:sz w:val="24"/>
          <w:szCs w:val="24"/>
        </w:rPr>
        <w:t>s, this study was designed towards solely looking at how the presence of fixtures and fittings within an enclosure would affect the activity levels of the Red Dholes under our care.</w:t>
      </w:r>
      <w:ins w:id="51" w:author="Dajun Wang" w:date="2022-04-29T11:19:00Z">
        <w:r w:rsidR="001C4F5E">
          <w:rPr>
            <w:rFonts w:ascii="Times New Roman" w:eastAsia="Arial" w:hAnsi="Times New Roman" w:cs="Times New Roman"/>
            <w:sz w:val="24"/>
            <w:szCs w:val="24"/>
          </w:rPr>
          <w:t xml:space="preserve"> </w:t>
        </w:r>
      </w:ins>
      <w:del w:id="52" w:author="Dajun Wang" w:date="2022-04-29T11:19:00Z">
        <w:r w:rsidRPr="12B666CF" w:rsidDel="001C4F5E">
          <w:rPr>
            <w:rFonts w:ascii="Times New Roman" w:eastAsia="Arial" w:hAnsi="Times New Roman" w:cs="Times New Roman"/>
            <w:sz w:val="24"/>
            <w:szCs w:val="24"/>
          </w:rPr>
          <w:delText xml:space="preserve"> </w:delText>
        </w:r>
      </w:del>
      <w:ins w:id="53" w:author="Dajun Wang" w:date="2022-04-29T09:56:00Z">
        <w:r w:rsidR="006C5480">
          <w:rPr>
            <w:rFonts w:ascii="Times New Roman" w:eastAsia="Arial" w:hAnsi="Times New Roman" w:cs="Times New Roman"/>
            <w:sz w:val="24"/>
            <w:szCs w:val="24"/>
          </w:rPr>
          <w:t>Here, we hypothesize that dhol</w:t>
        </w:r>
      </w:ins>
      <w:ins w:id="54" w:author="Dajun Wang" w:date="2022-04-29T11:20:00Z">
        <w:r w:rsidR="00AD42CC">
          <w:rPr>
            <w:rFonts w:ascii="Times New Roman" w:eastAsia="Arial" w:hAnsi="Times New Roman" w:cs="Times New Roman"/>
            <w:sz w:val="24"/>
            <w:szCs w:val="24"/>
          </w:rPr>
          <w:t>es</w:t>
        </w:r>
      </w:ins>
      <w:ins w:id="55" w:author="Dajun Wang" w:date="2022-04-29T11:19:00Z">
        <w:r w:rsidR="00AD42CC">
          <w:rPr>
            <w:rFonts w:ascii="Times New Roman" w:eastAsia="Arial" w:hAnsi="Times New Roman" w:cs="Times New Roman"/>
            <w:sz w:val="24"/>
            <w:szCs w:val="24"/>
          </w:rPr>
          <w:t xml:space="preserve">, </w:t>
        </w:r>
      </w:ins>
      <w:ins w:id="56" w:author="Dajun Wang" w:date="2022-04-29T09:56:00Z">
        <w:r w:rsidR="006C5480">
          <w:rPr>
            <w:rFonts w:ascii="Times New Roman" w:eastAsia="Arial" w:hAnsi="Times New Roman" w:cs="Times New Roman"/>
            <w:sz w:val="24"/>
            <w:szCs w:val="24"/>
          </w:rPr>
          <w:t xml:space="preserve">when </w:t>
        </w:r>
      </w:ins>
      <w:ins w:id="57" w:author="Dajun Wang" w:date="2022-04-29T11:21:00Z">
        <w:r w:rsidR="008C5D80">
          <w:rPr>
            <w:rFonts w:ascii="Times New Roman" w:eastAsia="Arial" w:hAnsi="Times New Roman" w:cs="Times New Roman"/>
            <w:sz w:val="24"/>
            <w:szCs w:val="24"/>
          </w:rPr>
          <w:t xml:space="preserve">moved </w:t>
        </w:r>
      </w:ins>
      <w:ins w:id="58" w:author="Dajun Wang" w:date="2022-04-29T11:23:00Z">
        <w:r w:rsidR="00607528">
          <w:rPr>
            <w:rFonts w:ascii="Times New Roman" w:eastAsia="Arial" w:hAnsi="Times New Roman" w:cs="Times New Roman"/>
            <w:sz w:val="24"/>
            <w:szCs w:val="24"/>
          </w:rPr>
          <w:t xml:space="preserve">into an </w:t>
        </w:r>
      </w:ins>
      <w:ins w:id="59" w:author="Dajun Wang" w:date="2022-04-29T09:59:00Z">
        <w:r w:rsidR="00E70FAC">
          <w:rPr>
            <w:rFonts w:ascii="Times New Roman" w:eastAsia="Arial" w:hAnsi="Times New Roman" w:cs="Times New Roman"/>
            <w:sz w:val="24"/>
            <w:szCs w:val="24"/>
          </w:rPr>
          <w:t>enclosure</w:t>
        </w:r>
      </w:ins>
      <w:ins w:id="60" w:author="Dajun Wang" w:date="2022-04-29T09:57:00Z">
        <w:r w:rsidR="00640373">
          <w:rPr>
            <w:rFonts w:ascii="Times New Roman" w:eastAsia="Arial" w:hAnsi="Times New Roman" w:cs="Times New Roman"/>
            <w:sz w:val="24"/>
            <w:szCs w:val="24"/>
          </w:rPr>
          <w:t xml:space="preserve"> that </w:t>
        </w:r>
      </w:ins>
      <w:ins w:id="61" w:author="Dajun Wang" w:date="2022-04-29T11:23:00Z">
        <w:r w:rsidR="00607528">
          <w:rPr>
            <w:rFonts w:ascii="Times New Roman" w:eastAsia="Arial" w:hAnsi="Times New Roman" w:cs="Times New Roman"/>
            <w:sz w:val="24"/>
            <w:szCs w:val="24"/>
          </w:rPr>
          <w:t xml:space="preserve">is more environmentally enriched (i.e., </w:t>
        </w:r>
        <w:r w:rsidR="00C45189">
          <w:rPr>
            <w:rFonts w:ascii="Times New Roman" w:eastAsia="Arial" w:hAnsi="Times New Roman" w:cs="Times New Roman"/>
            <w:sz w:val="24"/>
            <w:szCs w:val="24"/>
          </w:rPr>
          <w:t>greater number of fixtures and fittings), will exhibit an increase in activity levels and patterns.</w:t>
        </w:r>
      </w:ins>
    </w:p>
    <w:p w14:paraId="27C71E46" w14:textId="02780988" w:rsidR="00C3357A" w:rsidRPr="00C04D20" w:rsidRDefault="12B666CF" w:rsidP="12B666CF">
      <w:pPr>
        <w:spacing w:line="360" w:lineRule="auto"/>
        <w:ind w:firstLine="720"/>
        <w:jc w:val="both"/>
        <w:rPr>
          <w:rFonts w:ascii="Times New Roman" w:eastAsia="Arial" w:hAnsi="Times New Roman" w:cs="Times New Roman"/>
          <w:strike/>
          <w:sz w:val="24"/>
          <w:szCs w:val="24"/>
          <w:rPrChange w:id="62" w:author="Dajun Wang" w:date="2022-04-29T11:24:00Z">
            <w:rPr>
              <w:rFonts w:ascii="Times New Roman" w:eastAsia="Arial" w:hAnsi="Times New Roman" w:cs="Times New Roman"/>
              <w:sz w:val="24"/>
              <w:szCs w:val="24"/>
            </w:rPr>
          </w:rPrChange>
        </w:rPr>
      </w:pPr>
      <w:r w:rsidRPr="00C04D20">
        <w:rPr>
          <w:rFonts w:ascii="Times New Roman" w:eastAsia="Arial" w:hAnsi="Times New Roman" w:cs="Times New Roman"/>
          <w:strike/>
          <w:sz w:val="24"/>
          <w:szCs w:val="24"/>
          <w:rPrChange w:id="63" w:author="Dajun Wang" w:date="2022-04-29T11:24:00Z">
            <w:rPr>
              <w:rFonts w:ascii="Times New Roman" w:eastAsia="Arial" w:hAnsi="Times New Roman" w:cs="Times New Roman"/>
              <w:sz w:val="24"/>
              <w:szCs w:val="24"/>
            </w:rPr>
          </w:rPrChange>
        </w:rPr>
        <w:t>The hypothesize is stated below</w:t>
      </w:r>
    </w:p>
    <w:p w14:paraId="47EDB2C1" w14:textId="4153DA42" w:rsidR="00C3357A" w:rsidRPr="00C04D20" w:rsidRDefault="12AAA290" w:rsidP="12B666CF">
      <w:pPr>
        <w:pStyle w:val="ListParagraph"/>
        <w:numPr>
          <w:ilvl w:val="0"/>
          <w:numId w:val="12"/>
        </w:numPr>
        <w:spacing w:line="360" w:lineRule="auto"/>
        <w:jc w:val="both"/>
        <w:rPr>
          <w:rFonts w:eastAsiaTheme="minorEastAsia"/>
          <w:strike/>
          <w:sz w:val="24"/>
          <w:szCs w:val="24"/>
          <w:rPrChange w:id="64" w:author="Dajun Wang" w:date="2022-04-29T11:24:00Z">
            <w:rPr>
              <w:rFonts w:eastAsiaTheme="minorEastAsia"/>
              <w:sz w:val="24"/>
              <w:szCs w:val="24"/>
            </w:rPr>
          </w:rPrChange>
        </w:rPr>
      </w:pPr>
      <w:r w:rsidRPr="00C04D20">
        <w:rPr>
          <w:rFonts w:ascii="Times New Roman" w:eastAsia="Times New Roman" w:hAnsi="Times New Roman" w:cs="Times New Roman"/>
          <w:strike/>
          <w:sz w:val="24"/>
          <w:szCs w:val="24"/>
          <w:rPrChange w:id="65" w:author="Dajun Wang" w:date="2022-04-29T11:24:00Z">
            <w:rPr>
              <w:rFonts w:ascii="Times New Roman" w:eastAsia="Times New Roman" w:hAnsi="Times New Roman" w:cs="Times New Roman"/>
              <w:sz w:val="24"/>
              <w:szCs w:val="24"/>
            </w:rPr>
          </w:rPrChange>
        </w:rPr>
        <w:t>A larger space with the presence of more fixtures and fittings would lead to higher activity levels (Red Dhole Enclosure 1)</w:t>
      </w:r>
    </w:p>
    <w:p w14:paraId="7297E578" w14:textId="45049DCE" w:rsidR="00C3357A" w:rsidRPr="00C04D20" w:rsidRDefault="12AAA290" w:rsidP="12B666CF">
      <w:pPr>
        <w:pStyle w:val="ListParagraph"/>
        <w:numPr>
          <w:ilvl w:val="0"/>
          <w:numId w:val="12"/>
        </w:numPr>
        <w:spacing w:line="360" w:lineRule="auto"/>
        <w:jc w:val="both"/>
        <w:rPr>
          <w:rFonts w:eastAsiaTheme="minorEastAsia"/>
          <w:strike/>
          <w:sz w:val="24"/>
          <w:szCs w:val="24"/>
          <w:rPrChange w:id="66" w:author="Dajun Wang" w:date="2022-04-29T11:24:00Z">
            <w:rPr>
              <w:rFonts w:eastAsiaTheme="minorEastAsia"/>
              <w:sz w:val="24"/>
              <w:szCs w:val="24"/>
            </w:rPr>
          </w:rPrChange>
        </w:rPr>
      </w:pPr>
      <w:r w:rsidRPr="00C04D20">
        <w:rPr>
          <w:rFonts w:ascii="Times New Roman" w:eastAsia="Times New Roman" w:hAnsi="Times New Roman" w:cs="Times New Roman"/>
          <w:strike/>
          <w:sz w:val="24"/>
          <w:szCs w:val="24"/>
          <w:rPrChange w:id="67" w:author="Dajun Wang" w:date="2022-04-29T11:24:00Z">
            <w:rPr>
              <w:rFonts w:ascii="Times New Roman" w:eastAsia="Times New Roman" w:hAnsi="Times New Roman" w:cs="Times New Roman"/>
              <w:sz w:val="24"/>
              <w:szCs w:val="24"/>
            </w:rPr>
          </w:rPrChange>
        </w:rPr>
        <w:t>A smaller space that does not contain any unessential fixtures and fittings would incur lower activity levels (Red Dhole Enclosure 2)</w:t>
      </w:r>
    </w:p>
    <w:p w14:paraId="4EBB4329" w14:textId="010C6061" w:rsidR="005C44C6" w:rsidRDefault="005C44C6" w:rsidP="002D4F08">
      <w:pPr>
        <w:spacing w:line="360" w:lineRule="auto"/>
        <w:jc w:val="both"/>
        <w:rPr>
          <w:rFonts w:ascii="Times New Roman" w:eastAsia="Arial" w:hAnsi="Times New Roman" w:cs="Times New Roman"/>
          <w:sz w:val="24"/>
          <w:szCs w:val="24"/>
        </w:rPr>
      </w:pPr>
    </w:p>
    <w:p w14:paraId="086DD19C" w14:textId="77777777" w:rsidR="0097540A" w:rsidRDefault="0097540A" w:rsidP="002D4F08">
      <w:pPr>
        <w:spacing w:line="360" w:lineRule="auto"/>
        <w:jc w:val="both"/>
        <w:rPr>
          <w:rFonts w:ascii="Times New Roman" w:eastAsia="Arial" w:hAnsi="Times New Roman" w:cs="Times New Roman"/>
          <w:sz w:val="24"/>
          <w:szCs w:val="24"/>
        </w:rPr>
      </w:pPr>
    </w:p>
    <w:p w14:paraId="737AD72A" w14:textId="77777777" w:rsidR="0097540A" w:rsidRDefault="0097540A" w:rsidP="002D4F08">
      <w:pPr>
        <w:spacing w:line="360" w:lineRule="auto"/>
        <w:jc w:val="both"/>
        <w:rPr>
          <w:rFonts w:ascii="Times New Roman" w:eastAsia="Arial" w:hAnsi="Times New Roman" w:cs="Times New Roman"/>
          <w:sz w:val="24"/>
          <w:szCs w:val="24"/>
        </w:rPr>
      </w:pPr>
    </w:p>
    <w:p w14:paraId="0F2C3FC3" w14:textId="77777777" w:rsidR="0097540A" w:rsidRDefault="0097540A" w:rsidP="002D4F08">
      <w:pPr>
        <w:spacing w:line="360" w:lineRule="auto"/>
        <w:jc w:val="both"/>
        <w:rPr>
          <w:rFonts w:ascii="Times New Roman" w:eastAsia="Arial" w:hAnsi="Times New Roman" w:cs="Times New Roman"/>
          <w:sz w:val="24"/>
          <w:szCs w:val="24"/>
        </w:rPr>
      </w:pPr>
    </w:p>
    <w:p w14:paraId="478DC8BE" w14:textId="77777777" w:rsidR="0097540A" w:rsidRDefault="0097540A" w:rsidP="002D4F08">
      <w:pPr>
        <w:spacing w:line="360" w:lineRule="auto"/>
        <w:jc w:val="both"/>
        <w:rPr>
          <w:rFonts w:ascii="Times New Roman" w:eastAsia="Arial" w:hAnsi="Times New Roman" w:cs="Times New Roman"/>
          <w:sz w:val="24"/>
          <w:szCs w:val="24"/>
        </w:rPr>
      </w:pPr>
    </w:p>
    <w:p w14:paraId="2E12503B" w14:textId="2F96CEF1" w:rsidR="0097540A" w:rsidRDefault="0097540A" w:rsidP="002D4F08">
      <w:pPr>
        <w:spacing w:line="360" w:lineRule="auto"/>
        <w:jc w:val="both"/>
        <w:rPr>
          <w:rFonts w:ascii="Times New Roman" w:eastAsia="Arial" w:hAnsi="Times New Roman" w:cs="Times New Roman"/>
          <w:sz w:val="24"/>
          <w:szCs w:val="24"/>
        </w:rPr>
        <w:sectPr w:rsidR="0097540A">
          <w:headerReference w:type="default" r:id="rId13"/>
          <w:footerReference w:type="default" r:id="rId14"/>
          <w:pgSz w:w="11906" w:h="16838"/>
          <w:pgMar w:top="1440" w:right="1440" w:bottom="1440" w:left="1440" w:header="708" w:footer="708" w:gutter="0"/>
          <w:cols w:space="708"/>
          <w:docGrid w:linePitch="360"/>
        </w:sectPr>
      </w:pPr>
    </w:p>
    <w:p w14:paraId="367D3A90" w14:textId="4C196DE0" w:rsidR="004C33AF" w:rsidRPr="00702768" w:rsidRDefault="47112C7A" w:rsidP="2307A083">
      <w:pPr>
        <w:spacing w:line="360" w:lineRule="auto"/>
        <w:jc w:val="both"/>
        <w:rPr>
          <w:rFonts w:ascii="Times New Roman" w:eastAsia="Arial" w:hAnsi="Times New Roman" w:cs="Times New Roman"/>
          <w:b/>
          <w:bCs/>
          <w:sz w:val="24"/>
          <w:szCs w:val="24"/>
          <w:rPrChange w:id="86" w:author="Dajun Wang" w:date="2022-04-29T09:50:00Z">
            <w:rPr>
              <w:rFonts w:ascii="Times New Roman" w:eastAsia="Arial" w:hAnsi="Times New Roman" w:cs="Times New Roman"/>
              <w:b/>
              <w:bCs/>
              <w:sz w:val="24"/>
              <w:szCs w:val="24"/>
              <w:u w:val="single"/>
            </w:rPr>
          </w:rPrChange>
        </w:rPr>
      </w:pPr>
      <w:r w:rsidRPr="00702768">
        <w:rPr>
          <w:rFonts w:ascii="Times New Roman" w:eastAsia="Arial" w:hAnsi="Times New Roman" w:cs="Times New Roman"/>
          <w:b/>
          <w:bCs/>
          <w:sz w:val="24"/>
          <w:szCs w:val="24"/>
          <w:rPrChange w:id="87" w:author="Dajun Wang" w:date="2022-04-29T09:50:00Z">
            <w:rPr>
              <w:rFonts w:ascii="Times New Roman" w:eastAsia="Arial" w:hAnsi="Times New Roman" w:cs="Times New Roman"/>
              <w:b/>
              <w:bCs/>
              <w:sz w:val="24"/>
              <w:szCs w:val="24"/>
              <w:u w:val="single"/>
            </w:rPr>
          </w:rPrChange>
        </w:rPr>
        <w:lastRenderedPageBreak/>
        <w:t xml:space="preserve">Materials </w:t>
      </w:r>
      <w:ins w:id="88" w:author="Dajun Wang" w:date="2022-04-29T09:51:00Z">
        <w:r w:rsidR="00702768">
          <w:rPr>
            <w:rFonts w:ascii="Times New Roman" w:eastAsia="Arial" w:hAnsi="Times New Roman" w:cs="Times New Roman"/>
            <w:b/>
            <w:bCs/>
            <w:sz w:val="24"/>
            <w:szCs w:val="24"/>
          </w:rPr>
          <w:t>and</w:t>
        </w:r>
      </w:ins>
      <w:del w:id="89" w:author="Dajun Wang" w:date="2022-04-29T09:51:00Z">
        <w:r w:rsidRPr="00702768" w:rsidDel="00702768">
          <w:rPr>
            <w:rFonts w:ascii="Times New Roman" w:eastAsia="Arial" w:hAnsi="Times New Roman" w:cs="Times New Roman"/>
            <w:b/>
            <w:bCs/>
            <w:sz w:val="24"/>
            <w:szCs w:val="24"/>
            <w:rPrChange w:id="90" w:author="Dajun Wang" w:date="2022-04-29T09:50:00Z">
              <w:rPr>
                <w:rFonts w:ascii="Times New Roman" w:eastAsia="Arial" w:hAnsi="Times New Roman" w:cs="Times New Roman"/>
                <w:b/>
                <w:bCs/>
                <w:sz w:val="24"/>
                <w:szCs w:val="24"/>
                <w:u w:val="single"/>
              </w:rPr>
            </w:rPrChange>
          </w:rPr>
          <w:delText>&amp;</w:delText>
        </w:r>
      </w:del>
      <w:r w:rsidRPr="00702768">
        <w:rPr>
          <w:rFonts w:ascii="Times New Roman" w:eastAsia="Arial" w:hAnsi="Times New Roman" w:cs="Times New Roman"/>
          <w:b/>
          <w:bCs/>
          <w:sz w:val="24"/>
          <w:szCs w:val="24"/>
          <w:rPrChange w:id="91" w:author="Dajun Wang" w:date="2022-04-29T09:50:00Z">
            <w:rPr>
              <w:rFonts w:ascii="Times New Roman" w:eastAsia="Arial" w:hAnsi="Times New Roman" w:cs="Times New Roman"/>
              <w:b/>
              <w:bCs/>
              <w:sz w:val="24"/>
              <w:szCs w:val="24"/>
              <w:u w:val="single"/>
            </w:rPr>
          </w:rPrChange>
        </w:rPr>
        <w:t xml:space="preserve"> Method</w:t>
      </w:r>
      <w:ins w:id="92" w:author="Dajun Wang" w:date="2022-04-29T09:51:00Z">
        <w:r w:rsidR="00702768">
          <w:rPr>
            <w:rFonts w:ascii="Times New Roman" w:eastAsia="Arial" w:hAnsi="Times New Roman" w:cs="Times New Roman"/>
            <w:b/>
            <w:bCs/>
            <w:sz w:val="24"/>
            <w:szCs w:val="24"/>
          </w:rPr>
          <w:t>s</w:t>
        </w:r>
      </w:ins>
      <w:del w:id="93" w:author="Dajun Wang" w:date="2022-04-29T09:51:00Z">
        <w:r w:rsidRPr="00702768" w:rsidDel="00702768">
          <w:rPr>
            <w:rFonts w:ascii="Times New Roman" w:eastAsia="Arial" w:hAnsi="Times New Roman" w:cs="Times New Roman"/>
            <w:b/>
            <w:bCs/>
            <w:sz w:val="24"/>
            <w:szCs w:val="24"/>
            <w:rPrChange w:id="94" w:author="Dajun Wang" w:date="2022-04-29T09:50:00Z">
              <w:rPr>
                <w:rFonts w:ascii="Times New Roman" w:eastAsia="Arial" w:hAnsi="Times New Roman" w:cs="Times New Roman"/>
                <w:b/>
                <w:bCs/>
                <w:sz w:val="24"/>
                <w:szCs w:val="24"/>
                <w:u w:val="single"/>
              </w:rPr>
            </w:rPrChange>
          </w:rPr>
          <w:delText>ology</w:delText>
        </w:r>
      </w:del>
    </w:p>
    <w:p w14:paraId="3D53D68A" w14:textId="152BC4F9" w:rsidR="6A56026A" w:rsidRPr="00702768" w:rsidRDefault="12B666CF" w:rsidP="12B666CF">
      <w:pPr>
        <w:spacing w:line="360" w:lineRule="auto"/>
        <w:jc w:val="both"/>
        <w:rPr>
          <w:rFonts w:ascii="Times New Roman" w:eastAsia="Arial" w:hAnsi="Times New Roman" w:cs="Times New Roman"/>
          <w:i/>
          <w:iCs/>
          <w:sz w:val="24"/>
          <w:szCs w:val="24"/>
          <w:rPrChange w:id="95" w:author="Dajun Wang" w:date="2022-04-29T09:51:00Z">
            <w:rPr>
              <w:rFonts w:ascii="Times New Roman" w:eastAsia="Arial" w:hAnsi="Times New Roman" w:cs="Times New Roman"/>
              <w:b/>
              <w:bCs/>
              <w:sz w:val="24"/>
              <w:szCs w:val="24"/>
            </w:rPr>
          </w:rPrChange>
        </w:rPr>
      </w:pPr>
      <w:del w:id="96" w:author="Dajun Wang" w:date="2022-04-29T11:25:00Z">
        <w:r w:rsidRPr="00702768" w:rsidDel="00AD056A">
          <w:rPr>
            <w:rFonts w:ascii="Times New Roman" w:eastAsia="Arial" w:hAnsi="Times New Roman" w:cs="Times New Roman"/>
            <w:i/>
            <w:iCs/>
            <w:sz w:val="24"/>
            <w:szCs w:val="24"/>
            <w:rPrChange w:id="97" w:author="Dajun Wang" w:date="2022-04-29T09:51:00Z">
              <w:rPr>
                <w:rFonts w:ascii="Times New Roman" w:eastAsia="Arial" w:hAnsi="Times New Roman" w:cs="Times New Roman"/>
                <w:b/>
                <w:bCs/>
                <w:sz w:val="24"/>
                <w:szCs w:val="24"/>
              </w:rPr>
            </w:rPrChange>
          </w:rPr>
          <w:delText>Locations</w:delText>
        </w:r>
      </w:del>
      <w:ins w:id="98" w:author="Dajun Wang" w:date="2022-04-29T11:25:00Z">
        <w:r w:rsidR="00AD056A">
          <w:rPr>
            <w:rFonts w:ascii="Times New Roman" w:eastAsia="Arial" w:hAnsi="Times New Roman" w:cs="Times New Roman"/>
            <w:i/>
            <w:iCs/>
            <w:sz w:val="24"/>
            <w:szCs w:val="24"/>
          </w:rPr>
          <w:t>Enclosures</w:t>
        </w:r>
      </w:ins>
    </w:p>
    <w:p w14:paraId="2DA63A9D" w14:textId="657E632F" w:rsidR="6A56026A" w:rsidRDefault="03D85D27" w:rsidP="2307A083">
      <w:pPr>
        <w:spacing w:line="360" w:lineRule="auto"/>
        <w:ind w:firstLine="720"/>
        <w:jc w:val="both"/>
        <w:rPr>
          <w:ins w:id="99" w:author="Daniel Anthony" w:date="2022-03-24T08:21:00Z"/>
          <w:rFonts w:ascii="Times New Roman" w:hAnsi="Times New Roman" w:cs="Times New Roman"/>
          <w:sz w:val="24"/>
          <w:szCs w:val="24"/>
        </w:rPr>
      </w:pPr>
      <w:r w:rsidRPr="12B666CF">
        <w:rPr>
          <w:rFonts w:ascii="Times New Roman" w:eastAsia="Arial" w:hAnsi="Times New Roman" w:cs="Times New Roman"/>
          <w:sz w:val="24"/>
          <w:szCs w:val="24"/>
        </w:rPr>
        <w:t xml:space="preserve">There are two different enclosures used for this report. The original enclosure will be referred to as </w:t>
      </w:r>
      <w:commentRangeStart w:id="100"/>
      <w:r w:rsidRPr="12B666CF">
        <w:rPr>
          <w:rFonts w:ascii="Times New Roman" w:eastAsia="Arial" w:hAnsi="Times New Roman" w:cs="Times New Roman"/>
          <w:sz w:val="24"/>
          <w:szCs w:val="24"/>
        </w:rPr>
        <w:t>Red Dhole Enclosure 1</w:t>
      </w:r>
      <w:commentRangeEnd w:id="100"/>
      <w:r w:rsidR="391A5850">
        <w:rPr>
          <w:rStyle w:val="CommentReference"/>
        </w:rPr>
        <w:commentReference w:id="100"/>
      </w:r>
      <w:r w:rsidRPr="12B666CF">
        <w:rPr>
          <w:rFonts w:ascii="Times New Roman" w:eastAsia="Arial" w:hAnsi="Times New Roman" w:cs="Times New Roman"/>
          <w:sz w:val="24"/>
          <w:szCs w:val="24"/>
        </w:rPr>
        <w:t xml:space="preserve"> (</w:t>
      </w:r>
      <w:commentRangeStart w:id="101"/>
      <w:r w:rsidRPr="12B666CF">
        <w:rPr>
          <w:rFonts w:ascii="Times New Roman" w:eastAsia="Arial" w:hAnsi="Times New Roman" w:cs="Times New Roman"/>
          <w:sz w:val="24"/>
          <w:szCs w:val="24"/>
        </w:rPr>
        <w:t>RD</w:t>
      </w:r>
      <w:del w:id="102" w:author="Dajun Wang" w:date="2022-04-29T11:28:00Z">
        <w:r w:rsidRPr="12B666CF" w:rsidDel="00F1379A">
          <w:rPr>
            <w:rFonts w:ascii="Times New Roman" w:eastAsia="Arial" w:hAnsi="Times New Roman" w:cs="Times New Roman"/>
            <w:sz w:val="24"/>
            <w:szCs w:val="24"/>
          </w:rPr>
          <w:delText xml:space="preserve"> </w:delText>
        </w:r>
      </w:del>
      <w:r w:rsidRPr="12B666CF">
        <w:rPr>
          <w:rFonts w:ascii="Times New Roman" w:eastAsia="Arial" w:hAnsi="Times New Roman" w:cs="Times New Roman"/>
          <w:sz w:val="24"/>
          <w:szCs w:val="24"/>
        </w:rPr>
        <w:t>1</w:t>
      </w:r>
      <w:commentRangeEnd w:id="101"/>
      <w:r w:rsidR="002339D9">
        <w:rPr>
          <w:rStyle w:val="CommentReference"/>
        </w:rPr>
        <w:commentReference w:id="101"/>
      </w:r>
      <w:r w:rsidRPr="12B666CF">
        <w:rPr>
          <w:rFonts w:ascii="Times New Roman" w:eastAsia="Arial" w:hAnsi="Times New Roman" w:cs="Times New Roman"/>
          <w:sz w:val="24"/>
          <w:szCs w:val="24"/>
        </w:rPr>
        <w:t xml:space="preserve">) and the </w:t>
      </w:r>
      <w:del w:id="103" w:author="Dajun Wang" w:date="2022-04-29T11:27:00Z">
        <w:r w:rsidRPr="12B666CF" w:rsidDel="00F1379A">
          <w:rPr>
            <w:rFonts w:ascii="Times New Roman" w:eastAsia="Arial" w:hAnsi="Times New Roman" w:cs="Times New Roman"/>
            <w:sz w:val="24"/>
            <w:szCs w:val="24"/>
          </w:rPr>
          <w:delText xml:space="preserve">area </w:delText>
        </w:r>
      </w:del>
      <w:ins w:id="104" w:author="Dajun Wang" w:date="2022-04-29T11:27:00Z">
        <w:r w:rsidR="00F1379A">
          <w:rPr>
            <w:rFonts w:ascii="Times New Roman" w:eastAsia="Arial" w:hAnsi="Times New Roman" w:cs="Times New Roman"/>
            <w:sz w:val="24"/>
            <w:szCs w:val="24"/>
          </w:rPr>
          <w:t>enclosure which</w:t>
        </w:r>
        <w:r w:rsidR="00F1379A" w:rsidRPr="12B666CF">
          <w:rPr>
            <w:rFonts w:ascii="Times New Roman" w:eastAsia="Arial" w:hAnsi="Times New Roman" w:cs="Times New Roman"/>
            <w:sz w:val="24"/>
            <w:szCs w:val="24"/>
          </w:rPr>
          <w:t xml:space="preserve"> </w:t>
        </w:r>
      </w:ins>
      <w:r w:rsidRPr="12B666CF">
        <w:rPr>
          <w:rFonts w:ascii="Times New Roman" w:eastAsia="Arial" w:hAnsi="Times New Roman" w:cs="Times New Roman"/>
          <w:sz w:val="24"/>
          <w:szCs w:val="24"/>
        </w:rPr>
        <w:t xml:space="preserve">the 6.0 group </w:t>
      </w:r>
      <w:del w:id="105" w:author="Dajun Wang" w:date="2022-04-29T11:27:00Z">
        <w:r w:rsidRPr="12B666CF" w:rsidDel="00F1379A">
          <w:rPr>
            <w:rFonts w:ascii="Times New Roman" w:eastAsia="Arial" w:hAnsi="Times New Roman" w:cs="Times New Roman"/>
            <w:sz w:val="24"/>
            <w:szCs w:val="24"/>
          </w:rPr>
          <w:delText xml:space="preserve">shifted </w:delText>
        </w:r>
      </w:del>
      <w:ins w:id="106" w:author="Dajun Wang" w:date="2022-04-29T11:27:00Z">
        <w:r w:rsidR="00F1379A">
          <w:rPr>
            <w:rFonts w:ascii="Times New Roman" w:eastAsia="Arial" w:hAnsi="Times New Roman" w:cs="Times New Roman"/>
            <w:sz w:val="24"/>
            <w:szCs w:val="24"/>
          </w:rPr>
          <w:t>moved</w:t>
        </w:r>
        <w:r w:rsidR="00F1379A" w:rsidRPr="12B666CF">
          <w:rPr>
            <w:rFonts w:ascii="Times New Roman" w:eastAsia="Arial" w:hAnsi="Times New Roman" w:cs="Times New Roman"/>
            <w:sz w:val="24"/>
            <w:szCs w:val="24"/>
          </w:rPr>
          <w:t xml:space="preserve"> </w:t>
        </w:r>
      </w:ins>
      <w:r w:rsidRPr="12B666CF">
        <w:rPr>
          <w:rFonts w:ascii="Times New Roman" w:eastAsia="Arial" w:hAnsi="Times New Roman" w:cs="Times New Roman"/>
          <w:sz w:val="24"/>
          <w:szCs w:val="24"/>
        </w:rPr>
        <w:t>into will be referred to as Red Dhole Enclosure 2 (RD</w:t>
      </w:r>
      <w:del w:id="107" w:author="Dajun Wang" w:date="2022-04-29T11:28:00Z">
        <w:r w:rsidRPr="12B666CF" w:rsidDel="00F1379A">
          <w:rPr>
            <w:rFonts w:ascii="Times New Roman" w:eastAsia="Arial" w:hAnsi="Times New Roman" w:cs="Times New Roman"/>
            <w:sz w:val="24"/>
            <w:szCs w:val="24"/>
          </w:rPr>
          <w:delText xml:space="preserve"> </w:delText>
        </w:r>
      </w:del>
      <w:r w:rsidRPr="12B666CF">
        <w:rPr>
          <w:rFonts w:ascii="Times New Roman" w:eastAsia="Arial" w:hAnsi="Times New Roman" w:cs="Times New Roman"/>
          <w:sz w:val="24"/>
          <w:szCs w:val="24"/>
        </w:rPr>
        <w:t>2) for the rest of this report.</w:t>
      </w:r>
      <w:r w:rsidR="403E3FDC" w:rsidRPr="12B666CF">
        <w:rPr>
          <w:rFonts w:ascii="Times New Roman" w:eastAsia="Arial" w:hAnsi="Times New Roman" w:cs="Times New Roman"/>
          <w:sz w:val="24"/>
          <w:szCs w:val="24"/>
        </w:rPr>
        <w:t xml:space="preserve"> Both </w:t>
      </w:r>
      <w:del w:id="108" w:author="Dajun Wang" w:date="2022-04-29T11:25:00Z">
        <w:r w:rsidR="403E3FDC" w:rsidRPr="12B666CF" w:rsidDel="00AD056A">
          <w:rPr>
            <w:rFonts w:ascii="Times New Roman" w:eastAsia="Arial" w:hAnsi="Times New Roman" w:cs="Times New Roman"/>
            <w:sz w:val="24"/>
            <w:szCs w:val="24"/>
          </w:rPr>
          <w:delText>study locations</w:delText>
        </w:r>
      </w:del>
      <w:ins w:id="109" w:author="Dajun Wang" w:date="2022-04-29T11:25:00Z">
        <w:r w:rsidR="00AD056A">
          <w:rPr>
            <w:rFonts w:ascii="Times New Roman" w:eastAsia="Arial" w:hAnsi="Times New Roman" w:cs="Times New Roman"/>
            <w:sz w:val="24"/>
            <w:szCs w:val="24"/>
          </w:rPr>
          <w:t>enclosures</w:t>
        </w:r>
      </w:ins>
      <w:r w:rsidR="403E3FDC" w:rsidRPr="12B666CF">
        <w:rPr>
          <w:rFonts w:ascii="Times New Roman" w:eastAsia="Arial" w:hAnsi="Times New Roman" w:cs="Times New Roman"/>
          <w:sz w:val="24"/>
          <w:szCs w:val="24"/>
        </w:rPr>
        <w:t xml:space="preserve"> are located at Night Safari, Singapore </w:t>
      </w:r>
      <w:r w:rsidR="403E3FDC" w:rsidRPr="12B666CF">
        <w:rPr>
          <w:rFonts w:ascii="Times New Roman" w:hAnsi="Times New Roman" w:cs="Times New Roman"/>
          <w:sz w:val="24"/>
          <w:szCs w:val="24"/>
        </w:rPr>
        <w:t>(1°24'08.0"</w:t>
      </w:r>
      <w:ins w:id="110" w:author="Dajun Wang [2]" w:date="2022-03-22T05:54:00Z">
        <w:r w:rsidR="403E3FDC" w:rsidRPr="12B666CF">
          <w:rPr>
            <w:rFonts w:ascii="Times New Roman" w:hAnsi="Times New Roman" w:cs="Times New Roman"/>
            <w:sz w:val="24"/>
            <w:szCs w:val="24"/>
          </w:rPr>
          <w:t xml:space="preserve"> </w:t>
        </w:r>
      </w:ins>
      <w:r w:rsidR="403E3FDC" w:rsidRPr="12B666CF">
        <w:rPr>
          <w:rFonts w:ascii="Times New Roman" w:hAnsi="Times New Roman" w:cs="Times New Roman"/>
          <w:sz w:val="24"/>
          <w:szCs w:val="24"/>
        </w:rPr>
        <w:t>N 103°47'16.6"</w:t>
      </w:r>
      <w:ins w:id="111" w:author="Dajun Wang [2]" w:date="2022-03-22T05:54:00Z">
        <w:r w:rsidR="403E3FDC" w:rsidRPr="12B666CF">
          <w:rPr>
            <w:rFonts w:ascii="Times New Roman" w:hAnsi="Times New Roman" w:cs="Times New Roman"/>
            <w:sz w:val="24"/>
            <w:szCs w:val="24"/>
          </w:rPr>
          <w:t xml:space="preserve"> </w:t>
        </w:r>
      </w:ins>
      <w:r w:rsidR="403E3FDC" w:rsidRPr="12B666CF">
        <w:rPr>
          <w:rFonts w:ascii="Times New Roman" w:hAnsi="Times New Roman" w:cs="Times New Roman"/>
          <w:sz w:val="24"/>
          <w:szCs w:val="24"/>
        </w:rPr>
        <w:t>E).</w:t>
      </w:r>
      <w:r w:rsidRPr="12B666CF">
        <w:rPr>
          <w:rFonts w:ascii="Times New Roman" w:eastAsia="Arial" w:hAnsi="Times New Roman" w:cs="Times New Roman"/>
          <w:sz w:val="24"/>
          <w:szCs w:val="24"/>
        </w:rPr>
        <w:t xml:space="preserve"> </w:t>
      </w:r>
      <w:commentRangeStart w:id="112"/>
      <w:commentRangeStart w:id="113"/>
      <w:r w:rsidRPr="12B666CF">
        <w:rPr>
          <w:rFonts w:ascii="Times New Roman" w:eastAsia="Arial" w:hAnsi="Times New Roman" w:cs="Times New Roman"/>
          <w:sz w:val="24"/>
          <w:szCs w:val="24"/>
        </w:rPr>
        <w:t>R</w:t>
      </w:r>
      <w:ins w:id="114" w:author="Dajun Wang" w:date="2022-04-29T11:25:00Z">
        <w:r w:rsidR="00AD056A">
          <w:rPr>
            <w:rFonts w:ascii="Times New Roman" w:eastAsia="Arial" w:hAnsi="Times New Roman" w:cs="Times New Roman"/>
            <w:sz w:val="24"/>
            <w:szCs w:val="24"/>
          </w:rPr>
          <w:t xml:space="preserve">ed </w:t>
        </w:r>
      </w:ins>
      <w:r w:rsidRPr="12B666CF">
        <w:rPr>
          <w:rFonts w:ascii="Times New Roman" w:eastAsia="Arial" w:hAnsi="Times New Roman" w:cs="Times New Roman"/>
          <w:sz w:val="24"/>
          <w:szCs w:val="24"/>
        </w:rPr>
        <w:t>D</w:t>
      </w:r>
      <w:ins w:id="115" w:author="Dajun Wang" w:date="2022-04-29T11:25:00Z">
        <w:r w:rsidR="00F1379A">
          <w:rPr>
            <w:rFonts w:ascii="Times New Roman" w:eastAsia="Arial" w:hAnsi="Times New Roman" w:cs="Times New Roman"/>
            <w:sz w:val="24"/>
            <w:szCs w:val="24"/>
          </w:rPr>
          <w:t xml:space="preserve">hole </w:t>
        </w:r>
      </w:ins>
      <w:ins w:id="116" w:author="Dajun Wang" w:date="2022-04-29T11:26:00Z">
        <w:r w:rsidR="00F1379A">
          <w:rPr>
            <w:rFonts w:ascii="Times New Roman" w:eastAsia="Arial" w:hAnsi="Times New Roman" w:cs="Times New Roman"/>
            <w:sz w:val="24"/>
            <w:szCs w:val="24"/>
          </w:rPr>
          <w:t>Enclosure</w:t>
        </w:r>
      </w:ins>
      <w:r w:rsidRPr="12B666CF">
        <w:rPr>
          <w:rFonts w:ascii="Times New Roman" w:eastAsia="Arial" w:hAnsi="Times New Roman" w:cs="Times New Roman"/>
          <w:sz w:val="24"/>
          <w:szCs w:val="24"/>
        </w:rPr>
        <w:t xml:space="preserve"> 1</w:t>
      </w:r>
      <w:commentRangeEnd w:id="112"/>
      <w:r w:rsidR="391A5850">
        <w:rPr>
          <w:rStyle w:val="CommentReference"/>
        </w:rPr>
        <w:commentReference w:id="112"/>
      </w:r>
      <w:commentRangeEnd w:id="113"/>
      <w:r w:rsidR="00F1379A">
        <w:rPr>
          <w:rStyle w:val="CommentReference"/>
        </w:rPr>
        <w:commentReference w:id="113"/>
      </w:r>
      <w:r w:rsidRPr="12B666CF">
        <w:rPr>
          <w:rFonts w:ascii="Times New Roman" w:eastAsia="Arial" w:hAnsi="Times New Roman" w:cs="Times New Roman"/>
          <w:sz w:val="24"/>
          <w:szCs w:val="24"/>
        </w:rPr>
        <w:t xml:space="preserve"> is </w:t>
      </w:r>
      <w:commentRangeStart w:id="117"/>
      <w:r w:rsidRPr="12B666CF">
        <w:rPr>
          <w:rFonts w:ascii="Times New Roman" w:eastAsia="Arial" w:hAnsi="Times New Roman" w:cs="Times New Roman"/>
          <w:sz w:val="24"/>
          <w:szCs w:val="24"/>
        </w:rPr>
        <w:t xml:space="preserve">24.71% </w:t>
      </w:r>
      <w:commentRangeEnd w:id="117"/>
      <w:r w:rsidR="391A5850">
        <w:rPr>
          <w:rStyle w:val="CommentReference"/>
        </w:rPr>
        <w:commentReference w:id="117"/>
      </w:r>
      <w:r w:rsidRPr="12B666CF">
        <w:rPr>
          <w:rFonts w:ascii="Times New Roman" w:eastAsia="Arial" w:hAnsi="Times New Roman" w:cs="Times New Roman"/>
          <w:sz w:val="24"/>
          <w:szCs w:val="24"/>
        </w:rPr>
        <w:t>larger with a total area of 42.5</w:t>
      </w:r>
      <w:ins w:id="118" w:author="Dajun Wang [2]" w:date="2022-03-22T05:53:00Z">
        <w:r w:rsidRPr="12B666CF">
          <w:rPr>
            <w:rFonts w:ascii="Times New Roman" w:eastAsia="Arial" w:hAnsi="Times New Roman" w:cs="Times New Roman"/>
            <w:sz w:val="24"/>
            <w:szCs w:val="24"/>
          </w:rPr>
          <w:t xml:space="preserve"> </w:t>
        </w:r>
      </w:ins>
      <w:r w:rsidRPr="12B666CF">
        <w:rPr>
          <w:rFonts w:ascii="Times New Roman" w:eastAsia="Arial" w:hAnsi="Times New Roman" w:cs="Times New Roman"/>
          <w:sz w:val="24"/>
          <w:szCs w:val="24"/>
        </w:rPr>
        <w:t>m</w:t>
      </w:r>
      <w:r w:rsidRPr="12B666CF">
        <w:rPr>
          <w:rFonts w:ascii="Times New Roman" w:eastAsia="Arial" w:hAnsi="Times New Roman" w:cs="Times New Roman"/>
          <w:sz w:val="24"/>
          <w:szCs w:val="24"/>
          <w:vertAlign w:val="superscript"/>
        </w:rPr>
        <w:t xml:space="preserve">2 </w:t>
      </w:r>
      <w:r w:rsidRPr="12B666CF">
        <w:rPr>
          <w:rFonts w:ascii="Times New Roman" w:eastAsia="Arial" w:hAnsi="Times New Roman" w:cs="Times New Roman"/>
          <w:sz w:val="24"/>
          <w:szCs w:val="24"/>
        </w:rPr>
        <w:t>(refer to Figure 2)</w:t>
      </w:r>
      <w:r w:rsidRPr="12B666CF">
        <w:rPr>
          <w:rFonts w:ascii="Times New Roman" w:eastAsia="Arial" w:hAnsi="Times New Roman" w:cs="Times New Roman"/>
          <w:sz w:val="24"/>
          <w:szCs w:val="24"/>
          <w:vertAlign w:val="superscript"/>
        </w:rPr>
        <w:t xml:space="preserve"> </w:t>
      </w:r>
      <w:r w:rsidRPr="12B666CF">
        <w:rPr>
          <w:rFonts w:ascii="Times New Roman" w:eastAsia="Arial" w:hAnsi="Times New Roman" w:cs="Times New Roman"/>
          <w:sz w:val="24"/>
          <w:szCs w:val="24"/>
        </w:rPr>
        <w:t>whilst RD</w:t>
      </w:r>
      <w:del w:id="119" w:author="Dajun Wang" w:date="2022-04-29T11:28:00Z">
        <w:r w:rsidRPr="12B666CF" w:rsidDel="00F5207D">
          <w:rPr>
            <w:rFonts w:ascii="Times New Roman" w:eastAsia="Arial" w:hAnsi="Times New Roman" w:cs="Times New Roman"/>
            <w:sz w:val="24"/>
            <w:szCs w:val="24"/>
          </w:rPr>
          <w:delText xml:space="preserve"> </w:delText>
        </w:r>
      </w:del>
      <w:r w:rsidRPr="12B666CF">
        <w:rPr>
          <w:rFonts w:ascii="Times New Roman" w:eastAsia="Arial" w:hAnsi="Times New Roman" w:cs="Times New Roman"/>
          <w:sz w:val="24"/>
          <w:szCs w:val="24"/>
        </w:rPr>
        <w:t>2 is slightly smaller with an area of 32</w:t>
      </w:r>
      <w:ins w:id="120" w:author="Dajun Wang [2]" w:date="2022-03-22T05:53:00Z">
        <w:r w:rsidRPr="12B666CF">
          <w:rPr>
            <w:rFonts w:ascii="Times New Roman" w:eastAsia="Arial" w:hAnsi="Times New Roman" w:cs="Times New Roman"/>
            <w:sz w:val="24"/>
            <w:szCs w:val="24"/>
          </w:rPr>
          <w:t xml:space="preserve"> </w:t>
        </w:r>
      </w:ins>
      <w:r w:rsidRPr="12B666CF">
        <w:rPr>
          <w:rFonts w:ascii="Times New Roman" w:eastAsia="Arial" w:hAnsi="Times New Roman" w:cs="Times New Roman"/>
          <w:sz w:val="24"/>
          <w:szCs w:val="24"/>
        </w:rPr>
        <w:t>m</w:t>
      </w:r>
      <w:r w:rsidRPr="12B666CF">
        <w:rPr>
          <w:rFonts w:ascii="Times New Roman" w:eastAsia="Arial" w:hAnsi="Times New Roman" w:cs="Times New Roman"/>
          <w:sz w:val="24"/>
          <w:szCs w:val="24"/>
          <w:vertAlign w:val="superscript"/>
        </w:rPr>
        <w:t xml:space="preserve">2 </w:t>
      </w:r>
      <w:r w:rsidRPr="12B666CF">
        <w:rPr>
          <w:rFonts w:ascii="Times New Roman" w:eastAsia="Arial" w:hAnsi="Times New Roman" w:cs="Times New Roman"/>
          <w:sz w:val="24"/>
          <w:szCs w:val="24"/>
        </w:rPr>
        <w:t>(refer to Figure 3).</w:t>
      </w:r>
    </w:p>
    <w:p w14:paraId="744411C7" w14:textId="77777777" w:rsidR="009E73BA" w:rsidRDefault="2307A083" w:rsidP="009E73BA">
      <w:pPr>
        <w:keepNext/>
        <w:spacing w:line="360" w:lineRule="auto"/>
        <w:ind w:firstLine="720"/>
        <w:jc w:val="both"/>
      </w:pPr>
      <w:r>
        <w:rPr>
          <w:noProof/>
        </w:rPr>
        <w:drawing>
          <wp:inline distT="0" distB="0" distL="0" distR="0" wp14:anchorId="359D5944" wp14:editId="06875356">
            <wp:extent cx="4572000" cy="3048000"/>
            <wp:effectExtent l="0" t="0" r="0" b="0"/>
            <wp:docPr id="1565309103" name="Picture 1565309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26E9D140" w14:textId="7FC989F8" w:rsidR="6A56026A" w:rsidRPr="00F5207D" w:rsidRDefault="009E73BA" w:rsidP="009E73BA">
      <w:pPr>
        <w:pStyle w:val="Caption"/>
        <w:jc w:val="both"/>
        <w:rPr>
          <w:rFonts w:ascii="Times New Roman" w:hAnsi="Times New Roman" w:cs="Times New Roman"/>
          <w:i w:val="0"/>
          <w:iCs w:val="0"/>
          <w:color w:val="000000" w:themeColor="text1"/>
          <w:sz w:val="24"/>
          <w:szCs w:val="24"/>
          <w:rPrChange w:id="121" w:author="Dajun Wang" w:date="2022-04-29T11:28:00Z">
            <w:rPr/>
          </w:rPrChange>
        </w:rPr>
      </w:pPr>
      <w:r w:rsidRPr="00F5207D">
        <w:rPr>
          <w:rFonts w:ascii="Times New Roman" w:hAnsi="Times New Roman" w:cs="Times New Roman"/>
          <w:i w:val="0"/>
          <w:iCs w:val="0"/>
          <w:color w:val="000000" w:themeColor="text1"/>
          <w:sz w:val="24"/>
          <w:szCs w:val="24"/>
          <w:rPrChange w:id="122" w:author="Dajun Wang" w:date="2022-04-29T11:28:00Z">
            <w:rPr/>
          </w:rPrChange>
        </w:rPr>
        <w:t xml:space="preserve">Figure </w:t>
      </w:r>
      <w:r w:rsidRPr="00F5207D">
        <w:rPr>
          <w:rFonts w:ascii="Times New Roman" w:hAnsi="Times New Roman" w:cs="Times New Roman"/>
          <w:i w:val="0"/>
          <w:iCs w:val="0"/>
          <w:color w:val="000000" w:themeColor="text1"/>
          <w:sz w:val="24"/>
          <w:szCs w:val="24"/>
          <w:rPrChange w:id="123" w:author="Dajun Wang" w:date="2022-04-29T11:28:00Z">
            <w:rPr/>
          </w:rPrChange>
        </w:rPr>
        <w:fldChar w:fldCharType="begin"/>
      </w:r>
      <w:r w:rsidRPr="00F5207D">
        <w:rPr>
          <w:rFonts w:ascii="Times New Roman" w:hAnsi="Times New Roman" w:cs="Times New Roman"/>
          <w:i w:val="0"/>
          <w:iCs w:val="0"/>
          <w:color w:val="000000" w:themeColor="text1"/>
          <w:sz w:val="24"/>
          <w:szCs w:val="24"/>
          <w:rPrChange w:id="124" w:author="Dajun Wang" w:date="2022-04-29T11:28:00Z">
            <w:rPr/>
          </w:rPrChange>
        </w:rPr>
        <w:instrText>SEQ Figure \* ARABIC</w:instrText>
      </w:r>
      <w:r w:rsidRPr="00F5207D">
        <w:rPr>
          <w:rFonts w:ascii="Times New Roman" w:hAnsi="Times New Roman" w:cs="Times New Roman"/>
          <w:i w:val="0"/>
          <w:iCs w:val="0"/>
          <w:color w:val="000000" w:themeColor="text1"/>
          <w:sz w:val="24"/>
          <w:szCs w:val="24"/>
          <w:rPrChange w:id="125" w:author="Dajun Wang" w:date="2022-04-29T11:28:00Z">
            <w:rPr/>
          </w:rPrChange>
        </w:rPr>
        <w:fldChar w:fldCharType="separate"/>
      </w:r>
      <w:r w:rsidR="004B215A" w:rsidRPr="00F5207D">
        <w:rPr>
          <w:rFonts w:ascii="Times New Roman" w:hAnsi="Times New Roman" w:cs="Times New Roman"/>
          <w:i w:val="0"/>
          <w:iCs w:val="0"/>
          <w:noProof/>
          <w:color w:val="000000" w:themeColor="text1"/>
          <w:sz w:val="24"/>
          <w:szCs w:val="24"/>
          <w:rPrChange w:id="126" w:author="Dajun Wang" w:date="2022-04-29T11:28:00Z">
            <w:rPr>
              <w:noProof/>
            </w:rPr>
          </w:rPrChange>
        </w:rPr>
        <w:t>2</w:t>
      </w:r>
      <w:r w:rsidRPr="00F5207D">
        <w:rPr>
          <w:rFonts w:ascii="Times New Roman" w:hAnsi="Times New Roman" w:cs="Times New Roman"/>
          <w:i w:val="0"/>
          <w:iCs w:val="0"/>
          <w:color w:val="000000" w:themeColor="text1"/>
          <w:sz w:val="24"/>
          <w:szCs w:val="24"/>
          <w:rPrChange w:id="127" w:author="Dajun Wang" w:date="2022-04-29T11:28:00Z">
            <w:rPr/>
          </w:rPrChange>
        </w:rPr>
        <w:fldChar w:fldCharType="end"/>
      </w:r>
      <w:r w:rsidRPr="00F5207D">
        <w:rPr>
          <w:rFonts w:ascii="Times New Roman" w:hAnsi="Times New Roman" w:cs="Times New Roman"/>
          <w:i w:val="0"/>
          <w:iCs w:val="0"/>
          <w:color w:val="000000" w:themeColor="text1"/>
          <w:sz w:val="24"/>
          <w:szCs w:val="24"/>
          <w:rPrChange w:id="128" w:author="Dajun Wang" w:date="2022-04-29T11:28:00Z">
            <w:rPr/>
          </w:rPrChange>
        </w:rPr>
        <w:t>: Layout of Red Dhole 1 enclosure including fixtures and fittings</w:t>
      </w:r>
    </w:p>
    <w:p w14:paraId="6F3BE5D6" w14:textId="721FF2FD" w:rsidR="6A56026A" w:rsidRDefault="6A56026A" w:rsidP="2307A083">
      <w:pPr>
        <w:spacing w:line="360" w:lineRule="auto"/>
        <w:ind w:firstLine="720"/>
        <w:jc w:val="both"/>
      </w:pPr>
    </w:p>
    <w:p w14:paraId="47AE2D6C" w14:textId="77777777" w:rsidR="009E73BA" w:rsidRDefault="2307A083" w:rsidP="009E73BA">
      <w:pPr>
        <w:keepNext/>
        <w:spacing w:line="360" w:lineRule="auto"/>
        <w:ind w:firstLine="720"/>
        <w:jc w:val="both"/>
      </w:pPr>
      <w:r>
        <w:rPr>
          <w:noProof/>
        </w:rPr>
        <w:lastRenderedPageBreak/>
        <w:drawing>
          <wp:inline distT="0" distB="0" distL="0" distR="0" wp14:anchorId="55B9D231" wp14:editId="104E1F57">
            <wp:extent cx="4572000" cy="3695700"/>
            <wp:effectExtent l="0" t="0" r="0" b="0"/>
            <wp:docPr id="310439437" name="Picture 310439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52823804" w14:textId="19AE2CAA" w:rsidR="6A56026A" w:rsidRPr="00F5207D" w:rsidRDefault="009E73BA" w:rsidP="009E73BA">
      <w:pPr>
        <w:pStyle w:val="Caption"/>
        <w:jc w:val="both"/>
        <w:rPr>
          <w:rFonts w:ascii="Times New Roman" w:hAnsi="Times New Roman" w:cs="Times New Roman"/>
          <w:i w:val="0"/>
          <w:iCs w:val="0"/>
          <w:color w:val="000000" w:themeColor="text1"/>
          <w:sz w:val="24"/>
          <w:szCs w:val="24"/>
          <w:rPrChange w:id="129" w:author="Dajun Wang" w:date="2022-04-29T11:29:00Z">
            <w:rPr>
              <w:rFonts w:ascii="Times New Roman" w:hAnsi="Times New Roman" w:cs="Times New Roman"/>
              <w:color w:val="FF0000"/>
              <w:sz w:val="20"/>
              <w:szCs w:val="20"/>
            </w:rPr>
          </w:rPrChange>
        </w:rPr>
      </w:pPr>
      <w:r w:rsidRPr="00F5207D">
        <w:rPr>
          <w:rFonts w:ascii="Times New Roman" w:hAnsi="Times New Roman" w:cs="Times New Roman"/>
          <w:i w:val="0"/>
          <w:iCs w:val="0"/>
          <w:color w:val="000000" w:themeColor="text1"/>
          <w:sz w:val="24"/>
          <w:szCs w:val="24"/>
          <w:rPrChange w:id="130" w:author="Dajun Wang" w:date="2022-04-29T11:29:00Z">
            <w:rPr/>
          </w:rPrChange>
        </w:rPr>
        <w:t xml:space="preserve">Figure </w:t>
      </w:r>
      <w:r w:rsidRPr="00F5207D">
        <w:rPr>
          <w:rFonts w:ascii="Times New Roman" w:hAnsi="Times New Roman" w:cs="Times New Roman"/>
          <w:i w:val="0"/>
          <w:iCs w:val="0"/>
          <w:color w:val="000000" w:themeColor="text1"/>
          <w:sz w:val="24"/>
          <w:szCs w:val="24"/>
          <w:rPrChange w:id="131" w:author="Dajun Wang" w:date="2022-04-29T11:29:00Z">
            <w:rPr/>
          </w:rPrChange>
        </w:rPr>
        <w:fldChar w:fldCharType="begin"/>
      </w:r>
      <w:r w:rsidRPr="00F5207D">
        <w:rPr>
          <w:rFonts w:ascii="Times New Roman" w:hAnsi="Times New Roman" w:cs="Times New Roman"/>
          <w:i w:val="0"/>
          <w:iCs w:val="0"/>
          <w:color w:val="000000" w:themeColor="text1"/>
          <w:sz w:val="24"/>
          <w:szCs w:val="24"/>
          <w:rPrChange w:id="132" w:author="Dajun Wang" w:date="2022-04-29T11:29:00Z">
            <w:rPr/>
          </w:rPrChange>
        </w:rPr>
        <w:instrText>SEQ Figure \* ARABIC</w:instrText>
      </w:r>
      <w:r w:rsidRPr="00F5207D">
        <w:rPr>
          <w:rFonts w:ascii="Times New Roman" w:hAnsi="Times New Roman" w:cs="Times New Roman"/>
          <w:i w:val="0"/>
          <w:iCs w:val="0"/>
          <w:color w:val="000000" w:themeColor="text1"/>
          <w:sz w:val="24"/>
          <w:szCs w:val="24"/>
          <w:rPrChange w:id="133" w:author="Dajun Wang" w:date="2022-04-29T11:29:00Z">
            <w:rPr/>
          </w:rPrChange>
        </w:rPr>
        <w:fldChar w:fldCharType="separate"/>
      </w:r>
      <w:r w:rsidR="004B215A" w:rsidRPr="00F5207D">
        <w:rPr>
          <w:rFonts w:ascii="Times New Roman" w:hAnsi="Times New Roman" w:cs="Times New Roman"/>
          <w:i w:val="0"/>
          <w:iCs w:val="0"/>
          <w:noProof/>
          <w:color w:val="000000" w:themeColor="text1"/>
          <w:sz w:val="24"/>
          <w:szCs w:val="24"/>
          <w:rPrChange w:id="134" w:author="Dajun Wang" w:date="2022-04-29T11:29:00Z">
            <w:rPr>
              <w:noProof/>
            </w:rPr>
          </w:rPrChange>
        </w:rPr>
        <w:t>3</w:t>
      </w:r>
      <w:r w:rsidRPr="00F5207D">
        <w:rPr>
          <w:rFonts w:ascii="Times New Roman" w:hAnsi="Times New Roman" w:cs="Times New Roman"/>
          <w:i w:val="0"/>
          <w:iCs w:val="0"/>
          <w:color w:val="000000" w:themeColor="text1"/>
          <w:sz w:val="24"/>
          <w:szCs w:val="24"/>
          <w:rPrChange w:id="135" w:author="Dajun Wang" w:date="2022-04-29T11:29:00Z">
            <w:rPr/>
          </w:rPrChange>
        </w:rPr>
        <w:fldChar w:fldCharType="end"/>
      </w:r>
      <w:r w:rsidRPr="00F5207D">
        <w:rPr>
          <w:rFonts w:ascii="Times New Roman" w:hAnsi="Times New Roman" w:cs="Times New Roman"/>
          <w:i w:val="0"/>
          <w:iCs w:val="0"/>
          <w:color w:val="000000" w:themeColor="text1"/>
          <w:sz w:val="24"/>
          <w:szCs w:val="24"/>
          <w:rPrChange w:id="136" w:author="Dajun Wang" w:date="2022-04-29T11:29:00Z">
            <w:rPr/>
          </w:rPrChange>
        </w:rPr>
        <w:t>: Layout of Red Dhole 2 including fixtures and fittings</w:t>
      </w:r>
    </w:p>
    <w:p w14:paraId="36A82485" w14:textId="5D65D1E7" w:rsidR="6A56026A" w:rsidRDefault="6A56026A" w:rsidP="2307A083">
      <w:pPr>
        <w:spacing w:line="360" w:lineRule="auto"/>
        <w:ind w:firstLine="720"/>
        <w:jc w:val="both"/>
      </w:pPr>
    </w:p>
    <w:p w14:paraId="5762AA16" w14:textId="5E1D08CB" w:rsidR="6A56026A" w:rsidRPr="008E7F19" w:rsidDel="008E7F19" w:rsidRDefault="391A5850" w:rsidP="2307A083">
      <w:pPr>
        <w:spacing w:line="360" w:lineRule="auto"/>
        <w:rPr>
          <w:del w:id="137" w:author="Dajun Wang" w:date="2022-04-29T11:31:00Z"/>
          <w:rFonts w:ascii="Times New Roman" w:hAnsi="Times New Roman" w:cs="Times New Roman"/>
          <w:i/>
          <w:iCs/>
          <w:sz w:val="24"/>
          <w:szCs w:val="24"/>
        </w:rPr>
      </w:pPr>
      <w:commentRangeStart w:id="138"/>
      <w:del w:id="139" w:author="Dajun Wang" w:date="2022-04-29T11:31:00Z">
        <w:r w:rsidRPr="00702768" w:rsidDel="008E7F19">
          <w:rPr>
            <w:rFonts w:ascii="Times New Roman" w:eastAsia="Arial" w:hAnsi="Times New Roman" w:cs="Times New Roman"/>
            <w:i/>
            <w:iCs/>
            <w:sz w:val="24"/>
            <w:szCs w:val="24"/>
            <w:rPrChange w:id="140" w:author="Dajun Wang" w:date="2022-04-29T09:51:00Z">
              <w:rPr>
                <w:rFonts w:ascii="Times New Roman" w:eastAsia="Arial" w:hAnsi="Times New Roman" w:cs="Times New Roman"/>
                <w:b/>
                <w:bCs/>
                <w:sz w:val="24"/>
                <w:szCs w:val="24"/>
              </w:rPr>
            </w:rPrChange>
          </w:rPr>
          <w:delText>Fixture &amp; Fittings</w:delText>
        </w:r>
        <w:r w:rsidRPr="008E7F19" w:rsidDel="008E7F19">
          <w:rPr>
            <w:rFonts w:ascii="Times New Roman" w:eastAsia="Arial" w:hAnsi="Times New Roman" w:cs="Times New Roman"/>
            <w:i/>
            <w:iCs/>
            <w:sz w:val="24"/>
            <w:szCs w:val="24"/>
          </w:rPr>
          <w:delText xml:space="preserve"> </w:delText>
        </w:r>
      </w:del>
    </w:p>
    <w:p w14:paraId="57B34084" w14:textId="0BD9A4DF" w:rsidR="009E73BA" w:rsidRPr="00F5207D" w:rsidRDefault="009E73BA" w:rsidP="009E73BA">
      <w:pPr>
        <w:pStyle w:val="Caption"/>
        <w:keepNext/>
        <w:rPr>
          <w:rFonts w:ascii="Times New Roman" w:hAnsi="Times New Roman" w:cs="Times New Roman"/>
          <w:i w:val="0"/>
          <w:iCs w:val="0"/>
          <w:color w:val="000000" w:themeColor="text1"/>
          <w:sz w:val="24"/>
          <w:szCs w:val="24"/>
          <w:rPrChange w:id="141" w:author="Dajun Wang" w:date="2022-04-29T11:29:00Z">
            <w:rPr/>
          </w:rPrChange>
        </w:rPr>
      </w:pPr>
      <w:r w:rsidRPr="00F5207D">
        <w:rPr>
          <w:rFonts w:ascii="Times New Roman" w:hAnsi="Times New Roman" w:cs="Times New Roman"/>
          <w:i w:val="0"/>
          <w:iCs w:val="0"/>
          <w:color w:val="000000" w:themeColor="text1"/>
          <w:sz w:val="24"/>
          <w:szCs w:val="24"/>
          <w:rPrChange w:id="142" w:author="Dajun Wang" w:date="2022-04-29T11:29:00Z">
            <w:rPr/>
          </w:rPrChange>
        </w:rPr>
        <w:t xml:space="preserve">Table </w:t>
      </w:r>
      <w:r w:rsidRPr="00F5207D">
        <w:rPr>
          <w:rFonts w:ascii="Times New Roman" w:hAnsi="Times New Roman" w:cs="Times New Roman"/>
          <w:i w:val="0"/>
          <w:iCs w:val="0"/>
          <w:color w:val="000000" w:themeColor="text1"/>
          <w:sz w:val="24"/>
          <w:szCs w:val="24"/>
          <w:rPrChange w:id="143" w:author="Dajun Wang" w:date="2022-04-29T11:29:00Z">
            <w:rPr/>
          </w:rPrChange>
        </w:rPr>
        <w:fldChar w:fldCharType="begin"/>
      </w:r>
      <w:r w:rsidRPr="00F5207D">
        <w:rPr>
          <w:rFonts w:ascii="Times New Roman" w:hAnsi="Times New Roman" w:cs="Times New Roman"/>
          <w:i w:val="0"/>
          <w:iCs w:val="0"/>
          <w:color w:val="000000" w:themeColor="text1"/>
          <w:sz w:val="24"/>
          <w:szCs w:val="24"/>
          <w:rPrChange w:id="144" w:author="Dajun Wang" w:date="2022-04-29T11:29:00Z">
            <w:rPr/>
          </w:rPrChange>
        </w:rPr>
        <w:instrText>SEQ Table \* ARABIC</w:instrText>
      </w:r>
      <w:r w:rsidRPr="00F5207D">
        <w:rPr>
          <w:rFonts w:ascii="Times New Roman" w:hAnsi="Times New Roman" w:cs="Times New Roman"/>
          <w:i w:val="0"/>
          <w:iCs w:val="0"/>
          <w:color w:val="000000" w:themeColor="text1"/>
          <w:sz w:val="24"/>
          <w:szCs w:val="24"/>
          <w:rPrChange w:id="145" w:author="Dajun Wang" w:date="2022-04-29T11:29:00Z">
            <w:rPr/>
          </w:rPrChange>
        </w:rPr>
        <w:fldChar w:fldCharType="separate"/>
      </w:r>
      <w:r w:rsidR="004B215A" w:rsidRPr="00F5207D">
        <w:rPr>
          <w:rFonts w:ascii="Times New Roman" w:hAnsi="Times New Roman" w:cs="Times New Roman"/>
          <w:i w:val="0"/>
          <w:iCs w:val="0"/>
          <w:noProof/>
          <w:color w:val="000000" w:themeColor="text1"/>
          <w:sz w:val="24"/>
          <w:szCs w:val="24"/>
          <w:rPrChange w:id="146" w:author="Dajun Wang" w:date="2022-04-29T11:29:00Z">
            <w:rPr>
              <w:noProof/>
            </w:rPr>
          </w:rPrChange>
        </w:rPr>
        <w:t>1</w:t>
      </w:r>
      <w:r w:rsidRPr="00F5207D">
        <w:rPr>
          <w:rFonts w:ascii="Times New Roman" w:hAnsi="Times New Roman" w:cs="Times New Roman"/>
          <w:i w:val="0"/>
          <w:iCs w:val="0"/>
          <w:color w:val="000000" w:themeColor="text1"/>
          <w:sz w:val="24"/>
          <w:szCs w:val="24"/>
          <w:rPrChange w:id="147" w:author="Dajun Wang" w:date="2022-04-29T11:29:00Z">
            <w:rPr/>
          </w:rPrChange>
        </w:rPr>
        <w:fldChar w:fldCharType="end"/>
      </w:r>
      <w:r w:rsidRPr="00F5207D">
        <w:rPr>
          <w:rFonts w:ascii="Times New Roman" w:hAnsi="Times New Roman" w:cs="Times New Roman"/>
          <w:i w:val="0"/>
          <w:iCs w:val="0"/>
          <w:color w:val="000000" w:themeColor="text1"/>
          <w:sz w:val="24"/>
          <w:szCs w:val="24"/>
          <w:rPrChange w:id="148" w:author="Dajun Wang" w:date="2022-04-29T11:29:00Z">
            <w:rPr/>
          </w:rPrChange>
        </w:rPr>
        <w:t>: List of fixture</w:t>
      </w:r>
      <w:r w:rsidR="004B215A" w:rsidRPr="00F5207D">
        <w:rPr>
          <w:rFonts w:ascii="Times New Roman" w:hAnsi="Times New Roman" w:cs="Times New Roman"/>
          <w:i w:val="0"/>
          <w:iCs w:val="0"/>
          <w:color w:val="000000" w:themeColor="text1"/>
          <w:sz w:val="24"/>
          <w:szCs w:val="24"/>
          <w:rPrChange w:id="149" w:author="Dajun Wang" w:date="2022-04-29T11:29:00Z">
            <w:rPr/>
          </w:rPrChange>
        </w:rPr>
        <w:t>s</w:t>
      </w:r>
      <w:r w:rsidRPr="00F5207D">
        <w:rPr>
          <w:rFonts w:ascii="Times New Roman" w:hAnsi="Times New Roman" w:cs="Times New Roman"/>
          <w:i w:val="0"/>
          <w:iCs w:val="0"/>
          <w:color w:val="000000" w:themeColor="text1"/>
          <w:sz w:val="24"/>
          <w:szCs w:val="24"/>
          <w:rPrChange w:id="150" w:author="Dajun Wang" w:date="2022-04-29T11:29:00Z">
            <w:rPr/>
          </w:rPrChange>
        </w:rPr>
        <w:t xml:space="preserve"> and fittings at Red Dhole 1</w:t>
      </w:r>
      <w:commentRangeEnd w:id="138"/>
      <w:r w:rsidR="008E7F19">
        <w:rPr>
          <w:rStyle w:val="CommentReference"/>
          <w:i w:val="0"/>
          <w:iCs w:val="0"/>
          <w:color w:val="auto"/>
        </w:rPr>
        <w:commentReference w:id="138"/>
      </w:r>
    </w:p>
    <w:tbl>
      <w:tblPr>
        <w:tblStyle w:val="TableGrid"/>
        <w:tblW w:w="0" w:type="auto"/>
        <w:tblLayout w:type="fixed"/>
        <w:tblLook w:val="06A0" w:firstRow="1" w:lastRow="0" w:firstColumn="1" w:lastColumn="0" w:noHBand="1" w:noVBand="1"/>
      </w:tblPr>
      <w:tblGrid>
        <w:gridCol w:w="2325"/>
        <w:gridCol w:w="6690"/>
      </w:tblGrid>
      <w:tr w:rsidR="77448CE8" w14:paraId="705DCEC2" w14:textId="77777777" w:rsidTr="12B666CF">
        <w:tc>
          <w:tcPr>
            <w:tcW w:w="9015" w:type="dxa"/>
            <w:gridSpan w:val="2"/>
          </w:tcPr>
          <w:p w14:paraId="141B1A3A" w14:textId="08CD2E3B" w:rsidR="77448CE8" w:rsidRDefault="7A7178A5" w:rsidP="77448CE8">
            <w:pPr>
              <w:jc w:val="center"/>
              <w:rPr>
                <w:rFonts w:ascii="Times New Roman" w:eastAsia="Arial" w:hAnsi="Times New Roman" w:cs="Times New Roman"/>
                <w:b/>
                <w:bCs/>
                <w:sz w:val="24"/>
                <w:szCs w:val="24"/>
              </w:rPr>
            </w:pPr>
            <w:r w:rsidRPr="12B666CF">
              <w:rPr>
                <w:rFonts w:ascii="Times New Roman" w:eastAsia="Arial" w:hAnsi="Times New Roman" w:cs="Times New Roman"/>
                <w:b/>
                <w:bCs/>
                <w:sz w:val="24"/>
                <w:szCs w:val="24"/>
              </w:rPr>
              <w:t>Red Dhole Enclosure 1</w:t>
            </w:r>
          </w:p>
        </w:tc>
      </w:tr>
      <w:tr w:rsidR="77448CE8" w14:paraId="5C2104CE" w14:textId="77777777" w:rsidTr="12B666CF">
        <w:tc>
          <w:tcPr>
            <w:tcW w:w="2325" w:type="dxa"/>
          </w:tcPr>
          <w:p w14:paraId="54183800" w14:textId="6871D1D7" w:rsidR="77448CE8" w:rsidRDefault="77448CE8" w:rsidP="77448CE8">
            <w:pPr>
              <w:rPr>
                <w:rFonts w:ascii="Times New Roman" w:eastAsia="Arial" w:hAnsi="Times New Roman" w:cs="Times New Roman"/>
                <w:sz w:val="24"/>
                <w:szCs w:val="24"/>
              </w:rPr>
            </w:pPr>
            <w:r w:rsidRPr="77448CE8">
              <w:rPr>
                <w:rFonts w:ascii="Times New Roman" w:eastAsia="Arial" w:hAnsi="Times New Roman" w:cs="Times New Roman"/>
                <w:sz w:val="24"/>
                <w:szCs w:val="24"/>
              </w:rPr>
              <w:t>Water Trough</w:t>
            </w:r>
          </w:p>
        </w:tc>
        <w:tc>
          <w:tcPr>
            <w:tcW w:w="6690" w:type="dxa"/>
          </w:tcPr>
          <w:p w14:paraId="779F3353" w14:textId="003DB775" w:rsidR="77448CE8" w:rsidRDefault="77448CE8" w:rsidP="77448CE8">
            <w:pPr>
              <w:rPr>
                <w:rFonts w:ascii="Times New Roman" w:eastAsia="Arial" w:hAnsi="Times New Roman" w:cs="Times New Roman"/>
                <w:sz w:val="24"/>
                <w:szCs w:val="24"/>
              </w:rPr>
            </w:pPr>
            <w:r w:rsidRPr="77448CE8">
              <w:rPr>
                <w:rFonts w:ascii="Times New Roman" w:eastAsia="Arial" w:hAnsi="Times New Roman" w:cs="Times New Roman"/>
                <w:sz w:val="24"/>
                <w:szCs w:val="24"/>
              </w:rPr>
              <w:t>Enables provision of potable water to the animals</w:t>
            </w:r>
          </w:p>
        </w:tc>
      </w:tr>
      <w:tr w:rsidR="77448CE8" w14:paraId="33827340" w14:textId="77777777" w:rsidTr="12B666CF">
        <w:tc>
          <w:tcPr>
            <w:tcW w:w="2325" w:type="dxa"/>
          </w:tcPr>
          <w:p w14:paraId="6FCBCD98" w14:textId="116C8B4A" w:rsidR="77448CE8" w:rsidRDefault="77448CE8" w:rsidP="77448CE8">
            <w:pPr>
              <w:rPr>
                <w:rFonts w:ascii="Times New Roman" w:eastAsia="Arial" w:hAnsi="Times New Roman" w:cs="Times New Roman"/>
                <w:sz w:val="24"/>
                <w:szCs w:val="24"/>
              </w:rPr>
            </w:pPr>
            <w:r w:rsidRPr="77448CE8">
              <w:rPr>
                <w:rFonts w:ascii="Times New Roman" w:eastAsia="Arial" w:hAnsi="Times New Roman" w:cs="Times New Roman"/>
                <w:sz w:val="24"/>
                <w:szCs w:val="24"/>
              </w:rPr>
              <w:t>Pool</w:t>
            </w:r>
          </w:p>
        </w:tc>
        <w:tc>
          <w:tcPr>
            <w:tcW w:w="6690" w:type="dxa"/>
          </w:tcPr>
          <w:p w14:paraId="3F4AAF4E" w14:textId="157E465F" w:rsidR="77448CE8" w:rsidRDefault="77448CE8" w:rsidP="77448CE8">
            <w:pPr>
              <w:rPr>
                <w:rFonts w:ascii="Times New Roman" w:eastAsia="Arial" w:hAnsi="Times New Roman" w:cs="Times New Roman"/>
                <w:sz w:val="24"/>
                <w:szCs w:val="24"/>
              </w:rPr>
            </w:pPr>
            <w:r w:rsidRPr="77448CE8">
              <w:rPr>
                <w:rFonts w:ascii="Times New Roman" w:eastAsia="Arial" w:hAnsi="Times New Roman" w:cs="Times New Roman"/>
                <w:sz w:val="24"/>
                <w:szCs w:val="24"/>
              </w:rPr>
              <w:t>Permits animals to cool off on hot days; swimming; maintains hygiene</w:t>
            </w:r>
          </w:p>
        </w:tc>
      </w:tr>
      <w:tr w:rsidR="77448CE8" w14:paraId="65BEBF14" w14:textId="77777777" w:rsidTr="12B666CF">
        <w:tc>
          <w:tcPr>
            <w:tcW w:w="2325" w:type="dxa"/>
          </w:tcPr>
          <w:p w14:paraId="7DE45C5A" w14:textId="1F9B2EEC" w:rsidR="77448CE8" w:rsidRDefault="7A7178A5" w:rsidP="77448CE8">
            <w:pPr>
              <w:rPr>
                <w:rFonts w:ascii="Times New Roman" w:eastAsia="Arial" w:hAnsi="Times New Roman" w:cs="Times New Roman"/>
                <w:sz w:val="24"/>
                <w:szCs w:val="24"/>
              </w:rPr>
            </w:pPr>
            <w:r w:rsidRPr="12B666CF">
              <w:rPr>
                <w:rFonts w:ascii="Times New Roman" w:eastAsia="Arial" w:hAnsi="Times New Roman" w:cs="Times New Roman"/>
                <w:sz w:val="24"/>
                <w:szCs w:val="24"/>
              </w:rPr>
              <w:t>Fibreboard Platform</w:t>
            </w:r>
          </w:p>
        </w:tc>
        <w:tc>
          <w:tcPr>
            <w:tcW w:w="6690" w:type="dxa"/>
          </w:tcPr>
          <w:p w14:paraId="0EC4C599" w14:textId="5C8BC166" w:rsidR="77448CE8" w:rsidRDefault="77448CE8" w:rsidP="77448CE8">
            <w:pPr>
              <w:rPr>
                <w:rFonts w:ascii="Times New Roman" w:eastAsia="Arial" w:hAnsi="Times New Roman" w:cs="Times New Roman"/>
                <w:sz w:val="24"/>
                <w:szCs w:val="24"/>
              </w:rPr>
            </w:pPr>
            <w:r w:rsidRPr="77448CE8">
              <w:rPr>
                <w:rFonts w:ascii="Times New Roman" w:eastAsia="Arial" w:hAnsi="Times New Roman" w:cs="Times New Roman"/>
                <w:sz w:val="24"/>
                <w:szCs w:val="24"/>
              </w:rPr>
              <w:t>Perch points; resting area</w:t>
            </w:r>
          </w:p>
        </w:tc>
      </w:tr>
      <w:tr w:rsidR="77448CE8" w14:paraId="3B054BDA" w14:textId="77777777" w:rsidTr="12B666CF">
        <w:tc>
          <w:tcPr>
            <w:tcW w:w="2325" w:type="dxa"/>
          </w:tcPr>
          <w:p w14:paraId="3E242D9A" w14:textId="53139BEE" w:rsidR="77448CE8" w:rsidRDefault="77448CE8" w:rsidP="77448CE8">
            <w:pPr>
              <w:rPr>
                <w:rFonts w:ascii="Times New Roman" w:eastAsia="Arial" w:hAnsi="Times New Roman" w:cs="Times New Roman"/>
                <w:sz w:val="24"/>
                <w:szCs w:val="24"/>
              </w:rPr>
            </w:pPr>
            <w:r w:rsidRPr="77448CE8">
              <w:rPr>
                <w:rFonts w:ascii="Times New Roman" w:eastAsia="Arial" w:hAnsi="Times New Roman" w:cs="Times New Roman"/>
                <w:sz w:val="24"/>
                <w:szCs w:val="24"/>
              </w:rPr>
              <w:t>Sand Pit</w:t>
            </w:r>
          </w:p>
        </w:tc>
        <w:tc>
          <w:tcPr>
            <w:tcW w:w="6690" w:type="dxa"/>
          </w:tcPr>
          <w:p w14:paraId="75B4108A" w14:textId="72DD8382" w:rsidR="77448CE8" w:rsidRDefault="77448CE8" w:rsidP="77448CE8">
            <w:pPr>
              <w:rPr>
                <w:rFonts w:ascii="Times New Roman" w:eastAsia="Arial" w:hAnsi="Times New Roman" w:cs="Times New Roman"/>
                <w:sz w:val="24"/>
                <w:szCs w:val="24"/>
              </w:rPr>
            </w:pPr>
            <w:r w:rsidRPr="77448CE8">
              <w:rPr>
                <w:rFonts w:ascii="Times New Roman" w:eastAsia="Arial" w:hAnsi="Times New Roman" w:cs="Times New Roman"/>
                <w:sz w:val="24"/>
                <w:szCs w:val="24"/>
              </w:rPr>
              <w:t>Permits digging and caching of food; latrine corner</w:t>
            </w:r>
          </w:p>
        </w:tc>
      </w:tr>
      <w:tr w:rsidR="77448CE8" w14:paraId="1616A985" w14:textId="77777777" w:rsidTr="12B666CF">
        <w:tc>
          <w:tcPr>
            <w:tcW w:w="2325" w:type="dxa"/>
          </w:tcPr>
          <w:p w14:paraId="07D42699" w14:textId="4A990681" w:rsidR="77448CE8" w:rsidRDefault="77448CE8" w:rsidP="77448CE8">
            <w:pPr>
              <w:rPr>
                <w:rFonts w:ascii="Times New Roman" w:eastAsia="Arial" w:hAnsi="Times New Roman" w:cs="Times New Roman"/>
                <w:sz w:val="24"/>
                <w:szCs w:val="24"/>
              </w:rPr>
            </w:pPr>
            <w:r w:rsidRPr="77448CE8">
              <w:rPr>
                <w:rFonts w:ascii="Times New Roman" w:eastAsia="Arial" w:hAnsi="Times New Roman" w:cs="Times New Roman"/>
                <w:sz w:val="24"/>
                <w:szCs w:val="24"/>
              </w:rPr>
              <w:t>Cubbing Box</w:t>
            </w:r>
          </w:p>
        </w:tc>
        <w:tc>
          <w:tcPr>
            <w:tcW w:w="6690" w:type="dxa"/>
          </w:tcPr>
          <w:p w14:paraId="2503BDAF" w14:textId="350D2599" w:rsidR="77448CE8" w:rsidRDefault="7A7178A5" w:rsidP="77448CE8">
            <w:pPr>
              <w:rPr>
                <w:rFonts w:ascii="Times New Roman" w:eastAsia="Arial" w:hAnsi="Times New Roman" w:cs="Times New Roman"/>
                <w:sz w:val="24"/>
                <w:szCs w:val="24"/>
              </w:rPr>
            </w:pPr>
            <w:r w:rsidRPr="12B666CF">
              <w:rPr>
                <w:rFonts w:ascii="Times New Roman" w:eastAsia="Arial" w:hAnsi="Times New Roman" w:cs="Times New Roman"/>
                <w:sz w:val="24"/>
                <w:szCs w:val="24"/>
              </w:rPr>
              <w:t xml:space="preserve">Provides secure nursing area; warm resting space on cool nights </w:t>
            </w:r>
          </w:p>
        </w:tc>
      </w:tr>
    </w:tbl>
    <w:p w14:paraId="7C76E280" w14:textId="01D5D304" w:rsidR="6A56026A" w:rsidRDefault="6A56026A" w:rsidP="77448CE8">
      <w:pPr>
        <w:spacing w:line="360" w:lineRule="auto"/>
        <w:rPr>
          <w:rFonts w:ascii="Times New Roman" w:eastAsia="Arial" w:hAnsi="Times New Roman" w:cs="Times New Roman"/>
          <w:sz w:val="24"/>
          <w:szCs w:val="24"/>
        </w:rPr>
      </w:pPr>
    </w:p>
    <w:p w14:paraId="1198DF7E" w14:textId="63A2DB3F" w:rsidR="009E73BA" w:rsidRPr="00F5207D" w:rsidRDefault="009E73BA" w:rsidP="009E73BA">
      <w:pPr>
        <w:pStyle w:val="Caption"/>
        <w:keepNext/>
        <w:rPr>
          <w:rFonts w:ascii="Times New Roman" w:hAnsi="Times New Roman" w:cs="Times New Roman"/>
          <w:i w:val="0"/>
          <w:iCs w:val="0"/>
          <w:color w:val="000000" w:themeColor="text1"/>
          <w:sz w:val="24"/>
          <w:szCs w:val="24"/>
          <w:rPrChange w:id="151" w:author="Dajun Wang" w:date="2022-04-29T11:29:00Z">
            <w:rPr/>
          </w:rPrChange>
        </w:rPr>
      </w:pPr>
      <w:r w:rsidRPr="00F5207D">
        <w:rPr>
          <w:rFonts w:ascii="Times New Roman" w:hAnsi="Times New Roman" w:cs="Times New Roman"/>
          <w:i w:val="0"/>
          <w:iCs w:val="0"/>
          <w:color w:val="000000" w:themeColor="text1"/>
          <w:sz w:val="24"/>
          <w:szCs w:val="24"/>
          <w:rPrChange w:id="152" w:author="Dajun Wang" w:date="2022-04-29T11:29:00Z">
            <w:rPr/>
          </w:rPrChange>
        </w:rPr>
        <w:t xml:space="preserve">Table </w:t>
      </w:r>
      <w:r w:rsidRPr="00F5207D">
        <w:rPr>
          <w:rFonts w:ascii="Times New Roman" w:hAnsi="Times New Roman" w:cs="Times New Roman"/>
          <w:i w:val="0"/>
          <w:iCs w:val="0"/>
          <w:color w:val="000000" w:themeColor="text1"/>
          <w:sz w:val="24"/>
          <w:szCs w:val="24"/>
          <w:rPrChange w:id="153" w:author="Dajun Wang" w:date="2022-04-29T11:29:00Z">
            <w:rPr/>
          </w:rPrChange>
        </w:rPr>
        <w:fldChar w:fldCharType="begin"/>
      </w:r>
      <w:r w:rsidRPr="00F5207D">
        <w:rPr>
          <w:rFonts w:ascii="Times New Roman" w:hAnsi="Times New Roman" w:cs="Times New Roman"/>
          <w:i w:val="0"/>
          <w:iCs w:val="0"/>
          <w:color w:val="000000" w:themeColor="text1"/>
          <w:sz w:val="24"/>
          <w:szCs w:val="24"/>
          <w:rPrChange w:id="154" w:author="Dajun Wang" w:date="2022-04-29T11:29:00Z">
            <w:rPr/>
          </w:rPrChange>
        </w:rPr>
        <w:instrText>SEQ Table \* ARABIC</w:instrText>
      </w:r>
      <w:r w:rsidRPr="00F5207D">
        <w:rPr>
          <w:rFonts w:ascii="Times New Roman" w:hAnsi="Times New Roman" w:cs="Times New Roman"/>
          <w:i w:val="0"/>
          <w:iCs w:val="0"/>
          <w:color w:val="000000" w:themeColor="text1"/>
          <w:sz w:val="24"/>
          <w:szCs w:val="24"/>
          <w:rPrChange w:id="155" w:author="Dajun Wang" w:date="2022-04-29T11:29:00Z">
            <w:rPr/>
          </w:rPrChange>
        </w:rPr>
        <w:fldChar w:fldCharType="separate"/>
      </w:r>
      <w:r w:rsidR="004B215A" w:rsidRPr="00F5207D">
        <w:rPr>
          <w:rFonts w:ascii="Times New Roman" w:hAnsi="Times New Roman" w:cs="Times New Roman"/>
          <w:i w:val="0"/>
          <w:iCs w:val="0"/>
          <w:noProof/>
          <w:color w:val="000000" w:themeColor="text1"/>
          <w:sz w:val="24"/>
          <w:szCs w:val="24"/>
          <w:rPrChange w:id="156" w:author="Dajun Wang" w:date="2022-04-29T11:29:00Z">
            <w:rPr>
              <w:noProof/>
            </w:rPr>
          </w:rPrChange>
        </w:rPr>
        <w:t>2</w:t>
      </w:r>
      <w:r w:rsidRPr="00F5207D">
        <w:rPr>
          <w:rFonts w:ascii="Times New Roman" w:hAnsi="Times New Roman" w:cs="Times New Roman"/>
          <w:i w:val="0"/>
          <w:iCs w:val="0"/>
          <w:color w:val="000000" w:themeColor="text1"/>
          <w:sz w:val="24"/>
          <w:szCs w:val="24"/>
          <w:rPrChange w:id="157" w:author="Dajun Wang" w:date="2022-04-29T11:29:00Z">
            <w:rPr/>
          </w:rPrChange>
        </w:rPr>
        <w:fldChar w:fldCharType="end"/>
      </w:r>
      <w:r w:rsidRPr="00F5207D">
        <w:rPr>
          <w:rFonts w:ascii="Times New Roman" w:hAnsi="Times New Roman" w:cs="Times New Roman"/>
          <w:i w:val="0"/>
          <w:iCs w:val="0"/>
          <w:color w:val="000000" w:themeColor="text1"/>
          <w:sz w:val="24"/>
          <w:szCs w:val="24"/>
          <w:rPrChange w:id="158" w:author="Dajun Wang" w:date="2022-04-29T11:29:00Z">
            <w:rPr/>
          </w:rPrChange>
        </w:rPr>
        <w:t>: List of fixtures and fittings at Red Dhole 2</w:t>
      </w:r>
    </w:p>
    <w:tbl>
      <w:tblPr>
        <w:tblStyle w:val="TableGrid"/>
        <w:tblW w:w="0" w:type="auto"/>
        <w:tblLayout w:type="fixed"/>
        <w:tblLook w:val="06A0" w:firstRow="1" w:lastRow="0" w:firstColumn="1" w:lastColumn="0" w:noHBand="1" w:noVBand="1"/>
      </w:tblPr>
      <w:tblGrid>
        <w:gridCol w:w="2340"/>
        <w:gridCol w:w="6675"/>
      </w:tblGrid>
      <w:tr w:rsidR="77448CE8" w14:paraId="5FE1B194" w14:textId="77777777" w:rsidTr="12B666CF">
        <w:tc>
          <w:tcPr>
            <w:tcW w:w="9015" w:type="dxa"/>
            <w:gridSpan w:val="2"/>
          </w:tcPr>
          <w:p w14:paraId="1B08ECE8" w14:textId="6A0A763C" w:rsidR="77448CE8" w:rsidRDefault="7A7178A5" w:rsidP="77448CE8">
            <w:pPr>
              <w:jc w:val="center"/>
              <w:rPr>
                <w:rFonts w:ascii="Times New Roman" w:eastAsia="Arial" w:hAnsi="Times New Roman" w:cs="Times New Roman"/>
                <w:b/>
                <w:bCs/>
                <w:sz w:val="24"/>
                <w:szCs w:val="24"/>
              </w:rPr>
            </w:pPr>
            <w:r w:rsidRPr="12B666CF">
              <w:rPr>
                <w:rFonts w:ascii="Times New Roman" w:eastAsia="Arial" w:hAnsi="Times New Roman" w:cs="Times New Roman"/>
                <w:b/>
                <w:bCs/>
                <w:sz w:val="24"/>
                <w:szCs w:val="24"/>
              </w:rPr>
              <w:t>Red Dhole Enclosure 2</w:t>
            </w:r>
          </w:p>
        </w:tc>
      </w:tr>
      <w:tr w:rsidR="77448CE8" w14:paraId="37446BF4" w14:textId="77777777" w:rsidTr="12B666CF">
        <w:tc>
          <w:tcPr>
            <w:tcW w:w="2340" w:type="dxa"/>
          </w:tcPr>
          <w:p w14:paraId="63242E35" w14:textId="6DEB0CC9" w:rsidR="77448CE8" w:rsidRDefault="77448CE8" w:rsidP="77448CE8">
            <w:pPr>
              <w:rPr>
                <w:rFonts w:ascii="Times New Roman" w:eastAsia="Arial" w:hAnsi="Times New Roman" w:cs="Times New Roman"/>
                <w:sz w:val="24"/>
                <w:szCs w:val="24"/>
              </w:rPr>
            </w:pPr>
            <w:r w:rsidRPr="77448CE8">
              <w:rPr>
                <w:rFonts w:ascii="Times New Roman" w:eastAsia="Arial" w:hAnsi="Times New Roman" w:cs="Times New Roman"/>
                <w:sz w:val="24"/>
                <w:szCs w:val="24"/>
              </w:rPr>
              <w:t>Water Trough</w:t>
            </w:r>
          </w:p>
        </w:tc>
        <w:tc>
          <w:tcPr>
            <w:tcW w:w="6675" w:type="dxa"/>
          </w:tcPr>
          <w:p w14:paraId="34941673" w14:textId="156D01F9" w:rsidR="77448CE8" w:rsidRDefault="77448CE8" w:rsidP="77448CE8">
            <w:pPr>
              <w:rPr>
                <w:rFonts w:ascii="Times New Roman" w:eastAsia="Arial" w:hAnsi="Times New Roman" w:cs="Times New Roman"/>
                <w:sz w:val="24"/>
                <w:szCs w:val="24"/>
              </w:rPr>
            </w:pPr>
            <w:r w:rsidRPr="77448CE8">
              <w:rPr>
                <w:rFonts w:ascii="Times New Roman" w:eastAsia="Arial" w:hAnsi="Times New Roman" w:cs="Times New Roman"/>
                <w:sz w:val="24"/>
                <w:szCs w:val="24"/>
              </w:rPr>
              <w:t>Enables provision of potable water to the animals</w:t>
            </w:r>
          </w:p>
        </w:tc>
      </w:tr>
    </w:tbl>
    <w:p w14:paraId="530D217A" w14:textId="67C02C9F" w:rsidR="77448CE8" w:rsidRDefault="77448CE8" w:rsidP="77448CE8">
      <w:pPr>
        <w:spacing w:line="360" w:lineRule="auto"/>
        <w:ind w:firstLine="720"/>
        <w:rPr>
          <w:rFonts w:ascii="Times New Roman" w:eastAsia="Arial" w:hAnsi="Times New Roman" w:cs="Times New Roman"/>
          <w:sz w:val="24"/>
          <w:szCs w:val="24"/>
        </w:rPr>
      </w:pPr>
    </w:p>
    <w:p w14:paraId="52E3805E" w14:textId="70D05619" w:rsidR="77448CE8" w:rsidRPr="00702768" w:rsidDel="008E7F19" w:rsidRDefault="001C58DA" w:rsidP="12B666CF">
      <w:pPr>
        <w:spacing w:line="360" w:lineRule="auto"/>
        <w:rPr>
          <w:del w:id="159" w:author="Dajun Wang" w:date="2022-04-29T11:31:00Z"/>
          <w:rFonts w:ascii="Times New Roman" w:hAnsi="Times New Roman" w:cs="Times New Roman"/>
          <w:i/>
          <w:iCs/>
          <w:sz w:val="24"/>
          <w:szCs w:val="24"/>
          <w:rPrChange w:id="160" w:author="Dajun Wang" w:date="2022-04-29T09:51:00Z">
            <w:rPr>
              <w:del w:id="161" w:author="Dajun Wang" w:date="2022-04-29T11:31:00Z"/>
              <w:rFonts w:ascii="Times New Roman" w:hAnsi="Times New Roman" w:cs="Times New Roman"/>
              <w:sz w:val="24"/>
              <w:szCs w:val="24"/>
            </w:rPr>
          </w:rPrChange>
        </w:rPr>
      </w:pPr>
      <w:ins w:id="162" w:author="Dajun Wang" w:date="2022-04-29T11:33:00Z">
        <w:r>
          <w:rPr>
            <w:rFonts w:ascii="Times New Roman" w:hAnsi="Times New Roman" w:cs="Times New Roman"/>
            <w:sz w:val="24"/>
            <w:szCs w:val="24"/>
          </w:rPr>
          <w:t xml:space="preserve">Action </w:t>
        </w:r>
      </w:ins>
      <w:del w:id="163" w:author="Dajun Wang" w:date="2022-04-29T11:31:00Z">
        <w:r w:rsidR="7A7178A5" w:rsidRPr="00702768" w:rsidDel="008E7F19">
          <w:rPr>
            <w:rFonts w:ascii="Times New Roman" w:hAnsi="Times New Roman" w:cs="Times New Roman"/>
            <w:i/>
            <w:iCs/>
            <w:sz w:val="24"/>
            <w:szCs w:val="24"/>
            <w:rPrChange w:id="164" w:author="Dajun Wang" w:date="2022-04-29T09:51:00Z">
              <w:rPr>
                <w:rFonts w:ascii="Times New Roman" w:hAnsi="Times New Roman" w:cs="Times New Roman"/>
                <w:b/>
                <w:bCs/>
                <w:sz w:val="24"/>
                <w:szCs w:val="24"/>
              </w:rPr>
            </w:rPrChange>
          </w:rPr>
          <w:delText>Equipment used</w:delText>
        </w:r>
      </w:del>
    </w:p>
    <w:p w14:paraId="76123361" w14:textId="212CE5C8" w:rsidR="56D62A76" w:rsidDel="00702768" w:rsidRDefault="5229E845" w:rsidP="12B666CF">
      <w:pPr>
        <w:spacing w:line="360" w:lineRule="auto"/>
        <w:ind w:firstLine="720"/>
        <w:jc w:val="both"/>
        <w:rPr>
          <w:del w:id="165" w:author="Dajun Wang" w:date="2022-04-29T09:51:00Z"/>
          <w:rFonts w:ascii="Times New Roman" w:eastAsia="Arial" w:hAnsi="Times New Roman" w:cs="Times New Roman"/>
          <w:sz w:val="24"/>
          <w:szCs w:val="24"/>
        </w:rPr>
      </w:pPr>
      <w:del w:id="166" w:author="Dajun Wang" w:date="2022-04-29T11:33:00Z">
        <w:r w:rsidRPr="12B666CF" w:rsidDel="001C58DA">
          <w:rPr>
            <w:rFonts w:ascii="Times New Roman" w:eastAsia="Arial" w:hAnsi="Times New Roman" w:cs="Times New Roman"/>
            <w:sz w:val="24"/>
            <w:szCs w:val="24"/>
          </w:rPr>
          <w:delText>C</w:delText>
        </w:r>
      </w:del>
      <w:ins w:id="167" w:author="Dajun Wang" w:date="2022-04-29T11:33:00Z">
        <w:r w:rsidR="001C58DA">
          <w:rPr>
            <w:rFonts w:ascii="Times New Roman" w:eastAsia="Arial" w:hAnsi="Times New Roman" w:cs="Times New Roman"/>
            <w:sz w:val="24"/>
            <w:szCs w:val="24"/>
          </w:rPr>
          <w:t>c</w:t>
        </w:r>
      </w:ins>
      <w:r w:rsidRPr="12B666CF">
        <w:rPr>
          <w:rFonts w:ascii="Times New Roman" w:eastAsia="Arial" w:hAnsi="Times New Roman" w:cs="Times New Roman"/>
          <w:sz w:val="24"/>
          <w:szCs w:val="24"/>
        </w:rPr>
        <w:t xml:space="preserve">ameras were used in this study </w:t>
      </w:r>
      <w:ins w:id="168" w:author="Dajun Wang" w:date="2022-04-29T11:33:00Z">
        <w:r w:rsidR="00C60F10">
          <w:rPr>
            <w:rFonts w:ascii="Times New Roman" w:eastAsia="Arial" w:hAnsi="Times New Roman" w:cs="Times New Roman"/>
            <w:sz w:val="24"/>
            <w:szCs w:val="24"/>
          </w:rPr>
          <w:t>to remo</w:t>
        </w:r>
      </w:ins>
      <w:ins w:id="169" w:author="Dajun Wang" w:date="2022-04-29T11:34:00Z">
        <w:r w:rsidR="00C60F10">
          <w:rPr>
            <w:rFonts w:ascii="Times New Roman" w:eastAsia="Arial" w:hAnsi="Times New Roman" w:cs="Times New Roman"/>
            <w:sz w:val="24"/>
            <w:szCs w:val="24"/>
          </w:rPr>
          <w:t xml:space="preserve">tely observe and collect observational data </w:t>
        </w:r>
      </w:ins>
      <w:r w:rsidRPr="12B666CF">
        <w:rPr>
          <w:rFonts w:ascii="Times New Roman" w:eastAsia="Arial" w:hAnsi="Times New Roman" w:cs="Times New Roman"/>
          <w:sz w:val="24"/>
          <w:szCs w:val="24"/>
        </w:rPr>
        <w:t xml:space="preserve">as the presence of the </w:t>
      </w:r>
      <w:del w:id="170" w:author="Dajun Wang" w:date="2022-04-29T11:34:00Z">
        <w:r w:rsidRPr="12B666CF" w:rsidDel="00C60F10">
          <w:rPr>
            <w:rFonts w:ascii="Times New Roman" w:eastAsia="Arial" w:hAnsi="Times New Roman" w:cs="Times New Roman"/>
            <w:sz w:val="24"/>
            <w:szCs w:val="24"/>
          </w:rPr>
          <w:delText xml:space="preserve">animal </w:delText>
        </w:r>
      </w:del>
      <w:ins w:id="171" w:author="Dajun Wang" w:date="2022-04-29T11:34:00Z">
        <w:r w:rsidR="00C60F10">
          <w:rPr>
            <w:rFonts w:ascii="Times New Roman" w:eastAsia="Arial" w:hAnsi="Times New Roman" w:cs="Times New Roman"/>
            <w:sz w:val="24"/>
            <w:szCs w:val="24"/>
          </w:rPr>
          <w:t>A</w:t>
        </w:r>
        <w:r w:rsidR="00C60F10" w:rsidRPr="12B666CF">
          <w:rPr>
            <w:rFonts w:ascii="Times New Roman" w:eastAsia="Arial" w:hAnsi="Times New Roman" w:cs="Times New Roman"/>
            <w:sz w:val="24"/>
            <w:szCs w:val="24"/>
          </w:rPr>
          <w:t xml:space="preserve">nimal </w:t>
        </w:r>
      </w:ins>
      <w:del w:id="172" w:author="Dajun Wang" w:date="2022-04-29T11:34:00Z">
        <w:r w:rsidRPr="12B666CF" w:rsidDel="00C60F10">
          <w:rPr>
            <w:rFonts w:ascii="Times New Roman" w:eastAsia="Arial" w:hAnsi="Times New Roman" w:cs="Times New Roman"/>
            <w:sz w:val="24"/>
            <w:szCs w:val="24"/>
          </w:rPr>
          <w:delText xml:space="preserve">care </w:delText>
        </w:r>
      </w:del>
      <w:ins w:id="173" w:author="Dajun Wang" w:date="2022-04-29T11:34:00Z">
        <w:r w:rsidR="00C60F10">
          <w:rPr>
            <w:rFonts w:ascii="Times New Roman" w:eastAsia="Arial" w:hAnsi="Times New Roman" w:cs="Times New Roman"/>
            <w:sz w:val="24"/>
            <w:szCs w:val="24"/>
          </w:rPr>
          <w:t>C</w:t>
        </w:r>
        <w:r w:rsidR="00C60F10" w:rsidRPr="12B666CF">
          <w:rPr>
            <w:rFonts w:ascii="Times New Roman" w:eastAsia="Arial" w:hAnsi="Times New Roman" w:cs="Times New Roman"/>
            <w:sz w:val="24"/>
            <w:szCs w:val="24"/>
          </w:rPr>
          <w:t xml:space="preserve">are </w:t>
        </w:r>
      </w:ins>
      <w:r w:rsidRPr="12B666CF">
        <w:rPr>
          <w:rFonts w:ascii="Times New Roman" w:eastAsia="Arial" w:hAnsi="Times New Roman" w:cs="Times New Roman"/>
          <w:sz w:val="24"/>
          <w:szCs w:val="24"/>
        </w:rPr>
        <w:t xml:space="preserve">team would have affected their behaviours. </w:t>
      </w:r>
      <w:r w:rsidR="3A81E9A2" w:rsidRPr="12B666CF">
        <w:rPr>
          <w:rFonts w:ascii="Times New Roman" w:eastAsia="Arial" w:hAnsi="Times New Roman" w:cs="Times New Roman"/>
          <w:sz w:val="24"/>
          <w:szCs w:val="24"/>
        </w:rPr>
        <w:t xml:space="preserve">A total of two action cameras were used interchangeably for this study - the </w:t>
      </w:r>
      <w:proofErr w:type="spellStart"/>
      <w:r w:rsidR="3A81E9A2" w:rsidRPr="12B666CF">
        <w:rPr>
          <w:rFonts w:ascii="Times New Roman" w:eastAsia="Arial" w:hAnsi="Times New Roman" w:cs="Times New Roman"/>
          <w:sz w:val="24"/>
          <w:szCs w:val="24"/>
        </w:rPr>
        <w:t>Akaso</w:t>
      </w:r>
      <w:proofErr w:type="spellEnd"/>
      <w:r w:rsidR="3A81E9A2" w:rsidRPr="12B666CF">
        <w:rPr>
          <w:rFonts w:ascii="Times New Roman" w:eastAsia="Arial" w:hAnsi="Times New Roman" w:cs="Times New Roman"/>
          <w:sz w:val="24"/>
          <w:szCs w:val="24"/>
        </w:rPr>
        <w:t xml:space="preserve"> v50 pro and the </w:t>
      </w:r>
      <w:proofErr w:type="spellStart"/>
      <w:r w:rsidR="3A81E9A2" w:rsidRPr="12B666CF">
        <w:rPr>
          <w:rFonts w:ascii="Times New Roman" w:eastAsia="Arial" w:hAnsi="Times New Roman" w:cs="Times New Roman"/>
          <w:sz w:val="24"/>
          <w:szCs w:val="24"/>
        </w:rPr>
        <w:t>Akaso</w:t>
      </w:r>
      <w:proofErr w:type="spellEnd"/>
      <w:r w:rsidR="3A81E9A2" w:rsidRPr="12B666CF">
        <w:rPr>
          <w:rFonts w:ascii="Times New Roman" w:eastAsia="Arial" w:hAnsi="Times New Roman" w:cs="Times New Roman"/>
          <w:sz w:val="24"/>
          <w:szCs w:val="24"/>
        </w:rPr>
        <w:t xml:space="preserve"> v50 pro SE, both of which share very similar technical </w:t>
      </w:r>
      <w:r w:rsidR="3A81E9A2" w:rsidRPr="12B666CF">
        <w:rPr>
          <w:rFonts w:ascii="Times New Roman" w:eastAsia="Arial" w:hAnsi="Times New Roman" w:cs="Times New Roman"/>
          <w:sz w:val="24"/>
          <w:szCs w:val="24"/>
        </w:rPr>
        <w:lastRenderedPageBreak/>
        <w:t>specifications. The cameras were set at a height of around 2</w:t>
      </w:r>
      <w:ins w:id="174" w:author="Dajun Wang" w:date="2022-04-29T11:38:00Z">
        <w:r w:rsidR="00C6366B">
          <w:rPr>
            <w:rFonts w:ascii="Times New Roman" w:eastAsia="Arial" w:hAnsi="Times New Roman" w:cs="Times New Roman"/>
            <w:sz w:val="24"/>
            <w:szCs w:val="24"/>
          </w:rPr>
          <w:t xml:space="preserve"> </w:t>
        </w:r>
      </w:ins>
      <w:r w:rsidR="3A81E9A2" w:rsidRPr="12B666CF">
        <w:rPr>
          <w:rFonts w:ascii="Times New Roman" w:eastAsia="Arial" w:hAnsi="Times New Roman" w:cs="Times New Roman"/>
          <w:sz w:val="24"/>
          <w:szCs w:val="24"/>
        </w:rPr>
        <w:t xml:space="preserve">m at both sites </w:t>
      </w:r>
      <w:proofErr w:type="gramStart"/>
      <w:r w:rsidR="3A81E9A2" w:rsidRPr="12B666CF">
        <w:rPr>
          <w:rFonts w:ascii="Times New Roman" w:eastAsia="Arial" w:hAnsi="Times New Roman" w:cs="Times New Roman"/>
          <w:sz w:val="24"/>
          <w:szCs w:val="24"/>
        </w:rPr>
        <w:t>in order to</w:t>
      </w:r>
      <w:proofErr w:type="gramEnd"/>
      <w:r w:rsidR="3A81E9A2" w:rsidRPr="12B666CF">
        <w:rPr>
          <w:rFonts w:ascii="Times New Roman" w:eastAsia="Arial" w:hAnsi="Times New Roman" w:cs="Times New Roman"/>
          <w:sz w:val="24"/>
          <w:szCs w:val="24"/>
        </w:rPr>
        <w:t xml:space="preserve"> easily capture and identify the behaviours of the dholes.</w:t>
      </w:r>
      <w:ins w:id="175" w:author="Dajun Wang" w:date="2022-04-29T11:38:00Z">
        <w:r w:rsidR="00C6366B">
          <w:rPr>
            <w:rFonts w:ascii="Times New Roman" w:eastAsia="Arial" w:hAnsi="Times New Roman" w:cs="Times New Roman"/>
            <w:sz w:val="24"/>
            <w:szCs w:val="24"/>
          </w:rPr>
          <w:t xml:space="preserve"> </w:t>
        </w:r>
      </w:ins>
      <w:proofErr w:type="gramStart"/>
      <w:ins w:id="176" w:author="Dajun Wang" w:date="2022-04-29T11:31:00Z">
        <w:r w:rsidR="005331F8">
          <w:rPr>
            <w:rFonts w:ascii="Times New Roman" w:eastAsia="Arial" w:hAnsi="Times New Roman" w:cs="Times New Roman"/>
            <w:sz w:val="24"/>
            <w:szCs w:val="24"/>
          </w:rPr>
          <w:t>&lt;</w:t>
        </w:r>
        <w:proofErr w:type="gramEnd"/>
        <w:r w:rsidR="005331F8">
          <w:rPr>
            <w:rFonts w:ascii="Times New Roman" w:eastAsia="Arial" w:hAnsi="Times New Roman" w:cs="Times New Roman"/>
            <w:sz w:val="24"/>
            <w:szCs w:val="24"/>
          </w:rPr>
          <w:t xml:space="preserve">video recording </w:t>
        </w:r>
        <w:r w:rsidR="008E7F19">
          <w:rPr>
            <w:rFonts w:ascii="Times New Roman" w:eastAsia="Arial" w:hAnsi="Times New Roman" w:cs="Times New Roman"/>
            <w:sz w:val="24"/>
            <w:szCs w:val="24"/>
          </w:rPr>
          <w:t>settings; frequency and duration of each footage, resolution, also need details on how the video footages were processed.&gt;</w:t>
        </w:r>
      </w:ins>
    </w:p>
    <w:p w14:paraId="0C7A8A13" w14:textId="3F9C4702" w:rsidR="77448CE8" w:rsidRDefault="77448CE8" w:rsidP="00702768">
      <w:pPr>
        <w:spacing w:line="360" w:lineRule="auto"/>
        <w:ind w:firstLine="720"/>
        <w:jc w:val="both"/>
        <w:rPr>
          <w:rFonts w:ascii="Times New Roman" w:hAnsi="Times New Roman" w:cs="Times New Roman"/>
          <w:b/>
          <w:bCs/>
          <w:sz w:val="24"/>
          <w:szCs w:val="24"/>
        </w:rPr>
        <w:pPrChange w:id="177" w:author="Dajun Wang" w:date="2022-04-29T09:51:00Z">
          <w:pPr>
            <w:spacing w:line="360" w:lineRule="auto"/>
          </w:pPr>
        </w:pPrChange>
      </w:pPr>
    </w:p>
    <w:p w14:paraId="7F99024E" w14:textId="49EDFC43" w:rsidR="77448CE8" w:rsidRDefault="7A7178A5" w:rsidP="77448CE8">
      <w:pPr>
        <w:spacing w:line="360" w:lineRule="auto"/>
        <w:rPr>
          <w:rFonts w:ascii="Times New Roman" w:hAnsi="Times New Roman" w:cs="Times New Roman"/>
          <w:b/>
          <w:bCs/>
          <w:sz w:val="24"/>
          <w:szCs w:val="24"/>
        </w:rPr>
      </w:pPr>
      <w:r w:rsidRPr="12B666CF">
        <w:rPr>
          <w:rFonts w:ascii="Times New Roman" w:hAnsi="Times New Roman" w:cs="Times New Roman"/>
          <w:b/>
          <w:bCs/>
          <w:sz w:val="24"/>
          <w:szCs w:val="24"/>
        </w:rPr>
        <w:t xml:space="preserve">Study </w:t>
      </w:r>
      <w:del w:id="178" w:author="Dajun Wang" w:date="2022-04-29T09:52:00Z">
        <w:r w:rsidRPr="12B666CF" w:rsidDel="00D213DB">
          <w:rPr>
            <w:rFonts w:ascii="Times New Roman" w:hAnsi="Times New Roman" w:cs="Times New Roman"/>
            <w:b/>
            <w:bCs/>
            <w:sz w:val="24"/>
            <w:szCs w:val="24"/>
          </w:rPr>
          <w:delText>individuals</w:delText>
        </w:r>
      </w:del>
      <w:ins w:id="179" w:author="Dajun Wang" w:date="2022-04-29T09:52:00Z">
        <w:r w:rsidR="00D213DB">
          <w:rPr>
            <w:rFonts w:ascii="Times New Roman" w:hAnsi="Times New Roman" w:cs="Times New Roman"/>
            <w:b/>
            <w:bCs/>
            <w:sz w:val="24"/>
            <w:szCs w:val="24"/>
          </w:rPr>
          <w:t>subjects</w:t>
        </w:r>
      </w:ins>
    </w:p>
    <w:p w14:paraId="13220434" w14:textId="2A3D846B" w:rsidR="77448CE8" w:rsidRDefault="6E066E41" w:rsidP="12B666CF">
      <w:pPr>
        <w:spacing w:line="360" w:lineRule="auto"/>
        <w:ind w:firstLine="720"/>
        <w:jc w:val="both"/>
        <w:rPr>
          <w:rFonts w:ascii="Times New Roman" w:eastAsia="Arial" w:hAnsi="Times New Roman" w:cs="Times New Roman"/>
          <w:sz w:val="24"/>
          <w:szCs w:val="24"/>
        </w:rPr>
      </w:pPr>
      <w:commentRangeStart w:id="180"/>
      <w:r w:rsidRPr="12B666CF">
        <w:rPr>
          <w:rFonts w:ascii="Times New Roman" w:eastAsia="Arial" w:hAnsi="Times New Roman" w:cs="Times New Roman"/>
          <w:sz w:val="24"/>
          <w:szCs w:val="24"/>
        </w:rPr>
        <w:t xml:space="preserve">The </w:t>
      </w:r>
      <w:proofErr w:type="spellStart"/>
      <w:r w:rsidRPr="12B666CF">
        <w:rPr>
          <w:rFonts w:ascii="Times New Roman" w:eastAsia="Arial" w:hAnsi="Times New Roman" w:cs="Times New Roman"/>
          <w:sz w:val="24"/>
          <w:szCs w:val="24"/>
        </w:rPr>
        <w:t>Mandai</w:t>
      </w:r>
      <w:proofErr w:type="spellEnd"/>
      <w:r w:rsidRPr="12B666CF">
        <w:rPr>
          <w:rFonts w:ascii="Times New Roman" w:eastAsia="Arial" w:hAnsi="Times New Roman" w:cs="Times New Roman"/>
          <w:sz w:val="24"/>
          <w:szCs w:val="24"/>
        </w:rPr>
        <w:t xml:space="preserve"> Wildlife Group (MWG), Singapore, has a total of 11 dholes in its’ collection, all of whom are housed at the Night Safari in two different groupings (</w:t>
      </w:r>
      <w:commentRangeStart w:id="181"/>
      <w:r w:rsidRPr="12B666CF">
        <w:rPr>
          <w:rFonts w:ascii="Times New Roman" w:eastAsia="Arial" w:hAnsi="Times New Roman" w:cs="Times New Roman"/>
          <w:sz w:val="24"/>
          <w:szCs w:val="24"/>
        </w:rPr>
        <w:t>5.1 &amp; 6.0</w:t>
      </w:r>
      <w:commentRangeEnd w:id="181"/>
      <w:r w:rsidR="002F05C0">
        <w:rPr>
          <w:rStyle w:val="CommentReference"/>
        </w:rPr>
        <w:commentReference w:id="181"/>
      </w:r>
      <w:r w:rsidRPr="12B666CF">
        <w:rPr>
          <w:rFonts w:ascii="Times New Roman" w:eastAsia="Arial" w:hAnsi="Times New Roman" w:cs="Times New Roman"/>
          <w:sz w:val="24"/>
          <w:szCs w:val="24"/>
        </w:rPr>
        <w:t>). From their arrival up until mid-2021, both groups were housed in the same enclosure</w:t>
      </w:r>
      <w:ins w:id="182" w:author="Dajun Wang" w:date="2022-04-29T11:41:00Z">
        <w:r w:rsidR="00581371">
          <w:rPr>
            <w:rFonts w:ascii="Times New Roman" w:eastAsia="Arial" w:hAnsi="Times New Roman" w:cs="Times New Roman"/>
            <w:sz w:val="24"/>
            <w:szCs w:val="24"/>
          </w:rPr>
          <w:t xml:space="preserve"> (RD1?</w:t>
        </w:r>
        <w:proofErr w:type="gramStart"/>
        <w:r w:rsidR="00581371">
          <w:rPr>
            <w:rFonts w:ascii="Times New Roman" w:eastAsia="Arial" w:hAnsi="Times New Roman" w:cs="Times New Roman"/>
            <w:sz w:val="24"/>
            <w:szCs w:val="24"/>
          </w:rPr>
          <w:t>)</w:t>
        </w:r>
      </w:ins>
      <w:r w:rsidRPr="12B666CF">
        <w:rPr>
          <w:rFonts w:ascii="Times New Roman" w:eastAsia="Arial" w:hAnsi="Times New Roman" w:cs="Times New Roman"/>
          <w:sz w:val="24"/>
          <w:szCs w:val="24"/>
        </w:rPr>
        <w:t>, and</w:t>
      </w:r>
      <w:proofErr w:type="gramEnd"/>
      <w:r w:rsidRPr="12B666CF">
        <w:rPr>
          <w:rFonts w:ascii="Times New Roman" w:eastAsia="Arial" w:hAnsi="Times New Roman" w:cs="Times New Roman"/>
          <w:sz w:val="24"/>
          <w:szCs w:val="24"/>
        </w:rPr>
        <w:t xml:space="preserve"> were released out into the exhibit on alternating nights. </w:t>
      </w:r>
      <w:ins w:id="183" w:author="Dajun Wang" w:date="2022-04-29T11:40:00Z">
        <w:r w:rsidR="002F05C0">
          <w:rPr>
            <w:rFonts w:ascii="Times New Roman" w:eastAsia="Arial" w:hAnsi="Times New Roman" w:cs="Times New Roman"/>
            <w:sz w:val="24"/>
            <w:szCs w:val="24"/>
          </w:rPr>
          <w:t xml:space="preserve">In </w:t>
        </w:r>
      </w:ins>
      <w:r w:rsidRPr="12B666CF">
        <w:rPr>
          <w:rFonts w:ascii="Times New Roman" w:eastAsia="Arial" w:hAnsi="Times New Roman" w:cs="Times New Roman"/>
          <w:sz w:val="24"/>
          <w:szCs w:val="24"/>
        </w:rPr>
        <w:t>June 2021</w:t>
      </w:r>
      <w:ins w:id="184" w:author="Dajun Wang" w:date="2022-04-29T11:40:00Z">
        <w:r w:rsidR="00581371">
          <w:rPr>
            <w:rFonts w:ascii="Times New Roman" w:eastAsia="Arial" w:hAnsi="Times New Roman" w:cs="Times New Roman"/>
            <w:sz w:val="24"/>
            <w:szCs w:val="24"/>
          </w:rPr>
          <w:t>,</w:t>
        </w:r>
      </w:ins>
      <w:r w:rsidRPr="12B666CF">
        <w:rPr>
          <w:rFonts w:ascii="Times New Roman" w:eastAsia="Arial" w:hAnsi="Times New Roman" w:cs="Times New Roman"/>
          <w:sz w:val="24"/>
          <w:szCs w:val="24"/>
        </w:rPr>
        <w:t xml:space="preserve"> </w:t>
      </w:r>
      <w:del w:id="185" w:author="Dajun Wang" w:date="2022-04-29T11:40:00Z">
        <w:r w:rsidRPr="12B666CF" w:rsidDel="00581371">
          <w:rPr>
            <w:rFonts w:ascii="Times New Roman" w:eastAsia="Arial" w:hAnsi="Times New Roman" w:cs="Times New Roman"/>
            <w:sz w:val="24"/>
            <w:szCs w:val="24"/>
          </w:rPr>
          <w:delText xml:space="preserve">saw </w:delText>
        </w:r>
      </w:del>
      <w:r w:rsidRPr="12B666CF">
        <w:rPr>
          <w:rFonts w:ascii="Times New Roman" w:eastAsia="Arial" w:hAnsi="Times New Roman" w:cs="Times New Roman"/>
          <w:sz w:val="24"/>
          <w:szCs w:val="24"/>
        </w:rPr>
        <w:t xml:space="preserve">the 6.0 group </w:t>
      </w:r>
      <w:del w:id="186" w:author="Dajun Wang" w:date="2022-04-29T11:40:00Z">
        <w:r w:rsidRPr="12B666CF" w:rsidDel="00581371">
          <w:rPr>
            <w:rFonts w:ascii="Times New Roman" w:eastAsia="Arial" w:hAnsi="Times New Roman" w:cs="Times New Roman"/>
            <w:sz w:val="24"/>
            <w:szCs w:val="24"/>
          </w:rPr>
          <w:delText>moved out</w:delText>
        </w:r>
      </w:del>
      <w:ins w:id="187" w:author="Dajun Wang" w:date="2022-04-29T11:40:00Z">
        <w:r w:rsidR="00581371">
          <w:rPr>
            <w:rFonts w:ascii="Times New Roman" w:eastAsia="Arial" w:hAnsi="Times New Roman" w:cs="Times New Roman"/>
            <w:sz w:val="24"/>
            <w:szCs w:val="24"/>
          </w:rPr>
          <w:t>was moved</w:t>
        </w:r>
      </w:ins>
      <w:r w:rsidRPr="12B666CF">
        <w:rPr>
          <w:rFonts w:ascii="Times New Roman" w:eastAsia="Arial" w:hAnsi="Times New Roman" w:cs="Times New Roman"/>
          <w:sz w:val="24"/>
          <w:szCs w:val="24"/>
        </w:rPr>
        <w:t xml:space="preserve"> into a different enclosure</w:t>
      </w:r>
      <w:ins w:id="188" w:author="Dajun Wang" w:date="2022-04-29T11:42:00Z">
        <w:r w:rsidR="00581371">
          <w:rPr>
            <w:rFonts w:ascii="Times New Roman" w:eastAsia="Arial" w:hAnsi="Times New Roman" w:cs="Times New Roman"/>
            <w:sz w:val="24"/>
            <w:szCs w:val="24"/>
          </w:rPr>
          <w:t xml:space="preserve"> (RD2)</w:t>
        </w:r>
      </w:ins>
      <w:r w:rsidRPr="12B666CF">
        <w:rPr>
          <w:rFonts w:ascii="Times New Roman" w:eastAsia="Arial" w:hAnsi="Times New Roman" w:cs="Times New Roman"/>
          <w:sz w:val="24"/>
          <w:szCs w:val="24"/>
        </w:rPr>
        <w:t xml:space="preserve"> that used to house the Indian Wolves. The only major shortcoming of the new enclosure was that it was quite bare in comparison to their previous den area. As</w:t>
      </w:r>
      <w:r w:rsidR="45592669" w:rsidRPr="12B666CF">
        <w:rPr>
          <w:rFonts w:ascii="Times New Roman" w:eastAsia="Arial" w:hAnsi="Times New Roman" w:cs="Times New Roman"/>
          <w:sz w:val="24"/>
          <w:szCs w:val="24"/>
        </w:rPr>
        <w:t xml:space="preserve"> highly social</w:t>
      </w:r>
      <w:r w:rsidRPr="12B666CF">
        <w:rPr>
          <w:rFonts w:ascii="Times New Roman" w:eastAsia="Arial" w:hAnsi="Times New Roman" w:cs="Times New Roman"/>
          <w:sz w:val="24"/>
          <w:szCs w:val="24"/>
        </w:rPr>
        <w:t xml:space="preserve"> animals, the need of wide and big enclosure space is important for their welfare, along with environmental enrichments/complexity that are useful for the animals (Taylor, 2022; Mason </w:t>
      </w:r>
      <w:r w:rsidRPr="12B666CF">
        <w:rPr>
          <w:rFonts w:ascii="Times New Roman" w:eastAsia="Arial" w:hAnsi="Times New Roman" w:cs="Times New Roman"/>
          <w:i/>
          <w:iCs/>
          <w:sz w:val="24"/>
          <w:szCs w:val="24"/>
        </w:rPr>
        <w:t xml:space="preserve">et, </w:t>
      </w:r>
      <w:r w:rsidRPr="12B666CF">
        <w:rPr>
          <w:rFonts w:ascii="Times New Roman" w:eastAsia="Arial" w:hAnsi="Times New Roman" w:cs="Times New Roman"/>
          <w:sz w:val="24"/>
          <w:szCs w:val="24"/>
        </w:rPr>
        <w:t>2007).</w:t>
      </w:r>
      <w:commentRangeEnd w:id="180"/>
      <w:r w:rsidR="77448CE8">
        <w:rPr>
          <w:rStyle w:val="CommentReference"/>
        </w:rPr>
        <w:commentReference w:id="180"/>
      </w:r>
      <w:r w:rsidRPr="12B666CF">
        <w:rPr>
          <w:rFonts w:ascii="Times New Roman" w:eastAsia="Arial" w:hAnsi="Times New Roman" w:cs="Times New Roman"/>
          <w:sz w:val="24"/>
          <w:szCs w:val="24"/>
        </w:rPr>
        <w:t xml:space="preserve"> </w:t>
      </w:r>
    </w:p>
    <w:p w14:paraId="7659B356" w14:textId="1EA2B021" w:rsidR="77448CE8" w:rsidRDefault="7A7178A5" w:rsidP="77448CE8">
      <w:pPr>
        <w:spacing w:line="360" w:lineRule="auto"/>
        <w:ind w:firstLine="720"/>
        <w:rPr>
          <w:rFonts w:ascii="Times New Roman" w:hAnsi="Times New Roman" w:cs="Times New Roman"/>
          <w:sz w:val="24"/>
          <w:szCs w:val="24"/>
        </w:rPr>
      </w:pPr>
      <w:r w:rsidRPr="12B666CF">
        <w:rPr>
          <w:rFonts w:ascii="Times New Roman" w:hAnsi="Times New Roman" w:cs="Times New Roman"/>
          <w:sz w:val="24"/>
          <w:szCs w:val="24"/>
        </w:rPr>
        <w:t xml:space="preserve">This study will only be looking at the </w:t>
      </w:r>
      <w:commentRangeStart w:id="189"/>
      <w:r w:rsidRPr="12B666CF">
        <w:rPr>
          <w:rFonts w:ascii="Times New Roman" w:hAnsi="Times New Roman" w:cs="Times New Roman"/>
          <w:sz w:val="24"/>
          <w:szCs w:val="24"/>
        </w:rPr>
        <w:t>6.0 group of individuals</w:t>
      </w:r>
      <w:commentRangeEnd w:id="189"/>
      <w:r w:rsidR="77448CE8">
        <w:rPr>
          <w:rStyle w:val="CommentReference"/>
        </w:rPr>
        <w:commentReference w:id="189"/>
      </w:r>
      <w:r w:rsidRPr="12B666CF">
        <w:rPr>
          <w:rFonts w:ascii="Times New Roman" w:hAnsi="Times New Roman" w:cs="Times New Roman"/>
          <w:sz w:val="24"/>
          <w:szCs w:val="24"/>
        </w:rPr>
        <w:t xml:space="preserve"> as it was only this group that was translocated from RD</w:t>
      </w:r>
      <w:del w:id="190" w:author="Dajun Wang" w:date="2022-04-29T14:25:00Z">
        <w:r w:rsidRPr="12B666CF" w:rsidDel="004B23FD">
          <w:rPr>
            <w:rFonts w:ascii="Times New Roman" w:hAnsi="Times New Roman" w:cs="Times New Roman"/>
            <w:sz w:val="24"/>
            <w:szCs w:val="24"/>
          </w:rPr>
          <w:delText xml:space="preserve"> </w:delText>
        </w:r>
      </w:del>
      <w:r w:rsidRPr="12B666CF">
        <w:rPr>
          <w:rFonts w:ascii="Times New Roman" w:hAnsi="Times New Roman" w:cs="Times New Roman"/>
          <w:sz w:val="24"/>
          <w:szCs w:val="24"/>
        </w:rPr>
        <w:t>1 to RD</w:t>
      </w:r>
      <w:del w:id="191" w:author="Dajun Wang" w:date="2022-04-29T14:29:00Z">
        <w:r w:rsidRPr="12B666CF" w:rsidDel="002339D9">
          <w:rPr>
            <w:rFonts w:ascii="Times New Roman" w:hAnsi="Times New Roman" w:cs="Times New Roman"/>
            <w:sz w:val="24"/>
            <w:szCs w:val="24"/>
          </w:rPr>
          <w:delText xml:space="preserve"> </w:delText>
        </w:r>
      </w:del>
      <w:r w:rsidRPr="12B666CF">
        <w:rPr>
          <w:rFonts w:ascii="Times New Roman" w:hAnsi="Times New Roman" w:cs="Times New Roman"/>
          <w:sz w:val="24"/>
          <w:szCs w:val="24"/>
        </w:rPr>
        <w:t>2. The 4.1 group remains at RD</w:t>
      </w:r>
      <w:ins w:id="192" w:author="Dajun Wang" w:date="2022-04-29T14:29:00Z">
        <w:r w:rsidR="002339D9">
          <w:rPr>
            <w:rFonts w:ascii="Times New Roman" w:hAnsi="Times New Roman" w:cs="Times New Roman"/>
            <w:sz w:val="24"/>
            <w:szCs w:val="24"/>
          </w:rPr>
          <w:t>1</w:t>
        </w:r>
      </w:ins>
      <w:del w:id="193" w:author="Dajun Wang" w:date="2022-04-29T14:29:00Z">
        <w:r w:rsidRPr="12B666CF" w:rsidDel="002339D9">
          <w:rPr>
            <w:rFonts w:ascii="Times New Roman" w:hAnsi="Times New Roman" w:cs="Times New Roman"/>
            <w:sz w:val="24"/>
            <w:szCs w:val="24"/>
          </w:rPr>
          <w:delText xml:space="preserve"> 1</w:delText>
        </w:r>
      </w:del>
      <w:r w:rsidRPr="12B666CF">
        <w:rPr>
          <w:rFonts w:ascii="Times New Roman" w:hAnsi="Times New Roman" w:cs="Times New Roman"/>
          <w:sz w:val="24"/>
          <w:szCs w:val="24"/>
        </w:rPr>
        <w:t xml:space="preserve">. </w:t>
      </w:r>
    </w:p>
    <w:p w14:paraId="7A30C59F" w14:textId="4E17C15F" w:rsidR="77448CE8" w:rsidRDefault="77448CE8" w:rsidP="77448CE8">
      <w:pPr>
        <w:spacing w:line="360" w:lineRule="auto"/>
        <w:rPr>
          <w:rFonts w:ascii="Times New Roman" w:hAnsi="Times New Roman" w:cs="Times New Roman"/>
          <w:b/>
          <w:bCs/>
          <w:sz w:val="24"/>
          <w:szCs w:val="24"/>
        </w:rPr>
      </w:pPr>
      <w:r w:rsidRPr="77448CE8">
        <w:rPr>
          <w:rFonts w:ascii="Times New Roman" w:hAnsi="Times New Roman" w:cs="Times New Roman"/>
          <w:b/>
          <w:bCs/>
          <w:sz w:val="24"/>
          <w:szCs w:val="24"/>
        </w:rPr>
        <w:t xml:space="preserve">Sampling </w:t>
      </w:r>
      <w:del w:id="194" w:author="Dajun Wang" w:date="2022-04-29T09:52:00Z">
        <w:r w:rsidRPr="77448CE8" w:rsidDel="00A00E14">
          <w:rPr>
            <w:rFonts w:ascii="Times New Roman" w:hAnsi="Times New Roman" w:cs="Times New Roman"/>
            <w:b/>
            <w:bCs/>
            <w:sz w:val="24"/>
            <w:szCs w:val="24"/>
          </w:rPr>
          <w:delText>Methods</w:delText>
        </w:r>
      </w:del>
      <w:ins w:id="195" w:author="Dajun Wang" w:date="2022-04-29T09:52:00Z">
        <w:r w:rsidR="00A00E14">
          <w:rPr>
            <w:rFonts w:ascii="Times New Roman" w:hAnsi="Times New Roman" w:cs="Times New Roman"/>
            <w:b/>
            <w:bCs/>
            <w:sz w:val="24"/>
            <w:szCs w:val="24"/>
          </w:rPr>
          <w:t>regimes</w:t>
        </w:r>
      </w:ins>
    </w:p>
    <w:p w14:paraId="684AE679" w14:textId="3237F5B7" w:rsidR="0097540A" w:rsidRDefault="59118994" w:rsidP="12B666CF">
      <w:pPr>
        <w:spacing w:line="360" w:lineRule="auto"/>
        <w:ind w:firstLine="720"/>
        <w:jc w:val="both"/>
        <w:rPr>
          <w:rFonts w:ascii="Times New Roman" w:eastAsia="Arial" w:hAnsi="Times New Roman" w:cs="Times New Roman"/>
          <w:sz w:val="24"/>
          <w:szCs w:val="24"/>
        </w:rPr>
      </w:pPr>
      <w:commentRangeStart w:id="196"/>
      <w:r w:rsidRPr="419DC00F">
        <w:rPr>
          <w:rFonts w:ascii="Times New Roman" w:eastAsia="Arial" w:hAnsi="Times New Roman" w:cs="Times New Roman"/>
          <w:sz w:val="24"/>
          <w:szCs w:val="24"/>
        </w:rPr>
        <w:t xml:space="preserve">Sampling methods used </w:t>
      </w:r>
      <w:r w:rsidR="3A81E9A2" w:rsidRPr="419DC00F">
        <w:rPr>
          <w:rFonts w:ascii="Times New Roman" w:eastAsia="Arial" w:hAnsi="Times New Roman" w:cs="Times New Roman"/>
          <w:sz w:val="24"/>
          <w:szCs w:val="24"/>
        </w:rPr>
        <w:t>were</w:t>
      </w:r>
      <w:r w:rsidRPr="419DC00F">
        <w:rPr>
          <w:rFonts w:ascii="Times New Roman" w:eastAsia="Arial" w:hAnsi="Times New Roman" w:cs="Times New Roman"/>
          <w:sz w:val="24"/>
          <w:szCs w:val="24"/>
        </w:rPr>
        <w:t xml:space="preserve"> focal</w:t>
      </w:r>
      <w:r w:rsidR="7BD03AC0" w:rsidRPr="419DC00F">
        <w:rPr>
          <w:rFonts w:ascii="Times New Roman" w:eastAsia="Arial" w:hAnsi="Times New Roman" w:cs="Times New Roman"/>
          <w:sz w:val="24"/>
          <w:szCs w:val="24"/>
        </w:rPr>
        <w:t xml:space="preserve"> </w:t>
      </w:r>
      <w:r w:rsidR="3A81E9A2" w:rsidRPr="419DC00F">
        <w:rPr>
          <w:rFonts w:ascii="Times New Roman" w:eastAsia="Arial" w:hAnsi="Times New Roman" w:cs="Times New Roman"/>
          <w:sz w:val="24"/>
          <w:szCs w:val="24"/>
        </w:rPr>
        <w:t>and time sampling</w:t>
      </w:r>
      <w:commentRangeEnd w:id="196"/>
      <w:r w:rsidR="4187ACDF">
        <w:rPr>
          <w:rStyle w:val="CommentReference"/>
        </w:rPr>
        <w:commentReference w:id="196"/>
      </w:r>
      <w:r w:rsidR="3A81E9A2" w:rsidRPr="419DC00F">
        <w:rPr>
          <w:rFonts w:ascii="Times New Roman" w:eastAsia="Arial" w:hAnsi="Times New Roman" w:cs="Times New Roman"/>
          <w:sz w:val="24"/>
          <w:szCs w:val="24"/>
        </w:rPr>
        <w:t xml:space="preserve">. The animal’s behaviours were </w:t>
      </w:r>
      <w:commentRangeStart w:id="197"/>
      <w:r w:rsidR="3A81E9A2" w:rsidRPr="419DC00F">
        <w:rPr>
          <w:rFonts w:ascii="Times New Roman" w:eastAsia="Arial" w:hAnsi="Times New Roman" w:cs="Times New Roman"/>
          <w:sz w:val="24"/>
          <w:szCs w:val="24"/>
        </w:rPr>
        <w:t xml:space="preserve">observed </w:t>
      </w:r>
      <w:commentRangeEnd w:id="197"/>
      <w:r w:rsidR="4187ACDF">
        <w:rPr>
          <w:rStyle w:val="CommentReference"/>
        </w:rPr>
        <w:commentReference w:id="197"/>
      </w:r>
      <w:r w:rsidR="3A81E9A2" w:rsidRPr="419DC00F">
        <w:rPr>
          <w:rFonts w:ascii="Times New Roman" w:eastAsia="Arial" w:hAnsi="Times New Roman" w:cs="Times New Roman"/>
          <w:sz w:val="24"/>
          <w:szCs w:val="24"/>
        </w:rPr>
        <w:t>for 10 minutes each</w:t>
      </w:r>
      <w:r w:rsidR="7BD03AC0" w:rsidRPr="419DC00F">
        <w:rPr>
          <w:rFonts w:ascii="Times New Roman" w:eastAsia="Arial" w:hAnsi="Times New Roman" w:cs="Times New Roman"/>
          <w:sz w:val="24"/>
          <w:szCs w:val="24"/>
        </w:rPr>
        <w:t xml:space="preserve"> day between 1500 to 1800 hrs</w:t>
      </w:r>
      <w:r w:rsidR="3A81E9A2" w:rsidRPr="419DC00F">
        <w:rPr>
          <w:rFonts w:ascii="Times New Roman" w:eastAsia="Arial" w:hAnsi="Times New Roman" w:cs="Times New Roman"/>
          <w:sz w:val="24"/>
          <w:szCs w:val="24"/>
        </w:rPr>
        <w:t>. Their behaviours were recorded at intervals of 30 seconds</w:t>
      </w:r>
      <w:r w:rsidR="4DE2B53C" w:rsidRPr="419DC00F">
        <w:rPr>
          <w:rFonts w:ascii="Times New Roman" w:eastAsia="Arial" w:hAnsi="Times New Roman" w:cs="Times New Roman"/>
          <w:sz w:val="24"/>
          <w:szCs w:val="24"/>
        </w:rPr>
        <w:t xml:space="preserve"> with there being a total of 120 counts per day for all six dholes. A total of 2160 data points were collected across 18 days for each enclosure type. </w:t>
      </w:r>
    </w:p>
    <w:p w14:paraId="3C481076" w14:textId="6A7678A5" w:rsidR="0097540A" w:rsidRDefault="4DE2B53C" w:rsidP="12B666CF">
      <w:pPr>
        <w:spacing w:line="360" w:lineRule="auto"/>
        <w:ind w:firstLine="720"/>
        <w:jc w:val="both"/>
        <w:rPr>
          <w:rFonts w:ascii="Times New Roman" w:eastAsia="Arial" w:hAnsi="Times New Roman" w:cs="Times New Roman"/>
          <w:sz w:val="24"/>
          <w:szCs w:val="24"/>
        </w:rPr>
        <w:sectPr w:rsidR="0097540A">
          <w:headerReference w:type="default" r:id="rId17"/>
          <w:footerReference w:type="default" r:id="rId18"/>
          <w:pgSz w:w="11906" w:h="16838"/>
          <w:pgMar w:top="1440" w:right="1440" w:bottom="1440" w:left="1440" w:header="708" w:footer="708" w:gutter="0"/>
          <w:cols w:space="708"/>
          <w:docGrid w:linePitch="360"/>
        </w:sectPr>
      </w:pPr>
      <w:r w:rsidRPr="12B666CF">
        <w:rPr>
          <w:rFonts w:ascii="Times New Roman" w:eastAsia="Arial" w:hAnsi="Times New Roman" w:cs="Times New Roman"/>
          <w:sz w:val="24"/>
          <w:szCs w:val="24"/>
        </w:rPr>
        <w:t xml:space="preserve">Since this study holistically looks at the total amount of activity and inactivity, the individual behaviours in the ethogram were further split up into active and inactive </w:t>
      </w:r>
      <w:ins w:id="216" w:author="Dajun Wang" w:date="2022-04-29T14:29:00Z">
        <w:r w:rsidR="002339D9">
          <w:rPr>
            <w:rFonts w:ascii="Times New Roman" w:eastAsia="Arial" w:hAnsi="Times New Roman" w:cs="Times New Roman"/>
            <w:sz w:val="24"/>
            <w:szCs w:val="24"/>
          </w:rPr>
          <w:t xml:space="preserve">states </w:t>
        </w:r>
      </w:ins>
      <w:r w:rsidRPr="12B666CF">
        <w:rPr>
          <w:rFonts w:ascii="Times New Roman" w:eastAsia="Arial" w:hAnsi="Times New Roman" w:cs="Times New Roman"/>
          <w:sz w:val="24"/>
          <w:szCs w:val="24"/>
        </w:rPr>
        <w:t xml:space="preserve">accordingly (refer to Table 3) for us </w:t>
      </w:r>
      <w:del w:id="217" w:author="Dajun Wang" w:date="2022-04-29T14:30:00Z">
        <w:r w:rsidRPr="12B666CF" w:rsidDel="002339D9">
          <w:rPr>
            <w:rFonts w:ascii="Times New Roman" w:eastAsia="Arial" w:hAnsi="Times New Roman" w:cs="Times New Roman"/>
            <w:sz w:val="24"/>
            <w:szCs w:val="24"/>
          </w:rPr>
          <w:delText xml:space="preserve">to be able </w:delText>
        </w:r>
      </w:del>
      <w:r w:rsidRPr="12B666CF">
        <w:rPr>
          <w:rFonts w:ascii="Times New Roman" w:eastAsia="Arial" w:hAnsi="Times New Roman" w:cs="Times New Roman"/>
          <w:sz w:val="24"/>
          <w:szCs w:val="24"/>
        </w:rPr>
        <w:t>to</w:t>
      </w:r>
      <w:ins w:id="218" w:author="Dajun Wang" w:date="2022-04-29T14:30:00Z">
        <w:r w:rsidR="002339D9">
          <w:rPr>
            <w:rFonts w:ascii="Times New Roman" w:eastAsia="Arial" w:hAnsi="Times New Roman" w:cs="Times New Roman"/>
            <w:sz w:val="24"/>
            <w:szCs w:val="24"/>
          </w:rPr>
          <w:t xml:space="preserve"> better</w:t>
        </w:r>
      </w:ins>
      <w:r w:rsidRPr="12B666CF">
        <w:rPr>
          <w:rFonts w:ascii="Times New Roman" w:eastAsia="Arial" w:hAnsi="Times New Roman" w:cs="Times New Roman"/>
          <w:sz w:val="24"/>
          <w:szCs w:val="24"/>
        </w:rPr>
        <w:t xml:space="preserve"> </w:t>
      </w:r>
      <w:del w:id="219" w:author="Dajun Wang" w:date="2022-04-29T14:30:00Z">
        <w:r w:rsidRPr="12B666CF" w:rsidDel="002339D9">
          <w:rPr>
            <w:rFonts w:ascii="Times New Roman" w:eastAsia="Arial" w:hAnsi="Times New Roman" w:cs="Times New Roman"/>
            <w:sz w:val="24"/>
            <w:szCs w:val="24"/>
          </w:rPr>
          <w:delText xml:space="preserve">analyse </w:delText>
        </w:r>
      </w:del>
      <w:ins w:id="220" w:author="Dajun Wang" w:date="2022-04-29T14:30:00Z">
        <w:r w:rsidR="002339D9">
          <w:rPr>
            <w:rFonts w:ascii="Times New Roman" w:eastAsia="Arial" w:hAnsi="Times New Roman" w:cs="Times New Roman"/>
            <w:sz w:val="24"/>
            <w:szCs w:val="24"/>
          </w:rPr>
          <w:t>examine</w:t>
        </w:r>
        <w:r w:rsidR="002339D9" w:rsidRPr="12B666CF">
          <w:rPr>
            <w:rFonts w:ascii="Times New Roman" w:eastAsia="Arial" w:hAnsi="Times New Roman" w:cs="Times New Roman"/>
            <w:sz w:val="24"/>
            <w:szCs w:val="24"/>
          </w:rPr>
          <w:t xml:space="preserve"> </w:t>
        </w:r>
      </w:ins>
      <w:r w:rsidRPr="12B666CF">
        <w:rPr>
          <w:rFonts w:ascii="Times New Roman" w:eastAsia="Arial" w:hAnsi="Times New Roman" w:cs="Times New Roman"/>
          <w:sz w:val="24"/>
          <w:szCs w:val="24"/>
        </w:rPr>
        <w:t>their behaviours</w:t>
      </w:r>
      <w:ins w:id="221" w:author="Dajun Wang" w:date="2022-04-29T14:30:00Z">
        <w:r w:rsidR="002339D9">
          <w:rPr>
            <w:rFonts w:ascii="Times New Roman" w:eastAsia="Arial" w:hAnsi="Times New Roman" w:cs="Times New Roman"/>
            <w:sz w:val="24"/>
            <w:szCs w:val="24"/>
          </w:rPr>
          <w:t>.</w:t>
        </w:r>
      </w:ins>
      <w:r w:rsidRPr="12B666CF">
        <w:rPr>
          <w:rFonts w:ascii="Times New Roman" w:eastAsia="Arial" w:hAnsi="Times New Roman" w:cs="Times New Roman"/>
          <w:sz w:val="24"/>
          <w:szCs w:val="24"/>
        </w:rPr>
        <w:t xml:space="preserve"> </w:t>
      </w:r>
      <w:del w:id="222" w:author="Dajun Wang" w:date="2022-04-29T14:30:00Z">
        <w:r w:rsidRPr="12B666CF" w:rsidDel="002339D9">
          <w:rPr>
            <w:rFonts w:ascii="Times New Roman" w:eastAsia="Arial" w:hAnsi="Times New Roman" w:cs="Times New Roman"/>
            <w:sz w:val="24"/>
            <w:szCs w:val="24"/>
          </w:rPr>
          <w:delText>with a bit more depth.</w:delText>
        </w:r>
      </w:del>
    </w:p>
    <w:p w14:paraId="37EAF3E1" w14:textId="01DA423B" w:rsidR="005C1501" w:rsidRDefault="006338A0" w:rsidP="00AA2D7E">
      <w:pPr>
        <w:spacing w:line="360" w:lineRule="auto"/>
        <w:rPr>
          <w:rFonts w:ascii="Times New Roman" w:eastAsia="Arial" w:hAnsi="Times New Roman" w:cs="Times New Roman"/>
          <w:sz w:val="24"/>
          <w:szCs w:val="24"/>
        </w:rPr>
      </w:pPr>
      <w:r w:rsidRPr="77448CE8">
        <w:rPr>
          <w:rFonts w:ascii="Times New Roman" w:eastAsia="Arial" w:hAnsi="Times New Roman" w:cs="Times New Roman"/>
          <w:sz w:val="24"/>
          <w:szCs w:val="24"/>
        </w:rPr>
        <w:lastRenderedPageBreak/>
        <w:t xml:space="preserve">The ethograms are divided into three </w:t>
      </w:r>
      <w:proofErr w:type="gramStart"/>
      <w:r w:rsidRPr="77448CE8">
        <w:rPr>
          <w:rFonts w:ascii="Times New Roman" w:eastAsia="Arial" w:hAnsi="Times New Roman" w:cs="Times New Roman"/>
          <w:sz w:val="24"/>
          <w:szCs w:val="24"/>
        </w:rPr>
        <w:t>states;</w:t>
      </w:r>
      <w:proofErr w:type="gramEnd"/>
      <w:r w:rsidRPr="77448CE8">
        <w:rPr>
          <w:rFonts w:ascii="Times New Roman" w:eastAsia="Arial" w:hAnsi="Times New Roman" w:cs="Times New Roman"/>
          <w:sz w:val="24"/>
          <w:szCs w:val="24"/>
        </w:rPr>
        <w:t xml:space="preserve"> active, inactive and OOS </w:t>
      </w:r>
      <w:r w:rsidR="00DE7ED1" w:rsidRPr="77448CE8">
        <w:rPr>
          <w:rFonts w:ascii="Times New Roman" w:eastAsia="Arial" w:hAnsi="Times New Roman" w:cs="Times New Roman"/>
          <w:sz w:val="24"/>
          <w:szCs w:val="24"/>
        </w:rPr>
        <w:t xml:space="preserve">as shown in Table </w:t>
      </w:r>
      <w:r w:rsidR="004B215A">
        <w:rPr>
          <w:rFonts w:ascii="Times New Roman" w:eastAsia="Arial" w:hAnsi="Times New Roman" w:cs="Times New Roman"/>
          <w:sz w:val="24"/>
          <w:szCs w:val="24"/>
        </w:rPr>
        <w:t>3</w:t>
      </w:r>
    </w:p>
    <w:p w14:paraId="4E7C338C" w14:textId="348A4476" w:rsidR="004B215A" w:rsidRPr="002339D9" w:rsidRDefault="3F768760" w:rsidP="004B215A">
      <w:pPr>
        <w:pStyle w:val="Caption"/>
        <w:keepNext/>
        <w:rPr>
          <w:rFonts w:ascii="Times New Roman" w:hAnsi="Times New Roman" w:cs="Times New Roman"/>
          <w:i w:val="0"/>
          <w:iCs w:val="0"/>
          <w:color w:val="000000" w:themeColor="text1"/>
          <w:sz w:val="24"/>
          <w:szCs w:val="24"/>
          <w:rPrChange w:id="223" w:author="Dajun Wang" w:date="2022-04-29T14:30:00Z">
            <w:rPr/>
          </w:rPrChange>
        </w:rPr>
      </w:pPr>
      <w:r w:rsidRPr="002339D9">
        <w:rPr>
          <w:rFonts w:ascii="Times New Roman" w:hAnsi="Times New Roman" w:cs="Times New Roman"/>
          <w:i w:val="0"/>
          <w:iCs w:val="0"/>
          <w:color w:val="000000" w:themeColor="text1"/>
          <w:sz w:val="24"/>
          <w:szCs w:val="24"/>
          <w:rPrChange w:id="224" w:author="Dajun Wang" w:date="2022-04-29T14:30:00Z">
            <w:rPr/>
          </w:rPrChange>
        </w:rPr>
        <w:t xml:space="preserve">Table </w:t>
      </w:r>
      <w:r w:rsidR="004B215A" w:rsidRPr="002339D9">
        <w:rPr>
          <w:rFonts w:ascii="Times New Roman" w:hAnsi="Times New Roman" w:cs="Times New Roman"/>
          <w:i w:val="0"/>
          <w:iCs w:val="0"/>
          <w:color w:val="000000" w:themeColor="text1"/>
          <w:sz w:val="24"/>
          <w:szCs w:val="24"/>
          <w:rPrChange w:id="225" w:author="Dajun Wang" w:date="2022-04-29T14:30:00Z">
            <w:rPr/>
          </w:rPrChange>
        </w:rPr>
        <w:fldChar w:fldCharType="begin"/>
      </w:r>
      <w:r w:rsidR="004B215A" w:rsidRPr="002339D9">
        <w:rPr>
          <w:rFonts w:ascii="Times New Roman" w:hAnsi="Times New Roman" w:cs="Times New Roman"/>
          <w:i w:val="0"/>
          <w:iCs w:val="0"/>
          <w:color w:val="000000" w:themeColor="text1"/>
          <w:sz w:val="24"/>
          <w:szCs w:val="24"/>
          <w:rPrChange w:id="226" w:author="Dajun Wang" w:date="2022-04-29T14:30:00Z">
            <w:rPr/>
          </w:rPrChange>
        </w:rPr>
        <w:instrText xml:space="preserve"> SEQ Table \* ARABIC </w:instrText>
      </w:r>
      <w:r w:rsidR="004B215A" w:rsidRPr="002339D9">
        <w:rPr>
          <w:rFonts w:ascii="Times New Roman" w:hAnsi="Times New Roman" w:cs="Times New Roman"/>
          <w:i w:val="0"/>
          <w:iCs w:val="0"/>
          <w:color w:val="000000" w:themeColor="text1"/>
          <w:sz w:val="24"/>
          <w:szCs w:val="24"/>
          <w:rPrChange w:id="227" w:author="Dajun Wang" w:date="2022-04-29T14:30:00Z">
            <w:rPr/>
          </w:rPrChange>
        </w:rPr>
        <w:fldChar w:fldCharType="separate"/>
      </w:r>
      <w:r w:rsidRPr="002339D9">
        <w:rPr>
          <w:rFonts w:ascii="Times New Roman" w:hAnsi="Times New Roman" w:cs="Times New Roman"/>
          <w:i w:val="0"/>
          <w:iCs w:val="0"/>
          <w:noProof/>
          <w:color w:val="000000" w:themeColor="text1"/>
          <w:sz w:val="24"/>
          <w:szCs w:val="24"/>
          <w:rPrChange w:id="228" w:author="Dajun Wang" w:date="2022-04-29T14:30:00Z">
            <w:rPr>
              <w:noProof/>
            </w:rPr>
          </w:rPrChange>
        </w:rPr>
        <w:t>3</w:t>
      </w:r>
      <w:r w:rsidR="004B215A" w:rsidRPr="002339D9">
        <w:rPr>
          <w:rFonts w:ascii="Times New Roman" w:hAnsi="Times New Roman" w:cs="Times New Roman"/>
          <w:i w:val="0"/>
          <w:iCs w:val="0"/>
          <w:color w:val="000000" w:themeColor="text1"/>
          <w:sz w:val="24"/>
          <w:szCs w:val="24"/>
          <w:rPrChange w:id="229" w:author="Dajun Wang" w:date="2022-04-29T14:30:00Z">
            <w:rPr/>
          </w:rPrChange>
        </w:rPr>
        <w:fldChar w:fldCharType="end"/>
      </w:r>
      <w:r w:rsidRPr="002339D9">
        <w:rPr>
          <w:rFonts w:ascii="Times New Roman" w:hAnsi="Times New Roman" w:cs="Times New Roman"/>
          <w:i w:val="0"/>
          <w:iCs w:val="0"/>
          <w:color w:val="000000" w:themeColor="text1"/>
          <w:sz w:val="24"/>
          <w:szCs w:val="24"/>
          <w:rPrChange w:id="230" w:author="Dajun Wang" w:date="2022-04-29T14:30:00Z">
            <w:rPr/>
          </w:rPrChange>
        </w:rPr>
        <w:t>: List of behaviours and their descriptions</w:t>
      </w:r>
    </w:p>
    <w:tbl>
      <w:tblPr>
        <w:tblStyle w:val="TableGrid"/>
        <w:tblW w:w="0" w:type="auto"/>
        <w:tblLayout w:type="fixed"/>
        <w:tblLook w:val="04A0" w:firstRow="1" w:lastRow="0" w:firstColumn="1" w:lastColumn="0" w:noHBand="0" w:noVBand="1"/>
        <w:tblPrChange w:id="231" w:author="Daniel Anthony" w:date="2022-04-03T19:27:00Z">
          <w:tblPr>
            <w:tblStyle w:val="TableGrid"/>
            <w:tblW w:w="0" w:type="auto"/>
            <w:tblLayout w:type="fixed"/>
            <w:tblLook w:val="04A0" w:firstRow="1" w:lastRow="0" w:firstColumn="1" w:lastColumn="0" w:noHBand="0" w:noVBand="1"/>
          </w:tblPr>
        </w:tblPrChange>
      </w:tblPr>
      <w:tblGrid>
        <w:gridCol w:w="1845"/>
        <w:gridCol w:w="1095"/>
        <w:gridCol w:w="6060"/>
        <w:tblGridChange w:id="232">
          <w:tblGrid>
            <w:gridCol w:w="360"/>
            <w:gridCol w:w="360"/>
            <w:gridCol w:w="360"/>
          </w:tblGrid>
        </w:tblGridChange>
      </w:tblGrid>
      <w:tr w:rsidR="12B666CF" w14:paraId="411F074C" w14:textId="77777777" w:rsidTr="419DC00F">
        <w:tc>
          <w:tcPr>
            <w:tcW w:w="1845" w:type="dxa"/>
            <w:tcPrChange w:id="233" w:author="Daniel Anthony" w:date="2022-04-03T19:27:00Z">
              <w:tcPr>
                <w:tcW w:w="0" w:type="auto"/>
              </w:tcPr>
            </w:tcPrChange>
          </w:tcPr>
          <w:p w14:paraId="66312FF2" w14:textId="0CE7A541" w:rsidR="12B666CF" w:rsidRDefault="12B666CF" w:rsidP="12B666CF">
            <w:pPr>
              <w:jc w:val="center"/>
              <w:rPr>
                <w:rFonts w:ascii="Times New Roman" w:eastAsia="Times New Roman" w:hAnsi="Times New Roman" w:cs="Times New Roman"/>
                <w:b/>
                <w:bCs/>
              </w:rPr>
            </w:pPr>
            <w:r w:rsidRPr="12B666CF">
              <w:rPr>
                <w:rFonts w:ascii="Times New Roman" w:eastAsia="Times New Roman" w:hAnsi="Times New Roman" w:cs="Times New Roman"/>
                <w:b/>
                <w:bCs/>
              </w:rPr>
              <w:t>Behaviour</w:t>
            </w:r>
          </w:p>
        </w:tc>
        <w:tc>
          <w:tcPr>
            <w:tcW w:w="1095" w:type="dxa"/>
            <w:tcPrChange w:id="234" w:author="Daniel Anthony" w:date="2022-04-03T19:27:00Z">
              <w:tcPr>
                <w:tcW w:w="0" w:type="auto"/>
              </w:tcPr>
            </w:tcPrChange>
          </w:tcPr>
          <w:p w14:paraId="43C11F60" w14:textId="47A67281" w:rsidR="12B666CF" w:rsidRDefault="12B666CF" w:rsidP="12B666CF">
            <w:pPr>
              <w:jc w:val="center"/>
              <w:rPr>
                <w:rFonts w:ascii="Times New Roman" w:eastAsia="Times New Roman" w:hAnsi="Times New Roman" w:cs="Times New Roman"/>
                <w:b/>
                <w:bCs/>
              </w:rPr>
            </w:pPr>
            <w:r w:rsidRPr="12B666CF">
              <w:rPr>
                <w:rFonts w:ascii="Times New Roman" w:eastAsia="Times New Roman" w:hAnsi="Times New Roman" w:cs="Times New Roman"/>
                <w:b/>
                <w:bCs/>
              </w:rPr>
              <w:t>Key</w:t>
            </w:r>
          </w:p>
        </w:tc>
        <w:tc>
          <w:tcPr>
            <w:tcW w:w="6060" w:type="dxa"/>
            <w:tcPrChange w:id="235" w:author="Daniel Anthony" w:date="2022-04-03T19:27:00Z">
              <w:tcPr>
                <w:tcW w:w="0" w:type="auto"/>
              </w:tcPr>
            </w:tcPrChange>
          </w:tcPr>
          <w:p w14:paraId="0D7A2167" w14:textId="3A57F462" w:rsidR="12B666CF" w:rsidRDefault="12B666CF" w:rsidP="12B666CF">
            <w:pPr>
              <w:jc w:val="center"/>
              <w:rPr>
                <w:rFonts w:ascii="Times New Roman" w:eastAsia="Times New Roman" w:hAnsi="Times New Roman" w:cs="Times New Roman"/>
                <w:b/>
                <w:bCs/>
              </w:rPr>
            </w:pPr>
            <w:r w:rsidRPr="12B666CF">
              <w:rPr>
                <w:rFonts w:ascii="Times New Roman" w:eastAsia="Times New Roman" w:hAnsi="Times New Roman" w:cs="Times New Roman"/>
                <w:b/>
                <w:bCs/>
              </w:rPr>
              <w:t>Description</w:t>
            </w:r>
          </w:p>
        </w:tc>
      </w:tr>
      <w:tr w:rsidR="12B666CF" w14:paraId="5ED5741A" w14:textId="77777777" w:rsidTr="419DC00F">
        <w:tc>
          <w:tcPr>
            <w:tcW w:w="9000" w:type="dxa"/>
            <w:gridSpan w:val="3"/>
            <w:tcPrChange w:id="236" w:author="Daniel Anthony" w:date="2022-04-03T19:27:00Z">
              <w:tcPr>
                <w:tcW w:w="0" w:type="auto"/>
                <w:gridSpan w:val="3"/>
              </w:tcPr>
            </w:tcPrChange>
          </w:tcPr>
          <w:p w14:paraId="259E90B7" w14:textId="38039CA8" w:rsidR="12B666CF" w:rsidRDefault="12B666CF" w:rsidP="12B666CF">
            <w:pPr>
              <w:jc w:val="center"/>
              <w:rPr>
                <w:rFonts w:ascii="Times New Roman" w:eastAsia="Times New Roman" w:hAnsi="Times New Roman" w:cs="Times New Roman"/>
                <w:b/>
                <w:bCs/>
              </w:rPr>
            </w:pPr>
            <w:r w:rsidRPr="419DC00F">
              <w:rPr>
                <w:rFonts w:ascii="Times New Roman" w:eastAsia="Times New Roman" w:hAnsi="Times New Roman" w:cs="Times New Roman"/>
                <w:b/>
                <w:bCs/>
              </w:rPr>
              <w:t>Active</w:t>
            </w:r>
          </w:p>
        </w:tc>
      </w:tr>
      <w:tr w:rsidR="12B666CF" w14:paraId="21259D7E" w14:textId="77777777" w:rsidTr="419DC00F">
        <w:tc>
          <w:tcPr>
            <w:tcW w:w="1845" w:type="dxa"/>
            <w:tcPrChange w:id="237" w:author="Daniel Anthony" w:date="2022-04-03T19:27:00Z">
              <w:tcPr>
                <w:tcW w:w="0" w:type="auto"/>
              </w:tcPr>
            </w:tcPrChange>
          </w:tcPr>
          <w:p w14:paraId="087AA35D" w14:textId="54D48DA5"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Chewing</w:t>
            </w:r>
          </w:p>
        </w:tc>
        <w:tc>
          <w:tcPr>
            <w:tcW w:w="1095" w:type="dxa"/>
            <w:tcPrChange w:id="238" w:author="Daniel Anthony" w:date="2022-04-03T19:27:00Z">
              <w:tcPr>
                <w:tcW w:w="0" w:type="auto"/>
              </w:tcPr>
            </w:tcPrChange>
          </w:tcPr>
          <w:p w14:paraId="69C60FA6" w14:textId="5D765933"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C</w:t>
            </w:r>
          </w:p>
        </w:tc>
        <w:tc>
          <w:tcPr>
            <w:tcW w:w="6060" w:type="dxa"/>
            <w:tcPrChange w:id="239" w:author="Daniel Anthony" w:date="2022-04-03T19:27:00Z">
              <w:tcPr>
                <w:tcW w:w="0" w:type="auto"/>
              </w:tcPr>
            </w:tcPrChange>
          </w:tcPr>
          <w:p w14:paraId="59ADE8C0" w14:textId="68BD69F1"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Chewing on objects</w:t>
            </w:r>
          </w:p>
        </w:tc>
      </w:tr>
      <w:tr w:rsidR="12B666CF" w14:paraId="5A47634B" w14:textId="77777777" w:rsidTr="419DC00F">
        <w:tc>
          <w:tcPr>
            <w:tcW w:w="1845" w:type="dxa"/>
            <w:tcPrChange w:id="240" w:author="Daniel Anthony" w:date="2022-04-03T19:27:00Z">
              <w:tcPr>
                <w:tcW w:w="0" w:type="auto"/>
              </w:tcPr>
            </w:tcPrChange>
          </w:tcPr>
          <w:p w14:paraId="48CDADF7" w14:textId="336518F9"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Defecating</w:t>
            </w:r>
          </w:p>
        </w:tc>
        <w:tc>
          <w:tcPr>
            <w:tcW w:w="1095" w:type="dxa"/>
            <w:tcPrChange w:id="241" w:author="Daniel Anthony" w:date="2022-04-03T19:27:00Z">
              <w:tcPr>
                <w:tcW w:w="0" w:type="auto"/>
              </w:tcPr>
            </w:tcPrChange>
          </w:tcPr>
          <w:p w14:paraId="5F5F6786" w14:textId="70165956"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De</w:t>
            </w:r>
          </w:p>
        </w:tc>
        <w:tc>
          <w:tcPr>
            <w:tcW w:w="6060" w:type="dxa"/>
            <w:tcPrChange w:id="242" w:author="Daniel Anthony" w:date="2022-04-03T19:27:00Z">
              <w:tcPr>
                <w:tcW w:w="0" w:type="auto"/>
              </w:tcPr>
            </w:tcPrChange>
          </w:tcPr>
          <w:p w14:paraId="3919939B" w14:textId="1F855A98"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Animal seen defecating or urinating as part of its’ normal biological processes (not scent marking) </w:t>
            </w:r>
          </w:p>
        </w:tc>
      </w:tr>
      <w:tr w:rsidR="12B666CF" w14:paraId="2E51FFAB" w14:textId="77777777" w:rsidTr="419DC00F">
        <w:tc>
          <w:tcPr>
            <w:tcW w:w="1845" w:type="dxa"/>
            <w:tcPrChange w:id="243" w:author="Daniel Anthony" w:date="2022-04-03T19:27:00Z">
              <w:tcPr>
                <w:tcW w:w="0" w:type="auto"/>
              </w:tcPr>
            </w:tcPrChange>
          </w:tcPr>
          <w:p w14:paraId="296CA328" w14:textId="42F64BF6"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Feeding</w:t>
            </w:r>
          </w:p>
        </w:tc>
        <w:tc>
          <w:tcPr>
            <w:tcW w:w="1095" w:type="dxa"/>
            <w:tcPrChange w:id="244" w:author="Daniel Anthony" w:date="2022-04-03T19:27:00Z">
              <w:tcPr>
                <w:tcW w:w="0" w:type="auto"/>
              </w:tcPr>
            </w:tcPrChange>
          </w:tcPr>
          <w:p w14:paraId="0BBDA8D1" w14:textId="71DCF146"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F</w:t>
            </w:r>
          </w:p>
        </w:tc>
        <w:tc>
          <w:tcPr>
            <w:tcW w:w="6060" w:type="dxa"/>
            <w:tcPrChange w:id="245" w:author="Daniel Anthony" w:date="2022-04-03T19:27:00Z">
              <w:tcPr>
                <w:tcW w:w="0" w:type="auto"/>
              </w:tcPr>
            </w:tcPrChange>
          </w:tcPr>
          <w:p w14:paraId="130EE8CA" w14:textId="6E4FFABE"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Feeding or drinking </w:t>
            </w:r>
          </w:p>
        </w:tc>
      </w:tr>
      <w:tr w:rsidR="12B666CF" w14:paraId="347D6881" w14:textId="77777777" w:rsidTr="419DC00F">
        <w:tc>
          <w:tcPr>
            <w:tcW w:w="1845" w:type="dxa"/>
            <w:tcPrChange w:id="246" w:author="Daniel Anthony" w:date="2022-04-03T19:27:00Z">
              <w:tcPr>
                <w:tcW w:w="0" w:type="auto"/>
              </w:tcPr>
            </w:tcPrChange>
          </w:tcPr>
          <w:p w14:paraId="58513557" w14:textId="4C6EA7C3"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Grooming</w:t>
            </w:r>
          </w:p>
        </w:tc>
        <w:tc>
          <w:tcPr>
            <w:tcW w:w="1095" w:type="dxa"/>
            <w:tcPrChange w:id="247" w:author="Daniel Anthony" w:date="2022-04-03T19:27:00Z">
              <w:tcPr>
                <w:tcW w:w="0" w:type="auto"/>
              </w:tcPr>
            </w:tcPrChange>
          </w:tcPr>
          <w:p w14:paraId="780EA81B" w14:textId="5A75C14A"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Gr</w:t>
            </w:r>
          </w:p>
        </w:tc>
        <w:tc>
          <w:tcPr>
            <w:tcW w:w="6060" w:type="dxa"/>
            <w:tcPrChange w:id="248" w:author="Daniel Anthony" w:date="2022-04-03T19:27:00Z">
              <w:tcPr>
                <w:tcW w:w="0" w:type="auto"/>
              </w:tcPr>
            </w:tcPrChange>
          </w:tcPr>
          <w:p w14:paraId="7E5A5614" w14:textId="585F3A99"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Grooming oneself </w:t>
            </w:r>
          </w:p>
        </w:tc>
      </w:tr>
      <w:tr w:rsidR="12B666CF" w14:paraId="1BBB4903" w14:textId="77777777" w:rsidTr="419DC00F">
        <w:tc>
          <w:tcPr>
            <w:tcW w:w="1845" w:type="dxa"/>
            <w:tcPrChange w:id="249" w:author="Daniel Anthony" w:date="2022-04-03T19:27:00Z">
              <w:tcPr>
                <w:tcW w:w="0" w:type="auto"/>
              </w:tcPr>
            </w:tcPrChange>
          </w:tcPr>
          <w:p w14:paraId="145A92AF" w14:textId="6EFAF0DA"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 xml:space="preserve">Interaction </w:t>
            </w:r>
          </w:p>
        </w:tc>
        <w:tc>
          <w:tcPr>
            <w:tcW w:w="1095" w:type="dxa"/>
            <w:tcPrChange w:id="250" w:author="Daniel Anthony" w:date="2022-04-03T19:27:00Z">
              <w:tcPr>
                <w:tcW w:w="0" w:type="auto"/>
              </w:tcPr>
            </w:tcPrChange>
          </w:tcPr>
          <w:p w14:paraId="5B063B2A" w14:textId="381CC361"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In</w:t>
            </w:r>
          </w:p>
        </w:tc>
        <w:tc>
          <w:tcPr>
            <w:tcW w:w="6060" w:type="dxa"/>
            <w:tcPrChange w:id="251" w:author="Daniel Anthony" w:date="2022-04-03T19:27:00Z">
              <w:tcPr>
                <w:tcW w:w="0" w:type="auto"/>
              </w:tcPr>
            </w:tcPrChange>
          </w:tcPr>
          <w:p w14:paraId="2133EE8A" w14:textId="65CE9D31"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 Grooming conspecifics/ asserting dominance/ play/ pawing at conspecific/ smelling conspecific</w:t>
            </w:r>
          </w:p>
        </w:tc>
      </w:tr>
      <w:tr w:rsidR="12B666CF" w14:paraId="64A39B97" w14:textId="77777777" w:rsidTr="419DC00F">
        <w:tc>
          <w:tcPr>
            <w:tcW w:w="1845" w:type="dxa"/>
            <w:tcPrChange w:id="252" w:author="Daniel Anthony" w:date="2022-04-03T19:27:00Z">
              <w:tcPr>
                <w:tcW w:w="0" w:type="auto"/>
              </w:tcPr>
            </w:tcPrChange>
          </w:tcPr>
          <w:p w14:paraId="24B70F4A" w14:textId="0DEED07F"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Licking</w:t>
            </w:r>
          </w:p>
        </w:tc>
        <w:tc>
          <w:tcPr>
            <w:tcW w:w="1095" w:type="dxa"/>
            <w:tcPrChange w:id="253" w:author="Daniel Anthony" w:date="2022-04-03T19:27:00Z">
              <w:tcPr>
                <w:tcW w:w="0" w:type="auto"/>
              </w:tcPr>
            </w:tcPrChange>
          </w:tcPr>
          <w:p w14:paraId="00A23D3B" w14:textId="39279288"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L</w:t>
            </w:r>
          </w:p>
        </w:tc>
        <w:tc>
          <w:tcPr>
            <w:tcW w:w="6060" w:type="dxa"/>
            <w:tcPrChange w:id="254" w:author="Daniel Anthony" w:date="2022-04-03T19:27:00Z">
              <w:tcPr>
                <w:tcW w:w="0" w:type="auto"/>
              </w:tcPr>
            </w:tcPrChange>
          </w:tcPr>
          <w:p w14:paraId="104CAF5C" w14:textId="1E67F479"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Licking objects </w:t>
            </w:r>
          </w:p>
        </w:tc>
      </w:tr>
      <w:tr w:rsidR="12B666CF" w14:paraId="307F209F" w14:textId="77777777" w:rsidTr="419DC00F">
        <w:tc>
          <w:tcPr>
            <w:tcW w:w="1845" w:type="dxa"/>
            <w:tcPrChange w:id="255" w:author="Daniel Anthony" w:date="2022-04-03T19:27:00Z">
              <w:tcPr>
                <w:tcW w:w="0" w:type="auto"/>
              </w:tcPr>
            </w:tcPrChange>
          </w:tcPr>
          <w:p w14:paraId="26EE4935" w14:textId="63F363F6" w:rsidR="12B666CF" w:rsidRDefault="12B666CF" w:rsidP="12B666CF">
            <w:pPr>
              <w:jc w:val="center"/>
              <w:rPr>
                <w:rFonts w:ascii="Times New Roman" w:eastAsia="Times New Roman" w:hAnsi="Times New Roman" w:cs="Times New Roman"/>
                <w:sz w:val="24"/>
                <w:szCs w:val="24"/>
              </w:rPr>
            </w:pPr>
            <w:r w:rsidRPr="12B666CF">
              <w:rPr>
                <w:rFonts w:ascii="Times New Roman" w:eastAsia="Times New Roman" w:hAnsi="Times New Roman" w:cs="Times New Roman"/>
                <w:sz w:val="24"/>
                <w:szCs w:val="24"/>
              </w:rPr>
              <w:t>Locomotion</w:t>
            </w:r>
          </w:p>
        </w:tc>
        <w:tc>
          <w:tcPr>
            <w:tcW w:w="1095" w:type="dxa"/>
            <w:tcPrChange w:id="256" w:author="Daniel Anthony" w:date="2022-04-03T19:27:00Z">
              <w:tcPr>
                <w:tcW w:w="0" w:type="auto"/>
              </w:tcPr>
            </w:tcPrChange>
          </w:tcPr>
          <w:p w14:paraId="61684E19" w14:textId="13A637D6" w:rsidR="12B666CF" w:rsidRDefault="12B666CF" w:rsidP="12B666CF">
            <w:pPr>
              <w:jc w:val="center"/>
              <w:rPr>
                <w:rFonts w:ascii="Times New Roman" w:eastAsia="Times New Roman" w:hAnsi="Times New Roman" w:cs="Times New Roman"/>
                <w:sz w:val="24"/>
                <w:szCs w:val="24"/>
              </w:rPr>
            </w:pPr>
            <w:r w:rsidRPr="12B666CF">
              <w:rPr>
                <w:rFonts w:ascii="Times New Roman" w:eastAsia="Times New Roman" w:hAnsi="Times New Roman" w:cs="Times New Roman"/>
                <w:sz w:val="24"/>
                <w:szCs w:val="24"/>
              </w:rPr>
              <w:t>Lo</w:t>
            </w:r>
          </w:p>
        </w:tc>
        <w:tc>
          <w:tcPr>
            <w:tcW w:w="6060" w:type="dxa"/>
            <w:tcPrChange w:id="257" w:author="Daniel Anthony" w:date="2022-04-03T19:27:00Z">
              <w:tcPr>
                <w:tcW w:w="0" w:type="auto"/>
              </w:tcPr>
            </w:tcPrChange>
          </w:tcPr>
          <w:p w14:paraId="43CB0533" w14:textId="644D6A56"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Moving/Running/Walking around the enclosure </w:t>
            </w:r>
          </w:p>
        </w:tc>
      </w:tr>
      <w:tr w:rsidR="12B666CF" w14:paraId="1537CF84" w14:textId="77777777" w:rsidTr="419DC00F">
        <w:tc>
          <w:tcPr>
            <w:tcW w:w="1845" w:type="dxa"/>
            <w:tcPrChange w:id="258" w:author="Daniel Anthony" w:date="2022-04-03T19:27:00Z">
              <w:tcPr>
                <w:tcW w:w="0" w:type="auto"/>
              </w:tcPr>
            </w:tcPrChange>
          </w:tcPr>
          <w:p w14:paraId="02A3B090" w14:textId="70F8C65E" w:rsidR="12B666CF" w:rsidRDefault="12B666CF" w:rsidP="12B666CF">
            <w:pPr>
              <w:jc w:val="center"/>
              <w:rPr>
                <w:rFonts w:ascii="Times New Roman" w:eastAsia="Times New Roman" w:hAnsi="Times New Roman" w:cs="Times New Roman"/>
                <w:sz w:val="24"/>
                <w:szCs w:val="24"/>
              </w:rPr>
            </w:pPr>
            <w:r w:rsidRPr="12B666CF">
              <w:rPr>
                <w:rFonts w:ascii="Times New Roman" w:eastAsia="Times New Roman" w:hAnsi="Times New Roman" w:cs="Times New Roman"/>
                <w:sz w:val="24"/>
                <w:szCs w:val="24"/>
              </w:rPr>
              <w:t>Pawing</w:t>
            </w:r>
          </w:p>
        </w:tc>
        <w:tc>
          <w:tcPr>
            <w:tcW w:w="1095" w:type="dxa"/>
            <w:tcPrChange w:id="259" w:author="Daniel Anthony" w:date="2022-04-03T19:27:00Z">
              <w:tcPr>
                <w:tcW w:w="0" w:type="auto"/>
              </w:tcPr>
            </w:tcPrChange>
          </w:tcPr>
          <w:p w14:paraId="7E7EA105" w14:textId="77751A62" w:rsidR="12B666CF" w:rsidRDefault="12B666CF" w:rsidP="12B666CF">
            <w:pPr>
              <w:jc w:val="center"/>
              <w:rPr>
                <w:rFonts w:ascii="Times New Roman" w:eastAsia="Times New Roman" w:hAnsi="Times New Roman" w:cs="Times New Roman"/>
                <w:sz w:val="24"/>
                <w:szCs w:val="24"/>
              </w:rPr>
            </w:pPr>
            <w:r w:rsidRPr="12B666CF">
              <w:rPr>
                <w:rFonts w:ascii="Times New Roman" w:eastAsia="Times New Roman" w:hAnsi="Times New Roman" w:cs="Times New Roman"/>
                <w:sz w:val="24"/>
                <w:szCs w:val="24"/>
              </w:rPr>
              <w:t>P</w:t>
            </w:r>
          </w:p>
        </w:tc>
        <w:tc>
          <w:tcPr>
            <w:tcW w:w="6060" w:type="dxa"/>
            <w:tcPrChange w:id="260" w:author="Daniel Anthony" w:date="2022-04-03T19:27:00Z">
              <w:tcPr>
                <w:tcW w:w="0" w:type="auto"/>
              </w:tcPr>
            </w:tcPrChange>
          </w:tcPr>
          <w:p w14:paraId="2C6CEBE8" w14:textId="7DC2E362"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Pawing or scratching an object </w:t>
            </w:r>
          </w:p>
        </w:tc>
      </w:tr>
      <w:tr w:rsidR="12B666CF" w14:paraId="3DD9F831" w14:textId="77777777" w:rsidTr="419DC00F">
        <w:tc>
          <w:tcPr>
            <w:tcW w:w="1845" w:type="dxa"/>
            <w:tcPrChange w:id="261" w:author="Daniel Anthony" w:date="2022-04-03T19:27:00Z">
              <w:tcPr>
                <w:tcW w:w="0" w:type="auto"/>
              </w:tcPr>
            </w:tcPrChange>
          </w:tcPr>
          <w:p w14:paraId="14BE9E0D" w14:textId="380C3A6C"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Rubbing</w:t>
            </w:r>
          </w:p>
        </w:tc>
        <w:tc>
          <w:tcPr>
            <w:tcW w:w="1095" w:type="dxa"/>
            <w:tcPrChange w:id="262" w:author="Daniel Anthony" w:date="2022-04-03T19:27:00Z">
              <w:tcPr>
                <w:tcW w:w="0" w:type="auto"/>
              </w:tcPr>
            </w:tcPrChange>
          </w:tcPr>
          <w:p w14:paraId="37746CDA" w14:textId="07A0707B"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Ru</w:t>
            </w:r>
          </w:p>
        </w:tc>
        <w:tc>
          <w:tcPr>
            <w:tcW w:w="6060" w:type="dxa"/>
            <w:tcPrChange w:id="263" w:author="Daniel Anthony" w:date="2022-04-03T19:27:00Z">
              <w:tcPr>
                <w:tcW w:w="0" w:type="auto"/>
              </w:tcPr>
            </w:tcPrChange>
          </w:tcPr>
          <w:p w14:paraId="6B236FBE" w14:textId="2A9DDFB8"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Rubbing onto or rolling over objects</w:t>
            </w:r>
          </w:p>
        </w:tc>
      </w:tr>
      <w:tr w:rsidR="12B666CF" w14:paraId="2E96B50D" w14:textId="77777777" w:rsidTr="419DC00F">
        <w:tc>
          <w:tcPr>
            <w:tcW w:w="1845" w:type="dxa"/>
            <w:tcPrChange w:id="264" w:author="Daniel Anthony" w:date="2022-04-03T19:27:00Z">
              <w:tcPr>
                <w:tcW w:w="0" w:type="auto"/>
              </w:tcPr>
            </w:tcPrChange>
          </w:tcPr>
          <w:p w14:paraId="78FE679B" w14:textId="1D8E6A45"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 xml:space="preserve">Scent Marking </w:t>
            </w:r>
          </w:p>
        </w:tc>
        <w:tc>
          <w:tcPr>
            <w:tcW w:w="1095" w:type="dxa"/>
            <w:tcPrChange w:id="265" w:author="Daniel Anthony" w:date="2022-04-03T19:27:00Z">
              <w:tcPr>
                <w:tcW w:w="0" w:type="auto"/>
              </w:tcPr>
            </w:tcPrChange>
          </w:tcPr>
          <w:p w14:paraId="68DC933B" w14:textId="28201093" w:rsidR="12B666CF" w:rsidRDefault="12B666CF" w:rsidP="12B666CF">
            <w:pPr>
              <w:jc w:val="center"/>
              <w:rPr>
                <w:rFonts w:ascii="Times New Roman" w:eastAsia="Times New Roman" w:hAnsi="Times New Roman" w:cs="Times New Roman"/>
                <w:color w:val="000000" w:themeColor="text1"/>
                <w:sz w:val="24"/>
                <w:szCs w:val="24"/>
              </w:rPr>
            </w:pPr>
            <w:proofErr w:type="spellStart"/>
            <w:r w:rsidRPr="12B666CF">
              <w:rPr>
                <w:rFonts w:ascii="Times New Roman" w:eastAsia="Times New Roman" w:hAnsi="Times New Roman" w:cs="Times New Roman"/>
                <w:color w:val="000000" w:themeColor="text1"/>
                <w:sz w:val="24"/>
                <w:szCs w:val="24"/>
              </w:rPr>
              <w:t>Scm</w:t>
            </w:r>
            <w:proofErr w:type="spellEnd"/>
          </w:p>
        </w:tc>
        <w:tc>
          <w:tcPr>
            <w:tcW w:w="6060" w:type="dxa"/>
            <w:tcPrChange w:id="266" w:author="Daniel Anthony" w:date="2022-04-03T19:27:00Z">
              <w:tcPr>
                <w:tcW w:w="0" w:type="auto"/>
              </w:tcPr>
            </w:tcPrChange>
          </w:tcPr>
          <w:p w14:paraId="702E3E40" w14:textId="68633C66"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Scent marking conducted via excrements </w:t>
            </w:r>
          </w:p>
        </w:tc>
      </w:tr>
      <w:tr w:rsidR="12B666CF" w14:paraId="1447450E" w14:textId="77777777" w:rsidTr="419DC00F">
        <w:tc>
          <w:tcPr>
            <w:tcW w:w="1845" w:type="dxa"/>
            <w:tcPrChange w:id="267" w:author="Daniel Anthony" w:date="2022-04-03T19:27:00Z">
              <w:tcPr>
                <w:tcW w:w="0" w:type="auto"/>
              </w:tcPr>
            </w:tcPrChange>
          </w:tcPr>
          <w:p w14:paraId="23D23A98" w14:textId="144F57CB"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Smelling</w:t>
            </w:r>
          </w:p>
        </w:tc>
        <w:tc>
          <w:tcPr>
            <w:tcW w:w="1095" w:type="dxa"/>
            <w:tcPrChange w:id="268" w:author="Daniel Anthony" w:date="2022-04-03T19:27:00Z">
              <w:tcPr>
                <w:tcW w:w="0" w:type="auto"/>
              </w:tcPr>
            </w:tcPrChange>
          </w:tcPr>
          <w:p w14:paraId="2AC3280F" w14:textId="3A95E26F" w:rsidR="12B666CF" w:rsidRDefault="12B666CF" w:rsidP="12B666CF">
            <w:pPr>
              <w:jc w:val="center"/>
              <w:rPr>
                <w:rFonts w:ascii="Times New Roman" w:eastAsia="Times New Roman" w:hAnsi="Times New Roman" w:cs="Times New Roman"/>
                <w:color w:val="000000" w:themeColor="text1"/>
                <w:sz w:val="24"/>
                <w:szCs w:val="24"/>
              </w:rPr>
            </w:pPr>
            <w:proofErr w:type="spellStart"/>
            <w:r w:rsidRPr="12B666CF">
              <w:rPr>
                <w:rFonts w:ascii="Times New Roman" w:eastAsia="Times New Roman" w:hAnsi="Times New Roman" w:cs="Times New Roman"/>
                <w:color w:val="000000" w:themeColor="text1"/>
                <w:sz w:val="24"/>
                <w:szCs w:val="24"/>
              </w:rPr>
              <w:t>Sm</w:t>
            </w:r>
            <w:proofErr w:type="spellEnd"/>
          </w:p>
        </w:tc>
        <w:tc>
          <w:tcPr>
            <w:tcW w:w="6060" w:type="dxa"/>
            <w:tcPrChange w:id="269" w:author="Daniel Anthony" w:date="2022-04-03T19:27:00Z">
              <w:tcPr>
                <w:tcW w:w="0" w:type="auto"/>
              </w:tcPr>
            </w:tcPrChange>
          </w:tcPr>
          <w:p w14:paraId="1E001163" w14:textId="400D1057"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Smelling or sniffing at objects </w:t>
            </w:r>
          </w:p>
        </w:tc>
      </w:tr>
      <w:tr w:rsidR="12B666CF" w14:paraId="69D0B4D8" w14:textId="77777777" w:rsidTr="419DC00F">
        <w:tc>
          <w:tcPr>
            <w:tcW w:w="1845" w:type="dxa"/>
            <w:tcPrChange w:id="270" w:author="Daniel Anthony" w:date="2022-04-03T19:27:00Z">
              <w:tcPr>
                <w:tcW w:w="0" w:type="auto"/>
              </w:tcPr>
            </w:tcPrChange>
          </w:tcPr>
          <w:p w14:paraId="76965197" w14:textId="5AA0081B"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Stretching</w:t>
            </w:r>
          </w:p>
        </w:tc>
        <w:tc>
          <w:tcPr>
            <w:tcW w:w="1095" w:type="dxa"/>
            <w:tcPrChange w:id="271" w:author="Daniel Anthony" w:date="2022-04-03T19:27:00Z">
              <w:tcPr>
                <w:tcW w:w="0" w:type="auto"/>
              </w:tcPr>
            </w:tcPrChange>
          </w:tcPr>
          <w:p w14:paraId="1ECC08FC" w14:textId="00481BB3"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Str</w:t>
            </w:r>
          </w:p>
        </w:tc>
        <w:tc>
          <w:tcPr>
            <w:tcW w:w="6060" w:type="dxa"/>
            <w:tcPrChange w:id="272" w:author="Daniel Anthony" w:date="2022-04-03T19:27:00Z">
              <w:tcPr>
                <w:tcW w:w="0" w:type="auto"/>
              </w:tcPr>
            </w:tcPrChange>
          </w:tcPr>
          <w:p w14:paraId="338E4F23" w14:textId="57CB2C9D"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Stretching </w:t>
            </w:r>
          </w:p>
        </w:tc>
      </w:tr>
      <w:tr w:rsidR="12B666CF" w14:paraId="223E6A04" w14:textId="77777777" w:rsidTr="419DC00F">
        <w:tc>
          <w:tcPr>
            <w:tcW w:w="9000" w:type="dxa"/>
            <w:gridSpan w:val="3"/>
            <w:tcPrChange w:id="273" w:author="Daniel Anthony" w:date="2022-04-03T19:27:00Z">
              <w:tcPr>
                <w:tcW w:w="0" w:type="auto"/>
                <w:gridSpan w:val="3"/>
              </w:tcPr>
            </w:tcPrChange>
          </w:tcPr>
          <w:p w14:paraId="658D5C63" w14:textId="5BF383AA" w:rsidR="12B666CF" w:rsidRDefault="12B666CF" w:rsidP="12B666CF">
            <w:pPr>
              <w:jc w:val="center"/>
              <w:rPr>
                <w:rFonts w:ascii="Times New Roman" w:eastAsia="Times New Roman" w:hAnsi="Times New Roman" w:cs="Times New Roman"/>
                <w:b/>
                <w:bCs/>
              </w:rPr>
            </w:pPr>
            <w:r w:rsidRPr="12B666CF">
              <w:rPr>
                <w:rFonts w:ascii="Times New Roman" w:eastAsia="Times New Roman" w:hAnsi="Times New Roman" w:cs="Times New Roman"/>
                <w:b/>
                <w:bCs/>
              </w:rPr>
              <w:t>Inactive</w:t>
            </w:r>
          </w:p>
        </w:tc>
      </w:tr>
      <w:tr w:rsidR="12B666CF" w14:paraId="39095FA6" w14:textId="77777777" w:rsidTr="419DC00F">
        <w:tc>
          <w:tcPr>
            <w:tcW w:w="1845" w:type="dxa"/>
            <w:tcPrChange w:id="274" w:author="Daniel Anthony" w:date="2022-04-03T19:27:00Z">
              <w:tcPr>
                <w:tcW w:w="0" w:type="auto"/>
              </w:tcPr>
            </w:tcPrChange>
          </w:tcPr>
          <w:p w14:paraId="26C22E00" w14:textId="068FA811"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Sleeping</w:t>
            </w:r>
          </w:p>
        </w:tc>
        <w:tc>
          <w:tcPr>
            <w:tcW w:w="1095" w:type="dxa"/>
            <w:tcPrChange w:id="275" w:author="Daniel Anthony" w:date="2022-04-03T19:27:00Z">
              <w:tcPr>
                <w:tcW w:w="0" w:type="auto"/>
              </w:tcPr>
            </w:tcPrChange>
          </w:tcPr>
          <w:p w14:paraId="12E1A5A8" w14:textId="32314717" w:rsidR="12B666CF" w:rsidRDefault="12B666CF" w:rsidP="12B666CF">
            <w:pPr>
              <w:jc w:val="center"/>
              <w:rPr>
                <w:rFonts w:ascii="Times New Roman" w:eastAsia="Times New Roman" w:hAnsi="Times New Roman" w:cs="Times New Roman"/>
                <w:color w:val="000000" w:themeColor="text1"/>
                <w:sz w:val="24"/>
                <w:szCs w:val="24"/>
              </w:rPr>
            </w:pPr>
            <w:proofErr w:type="spellStart"/>
            <w:r w:rsidRPr="12B666CF">
              <w:rPr>
                <w:rFonts w:ascii="Times New Roman" w:eastAsia="Times New Roman" w:hAnsi="Times New Roman" w:cs="Times New Roman"/>
                <w:color w:val="000000" w:themeColor="text1"/>
                <w:sz w:val="24"/>
                <w:szCs w:val="24"/>
              </w:rPr>
              <w:t>Sl</w:t>
            </w:r>
            <w:proofErr w:type="spellEnd"/>
          </w:p>
        </w:tc>
        <w:tc>
          <w:tcPr>
            <w:tcW w:w="6060" w:type="dxa"/>
            <w:tcPrChange w:id="276" w:author="Daniel Anthony" w:date="2022-04-03T19:27:00Z">
              <w:tcPr>
                <w:tcW w:w="0" w:type="auto"/>
              </w:tcPr>
            </w:tcPrChange>
          </w:tcPr>
          <w:p w14:paraId="51CA65BE" w14:textId="2447FDC1"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Animal lying down on all fours, its’ </w:t>
            </w:r>
            <w:proofErr w:type="gramStart"/>
            <w:r w:rsidRPr="12B666CF">
              <w:rPr>
                <w:rFonts w:ascii="Times New Roman" w:eastAsia="Times New Roman" w:hAnsi="Times New Roman" w:cs="Times New Roman"/>
              </w:rPr>
              <w:t>back</w:t>
            </w:r>
            <w:proofErr w:type="gramEnd"/>
            <w:r w:rsidRPr="12B666CF">
              <w:rPr>
                <w:rFonts w:ascii="Times New Roman" w:eastAsia="Times New Roman" w:hAnsi="Times New Roman" w:cs="Times New Roman"/>
              </w:rPr>
              <w:t xml:space="preserve"> or sides; seen sleeping or resting awake</w:t>
            </w:r>
          </w:p>
        </w:tc>
      </w:tr>
      <w:tr w:rsidR="12B666CF" w14:paraId="3EC4B04C" w14:textId="77777777" w:rsidTr="419DC00F">
        <w:tc>
          <w:tcPr>
            <w:tcW w:w="1845" w:type="dxa"/>
            <w:tcPrChange w:id="277" w:author="Daniel Anthony" w:date="2022-04-03T19:27:00Z">
              <w:tcPr>
                <w:tcW w:w="0" w:type="auto"/>
              </w:tcPr>
            </w:tcPrChange>
          </w:tcPr>
          <w:p w14:paraId="3FC9CFA2" w14:textId="2D7953BD"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Stationary</w:t>
            </w:r>
          </w:p>
        </w:tc>
        <w:tc>
          <w:tcPr>
            <w:tcW w:w="1095" w:type="dxa"/>
            <w:tcPrChange w:id="278" w:author="Daniel Anthony" w:date="2022-04-03T19:27:00Z">
              <w:tcPr>
                <w:tcW w:w="0" w:type="auto"/>
              </w:tcPr>
            </w:tcPrChange>
          </w:tcPr>
          <w:p w14:paraId="54B2EC8C" w14:textId="0F45163C" w:rsidR="12B666CF" w:rsidRDefault="12B666CF" w:rsidP="12B666CF">
            <w:pPr>
              <w:jc w:val="center"/>
              <w:rPr>
                <w:rFonts w:ascii="Times New Roman" w:eastAsia="Times New Roman" w:hAnsi="Times New Roman" w:cs="Times New Roman"/>
                <w:color w:val="000000" w:themeColor="text1"/>
                <w:sz w:val="24"/>
                <w:szCs w:val="24"/>
              </w:rPr>
            </w:pPr>
            <w:r w:rsidRPr="12B666CF">
              <w:rPr>
                <w:rFonts w:ascii="Times New Roman" w:eastAsia="Times New Roman" w:hAnsi="Times New Roman" w:cs="Times New Roman"/>
                <w:color w:val="000000" w:themeColor="text1"/>
                <w:sz w:val="24"/>
                <w:szCs w:val="24"/>
              </w:rPr>
              <w:t>S</w:t>
            </w:r>
          </w:p>
        </w:tc>
        <w:tc>
          <w:tcPr>
            <w:tcW w:w="6060" w:type="dxa"/>
            <w:tcPrChange w:id="279" w:author="Daniel Anthony" w:date="2022-04-03T19:27:00Z">
              <w:tcPr>
                <w:tcW w:w="0" w:type="auto"/>
              </w:tcPr>
            </w:tcPrChange>
          </w:tcPr>
          <w:p w14:paraId="29D1CBDB" w14:textId="6331596D"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Animal </w:t>
            </w:r>
            <w:proofErr w:type="spellStart"/>
            <w:r w:rsidRPr="12B666CF">
              <w:rPr>
                <w:rFonts w:ascii="Times New Roman" w:eastAsia="Times New Roman" w:hAnsi="Times New Roman" w:cs="Times New Roman"/>
              </w:rPr>
              <w:t>sittingon</w:t>
            </w:r>
            <w:proofErr w:type="spellEnd"/>
            <w:r w:rsidRPr="12B666CF">
              <w:rPr>
                <w:rFonts w:ascii="Times New Roman" w:eastAsia="Times New Roman" w:hAnsi="Times New Roman" w:cs="Times New Roman"/>
              </w:rPr>
              <w:t xml:space="preserve"> hind legs /standing still</w:t>
            </w:r>
          </w:p>
        </w:tc>
      </w:tr>
      <w:tr w:rsidR="12B666CF" w14:paraId="4C66D097" w14:textId="77777777" w:rsidTr="419DC00F">
        <w:tc>
          <w:tcPr>
            <w:tcW w:w="9000" w:type="dxa"/>
            <w:gridSpan w:val="3"/>
            <w:tcPrChange w:id="280" w:author="Daniel Anthony" w:date="2022-04-03T19:27:00Z">
              <w:tcPr>
                <w:tcW w:w="0" w:type="auto"/>
                <w:gridSpan w:val="3"/>
              </w:tcPr>
            </w:tcPrChange>
          </w:tcPr>
          <w:p w14:paraId="2B2169BE" w14:textId="6483AB02" w:rsidR="12B666CF" w:rsidRDefault="12B666CF" w:rsidP="12B666CF">
            <w:pPr>
              <w:jc w:val="center"/>
              <w:rPr>
                <w:rFonts w:ascii="Times New Roman" w:eastAsia="Times New Roman" w:hAnsi="Times New Roman" w:cs="Times New Roman"/>
                <w:b/>
                <w:bCs/>
              </w:rPr>
            </w:pPr>
            <w:r w:rsidRPr="12B666CF">
              <w:rPr>
                <w:rFonts w:ascii="Times New Roman" w:eastAsia="Times New Roman" w:hAnsi="Times New Roman" w:cs="Times New Roman"/>
                <w:b/>
                <w:bCs/>
              </w:rPr>
              <w:t>OOS</w:t>
            </w:r>
          </w:p>
        </w:tc>
      </w:tr>
      <w:tr w:rsidR="12B666CF" w14:paraId="13F7F0C3" w14:textId="77777777" w:rsidTr="419DC00F">
        <w:tc>
          <w:tcPr>
            <w:tcW w:w="1845" w:type="dxa"/>
            <w:tcPrChange w:id="281" w:author="Daniel Anthony" w:date="2022-04-03T19:27:00Z">
              <w:tcPr>
                <w:tcW w:w="0" w:type="auto"/>
              </w:tcPr>
            </w:tcPrChange>
          </w:tcPr>
          <w:p w14:paraId="168B99E0" w14:textId="71B2F826"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Out of sight</w:t>
            </w:r>
          </w:p>
        </w:tc>
        <w:tc>
          <w:tcPr>
            <w:tcW w:w="1095" w:type="dxa"/>
            <w:tcPrChange w:id="282" w:author="Daniel Anthony" w:date="2022-04-03T19:27:00Z">
              <w:tcPr>
                <w:tcW w:w="0" w:type="auto"/>
              </w:tcPr>
            </w:tcPrChange>
          </w:tcPr>
          <w:p w14:paraId="213B096F" w14:textId="58964A3E"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 OOS</w:t>
            </w:r>
          </w:p>
        </w:tc>
        <w:tc>
          <w:tcPr>
            <w:tcW w:w="6060" w:type="dxa"/>
            <w:tcPrChange w:id="283" w:author="Daniel Anthony" w:date="2022-04-03T19:27:00Z">
              <w:tcPr>
                <w:tcW w:w="0" w:type="auto"/>
              </w:tcPr>
            </w:tcPrChange>
          </w:tcPr>
          <w:p w14:paraId="0C6EC66C" w14:textId="54D7E2CD" w:rsidR="12B666CF" w:rsidRDefault="12B666CF" w:rsidP="12B666CF">
            <w:pPr>
              <w:jc w:val="center"/>
              <w:rPr>
                <w:rFonts w:ascii="Times New Roman" w:eastAsia="Times New Roman" w:hAnsi="Times New Roman" w:cs="Times New Roman"/>
              </w:rPr>
            </w:pPr>
            <w:r w:rsidRPr="12B666CF">
              <w:rPr>
                <w:rFonts w:ascii="Times New Roman" w:eastAsia="Times New Roman" w:hAnsi="Times New Roman" w:cs="Times New Roman"/>
              </w:rPr>
              <w:t xml:space="preserve">Unable to see animal completely or unable to determine behaviour of individual  </w:t>
            </w:r>
          </w:p>
        </w:tc>
      </w:tr>
    </w:tbl>
    <w:p w14:paraId="5B9E7DEB" w14:textId="02514D41" w:rsidR="00C00E57" w:rsidRDefault="00C00E57" w:rsidP="12B666CF">
      <w:pPr>
        <w:spacing w:line="360" w:lineRule="auto"/>
        <w:jc w:val="center"/>
        <w:rPr>
          <w:rFonts w:ascii="Times New Roman" w:eastAsia="Arial" w:hAnsi="Times New Roman" w:cs="Times New Roman"/>
          <w:sz w:val="24"/>
          <w:szCs w:val="24"/>
        </w:rPr>
      </w:pPr>
    </w:p>
    <w:p w14:paraId="4629D09C" w14:textId="4F951EDA" w:rsidR="004C33AF" w:rsidDel="000C4F1C" w:rsidRDefault="7BD03AC0" w:rsidP="000C4F1C">
      <w:pPr>
        <w:spacing w:line="360" w:lineRule="auto"/>
        <w:rPr>
          <w:del w:id="284" w:author="Dajun Wang" w:date="2022-04-29T14:28:00Z"/>
          <w:rFonts w:ascii="Times New Roman" w:eastAsia="Arial" w:hAnsi="Times New Roman" w:cs="Times New Roman"/>
          <w:sz w:val="24"/>
          <w:szCs w:val="24"/>
        </w:rPr>
        <w:pPrChange w:id="285" w:author="Dajun Wang" w:date="2022-04-29T14:28:00Z">
          <w:pPr>
            <w:spacing w:line="360" w:lineRule="auto"/>
            <w:jc w:val="center"/>
          </w:pPr>
        </w:pPrChange>
      </w:pPr>
      <w:r w:rsidRPr="12B666CF">
        <w:rPr>
          <w:rFonts w:ascii="Times New Roman" w:eastAsia="Arial" w:hAnsi="Times New Roman" w:cs="Times New Roman"/>
          <w:sz w:val="24"/>
          <w:szCs w:val="24"/>
        </w:rPr>
        <w:t xml:space="preserve">The data </w:t>
      </w:r>
      <w:r w:rsidR="5F91E191" w:rsidRPr="12B666CF">
        <w:rPr>
          <w:rFonts w:ascii="Times New Roman" w:eastAsia="Arial" w:hAnsi="Times New Roman" w:cs="Times New Roman"/>
          <w:sz w:val="24"/>
          <w:szCs w:val="24"/>
        </w:rPr>
        <w:t xml:space="preserve">was </w:t>
      </w:r>
      <w:r w:rsidRPr="12B666CF">
        <w:rPr>
          <w:rFonts w:ascii="Times New Roman" w:eastAsia="Arial" w:hAnsi="Times New Roman" w:cs="Times New Roman"/>
          <w:sz w:val="24"/>
          <w:szCs w:val="24"/>
        </w:rPr>
        <w:t>analysed using Microsoft Excel</w:t>
      </w:r>
      <w:r w:rsidR="5F91E191" w:rsidRPr="12B666CF">
        <w:rPr>
          <w:rFonts w:ascii="Times New Roman" w:eastAsia="Arial" w:hAnsi="Times New Roman" w:cs="Times New Roman"/>
          <w:sz w:val="24"/>
          <w:szCs w:val="24"/>
        </w:rPr>
        <w:t xml:space="preserve">. </w:t>
      </w:r>
      <w:r w:rsidR="524C01E7" w:rsidRPr="12B666CF">
        <w:rPr>
          <w:rFonts w:ascii="Times New Roman" w:eastAsia="Arial" w:hAnsi="Times New Roman" w:cs="Times New Roman"/>
          <w:sz w:val="24"/>
          <w:szCs w:val="24"/>
        </w:rPr>
        <w:t>Stacked bar graphs</w:t>
      </w:r>
      <w:r w:rsidR="5F91E191" w:rsidRPr="12B666CF">
        <w:rPr>
          <w:rFonts w:ascii="Times New Roman" w:eastAsia="Arial" w:hAnsi="Times New Roman" w:cs="Times New Roman"/>
          <w:sz w:val="24"/>
          <w:szCs w:val="24"/>
        </w:rPr>
        <w:t xml:space="preserve"> </w:t>
      </w:r>
      <w:r w:rsidR="171E26F1" w:rsidRPr="12B666CF">
        <w:rPr>
          <w:rFonts w:ascii="Times New Roman" w:eastAsia="Arial" w:hAnsi="Times New Roman" w:cs="Times New Roman"/>
          <w:sz w:val="24"/>
          <w:szCs w:val="24"/>
        </w:rPr>
        <w:t>w</w:t>
      </w:r>
      <w:r w:rsidR="5F91E191" w:rsidRPr="12B666CF">
        <w:rPr>
          <w:rFonts w:ascii="Times New Roman" w:eastAsia="Arial" w:hAnsi="Times New Roman" w:cs="Times New Roman"/>
          <w:sz w:val="24"/>
          <w:szCs w:val="24"/>
        </w:rPr>
        <w:t>ere</w:t>
      </w:r>
      <w:r w:rsidR="171E26F1" w:rsidRPr="12B666CF">
        <w:rPr>
          <w:rFonts w:ascii="Times New Roman" w:eastAsia="Arial" w:hAnsi="Times New Roman" w:cs="Times New Roman"/>
          <w:sz w:val="24"/>
          <w:szCs w:val="24"/>
        </w:rPr>
        <w:t xml:space="preserve"> plotted to see the activity, </w:t>
      </w:r>
      <w:proofErr w:type="gramStart"/>
      <w:r w:rsidR="171E26F1" w:rsidRPr="12B666CF">
        <w:rPr>
          <w:rFonts w:ascii="Times New Roman" w:eastAsia="Arial" w:hAnsi="Times New Roman" w:cs="Times New Roman"/>
          <w:sz w:val="24"/>
          <w:szCs w:val="24"/>
        </w:rPr>
        <w:t>inactivity</w:t>
      </w:r>
      <w:proofErr w:type="gramEnd"/>
      <w:r w:rsidR="171E26F1" w:rsidRPr="12B666CF">
        <w:rPr>
          <w:rFonts w:ascii="Times New Roman" w:eastAsia="Arial" w:hAnsi="Times New Roman" w:cs="Times New Roman"/>
          <w:sz w:val="24"/>
          <w:szCs w:val="24"/>
        </w:rPr>
        <w:t xml:space="preserve"> and OOS levels</w:t>
      </w:r>
      <w:r w:rsidR="5F91E191" w:rsidRPr="12B666CF">
        <w:rPr>
          <w:rFonts w:ascii="Times New Roman" w:eastAsia="Arial" w:hAnsi="Times New Roman" w:cs="Times New Roman"/>
          <w:sz w:val="24"/>
          <w:szCs w:val="24"/>
        </w:rPr>
        <w:t xml:space="preserve"> of the dholes</w:t>
      </w:r>
      <w:r w:rsidR="171E26F1" w:rsidRPr="12B666CF">
        <w:rPr>
          <w:rFonts w:ascii="Times New Roman" w:eastAsia="Arial" w:hAnsi="Times New Roman" w:cs="Times New Roman"/>
          <w:sz w:val="24"/>
          <w:szCs w:val="24"/>
        </w:rPr>
        <w:t xml:space="preserve"> between the two enclosure</w:t>
      </w:r>
      <w:r w:rsidR="12779134" w:rsidRPr="12B666CF">
        <w:rPr>
          <w:rFonts w:ascii="Times New Roman" w:eastAsia="Arial" w:hAnsi="Times New Roman" w:cs="Times New Roman"/>
          <w:sz w:val="24"/>
          <w:szCs w:val="24"/>
        </w:rPr>
        <w:t xml:space="preserve">s. </w:t>
      </w:r>
      <w:commentRangeStart w:id="286"/>
      <w:commentRangeStart w:id="287"/>
      <w:r w:rsidR="12779134" w:rsidRPr="12B666CF">
        <w:rPr>
          <w:rFonts w:ascii="Times New Roman" w:eastAsia="Arial" w:hAnsi="Times New Roman" w:cs="Times New Roman"/>
          <w:sz w:val="24"/>
          <w:szCs w:val="24"/>
        </w:rPr>
        <w:t>R</w:t>
      </w:r>
      <w:r w:rsidR="12779134" w:rsidRPr="12B666CF">
        <w:rPr>
          <w:rFonts w:ascii="Times New Roman" w:eastAsia="Arial" w:hAnsi="Times New Roman" w:cs="Times New Roman"/>
          <w:sz w:val="24"/>
          <w:szCs w:val="24"/>
          <w:vertAlign w:val="superscript"/>
        </w:rPr>
        <w:t xml:space="preserve">2   </w:t>
      </w:r>
      <w:commentRangeEnd w:id="286"/>
      <w:r w:rsidR="27552EEA">
        <w:rPr>
          <w:rStyle w:val="CommentReference"/>
        </w:rPr>
        <w:commentReference w:id="286"/>
      </w:r>
      <w:commentRangeEnd w:id="287"/>
      <w:r w:rsidR="27552EEA">
        <w:rPr>
          <w:rStyle w:val="CommentReference"/>
        </w:rPr>
        <w:commentReference w:id="287"/>
      </w:r>
    </w:p>
    <w:p w14:paraId="50D1E5EB" w14:textId="3B5C6138" w:rsidR="004C33AF" w:rsidRDefault="12779134" w:rsidP="000C4F1C">
      <w:pPr>
        <w:spacing w:line="360" w:lineRule="auto"/>
        <w:rPr>
          <w:rFonts w:ascii="Times New Roman" w:eastAsia="Arial" w:hAnsi="Times New Roman" w:cs="Times New Roman"/>
          <w:sz w:val="24"/>
          <w:szCs w:val="24"/>
        </w:rPr>
        <w:pPrChange w:id="288" w:author="Dajun Wang" w:date="2022-04-29T14:28:00Z">
          <w:pPr>
            <w:spacing w:line="360" w:lineRule="auto"/>
            <w:jc w:val="center"/>
          </w:pPr>
        </w:pPrChange>
      </w:pPr>
      <w:r w:rsidRPr="12B666CF">
        <w:rPr>
          <w:rFonts w:ascii="Times New Roman" w:eastAsia="Arial" w:hAnsi="Times New Roman" w:cs="Times New Roman"/>
          <w:sz w:val="24"/>
          <w:szCs w:val="24"/>
        </w:rPr>
        <w:t>is calculated using Excel and the formula</w:t>
      </w:r>
      <w:r w:rsidR="5F91E191" w:rsidRPr="12B666CF">
        <w:rPr>
          <w:rFonts w:ascii="Times New Roman" w:eastAsia="Arial" w:hAnsi="Times New Roman" w:cs="Times New Roman"/>
          <w:sz w:val="24"/>
          <w:szCs w:val="24"/>
        </w:rPr>
        <w:t xml:space="preserve"> for </w:t>
      </w:r>
      <w:del w:id="289" w:author="Dajun Wang" w:date="2022-04-29T14:31:00Z">
        <w:r w:rsidR="5F91E191" w:rsidRPr="12B666CF" w:rsidDel="002339D9">
          <w:rPr>
            <w:rFonts w:ascii="Times New Roman" w:eastAsia="Arial" w:hAnsi="Times New Roman" w:cs="Times New Roman"/>
            <w:sz w:val="24"/>
            <w:szCs w:val="24"/>
          </w:rPr>
          <w:delText xml:space="preserve">the </w:delText>
        </w:r>
      </w:del>
      <w:r w:rsidR="5F91E191" w:rsidRPr="12B666CF">
        <w:rPr>
          <w:rFonts w:ascii="Times New Roman" w:eastAsia="Arial" w:hAnsi="Times New Roman" w:cs="Times New Roman"/>
          <w:sz w:val="24"/>
          <w:szCs w:val="24"/>
        </w:rPr>
        <w:t>correlation</w:t>
      </w:r>
      <w:r w:rsidRPr="12B666CF">
        <w:rPr>
          <w:rFonts w:ascii="Times New Roman" w:eastAsia="Arial" w:hAnsi="Times New Roman" w:cs="Times New Roman"/>
          <w:sz w:val="24"/>
          <w:szCs w:val="24"/>
        </w:rPr>
        <w:t xml:space="preserve"> </w:t>
      </w:r>
      <w:r w:rsidR="5F91E191" w:rsidRPr="12B666CF">
        <w:rPr>
          <w:rFonts w:ascii="Times New Roman" w:eastAsia="Arial" w:hAnsi="Times New Roman" w:cs="Times New Roman"/>
          <w:sz w:val="24"/>
          <w:szCs w:val="24"/>
        </w:rPr>
        <w:t>is</w:t>
      </w:r>
      <w:r w:rsidRPr="12B666CF">
        <w:rPr>
          <w:rFonts w:ascii="Times New Roman" w:eastAsia="Arial" w:hAnsi="Times New Roman" w:cs="Times New Roman"/>
          <w:sz w:val="24"/>
          <w:szCs w:val="24"/>
        </w:rPr>
        <w:t xml:space="preserve"> as follow:</w:t>
      </w:r>
    </w:p>
    <w:p w14:paraId="01E874AF" w14:textId="76AFD1ED" w:rsidR="12B666CF" w:rsidRDefault="12B666CF" w:rsidP="12B666CF">
      <w:pPr>
        <w:spacing w:line="257" w:lineRule="auto"/>
        <w:jc w:val="center"/>
      </w:pPr>
      <m:oMathPara>
        <m:oMath>
          <m:r>
            <w:rPr>
              <w:rFonts w:ascii="Cambria Math" w:hAnsi="Cambria Math"/>
            </w:rPr>
            <m:t>R = </m:t>
          </m:r>
          <m:f>
            <m:fPr>
              <m:ctrlPr>
                <w:rPr>
                  <w:rFonts w:ascii="Cambria Math" w:hAnsi="Cambria Math"/>
                </w:rPr>
              </m:ctrlPr>
            </m:fPr>
            <m:num>
              <m:r>
                <w:rPr>
                  <w:rFonts w:ascii="Cambria Math" w:hAnsi="Cambria Math"/>
                </w:rPr>
                <m:t>n</m:t>
              </m:r>
              <m:r>
                <m:rPr>
                  <m:sty m:val="p"/>
                </m:rPr>
                <w:rPr>
                  <w:rFonts w:ascii="Cambria Math" w:hAnsi="Cambria Math"/>
                </w:rPr>
                <m:t>Σ</m:t>
              </m:r>
              <m:r>
                <w:rPr>
                  <w:rFonts w:ascii="Cambria Math" w:hAnsi="Cambria Math"/>
                </w:rPr>
                <m:t>xy-</m:t>
              </m:r>
              <m:r>
                <m:rPr>
                  <m:sty m:val="p"/>
                </m:rPr>
                <w:rPr>
                  <w:rFonts w:ascii="Cambria Math" w:hAnsi="Cambria Math"/>
                </w:rPr>
                <m:t>Σ</m:t>
              </m:r>
              <m:r>
                <w:rPr>
                  <w:rFonts w:ascii="Cambria Math" w:hAnsi="Cambria Math"/>
                </w:rPr>
                <m:t>x</m:t>
              </m:r>
              <m:r>
                <m:rPr>
                  <m:sty m:val="p"/>
                </m:rPr>
                <w:rPr>
                  <w:rFonts w:ascii="Cambria Math" w:hAnsi="Cambria Math"/>
                </w:rPr>
                <m:t>Σ</m:t>
              </m:r>
              <m:r>
                <w:rPr>
                  <w:rFonts w:ascii="Cambria Math" w:hAnsi="Cambria Math"/>
                </w:rPr>
                <m:t>y</m:t>
              </m:r>
            </m:num>
            <m:den>
              <m:rad>
                <m:radPr>
                  <m:degHide m:val="1"/>
                  <m:ctrlPr>
                    <w:rPr>
                      <w:rFonts w:ascii="Cambria Math" w:hAnsi="Cambria Math"/>
                    </w:rPr>
                  </m:ctrlPr>
                </m:radPr>
                <m:deg/>
                <m:e>
                  <m:r>
                    <w:rPr>
                      <w:rFonts w:ascii="Cambria Math" w:hAnsi="Cambria Math"/>
                    </w:rPr>
                    <m:t>n</m:t>
                  </m:r>
                </m:e>
              </m:rad>
              <m:r>
                <m:rPr>
                  <m:sty m:val="p"/>
                </m:rPr>
                <w:rPr>
                  <w:rFonts w:ascii="Cambria Math" w:hAnsi="Cambria Math"/>
                </w:rPr>
                <m:t>Σ</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r>
                        <w:rPr>
                          <w:rFonts w:ascii="Cambria Math" w:hAnsi="Cambria Math"/>
                        </w:rPr>
                        <m:t>x</m:t>
                      </m:r>
                    </m:e>
                  </m:d>
                </m:e>
                <m:sup>
                  <m:r>
                    <w:rPr>
                      <w:rFonts w:ascii="Cambria Math" w:hAnsi="Cambria Math"/>
                    </w:rPr>
                    <m:t>2</m:t>
                  </m:r>
                </m:sup>
              </m:sSup>
              <m:d>
                <m:dPr>
                  <m:begChr m:val="["/>
                  <m:endChr m:val="]"/>
                  <m:ctrlPr>
                    <w:rPr>
                      <w:rFonts w:ascii="Cambria Math" w:hAnsi="Cambria Math"/>
                    </w:rPr>
                  </m:ctrlPr>
                </m:dPr>
                <m:e>
                  <m:r>
                    <w:rPr>
                      <w:rFonts w:ascii="Cambria Math" w:hAnsi="Cambria Math"/>
                    </w:rPr>
                    <m:t>n</m:t>
                  </m:r>
                  <m:r>
                    <m:rPr>
                      <m:sty m:val="p"/>
                    </m:rPr>
                    <w:rPr>
                      <w:rFonts w:ascii="Cambria Math" w:hAnsi="Cambria Math"/>
                    </w:rPr>
                    <m:t>Σ</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r>
                            <w:rPr>
                              <w:rFonts w:ascii="Cambria Math" w:hAnsi="Cambria Math"/>
                            </w:rPr>
                            <m:t>y</m:t>
                          </m:r>
                        </m:e>
                      </m:d>
                    </m:e>
                    <m:sup>
                      <m:r>
                        <w:rPr>
                          <w:rFonts w:ascii="Cambria Math" w:hAnsi="Cambria Math"/>
                        </w:rPr>
                        <m:t>2</m:t>
                      </m:r>
                    </m:sup>
                  </m:sSup>
                </m:e>
              </m:d>
            </m:den>
          </m:f>
        </m:oMath>
      </m:oMathPara>
    </w:p>
    <w:p w14:paraId="4C606F40" w14:textId="7072BE18" w:rsidR="3CA49AF2" w:rsidRDefault="77448CE8" w:rsidP="77448CE8">
      <w:pPr>
        <w:spacing w:line="240" w:lineRule="auto"/>
        <w:rPr>
          <w:rFonts w:ascii="Times New Roman" w:eastAsia="Times New Roman" w:hAnsi="Times New Roman" w:cs="Times New Roman"/>
        </w:rPr>
      </w:pPr>
      <w:r w:rsidRPr="002339D9">
        <w:rPr>
          <w:rFonts w:ascii="Times New Roman" w:eastAsia="Times New Roman" w:hAnsi="Times New Roman" w:cs="Times New Roman"/>
          <w:i/>
          <w:iCs/>
          <w:rPrChange w:id="290" w:author="Dajun Wang" w:date="2022-04-29T14:30:00Z">
            <w:rPr>
              <w:rFonts w:ascii="Times New Roman" w:eastAsia="Times New Roman" w:hAnsi="Times New Roman" w:cs="Times New Roman"/>
            </w:rPr>
          </w:rPrChange>
        </w:rPr>
        <w:t>n</w:t>
      </w:r>
      <w:r w:rsidRPr="77448CE8">
        <w:rPr>
          <w:rFonts w:ascii="Times New Roman" w:eastAsia="Times New Roman" w:hAnsi="Times New Roman" w:cs="Times New Roman"/>
        </w:rPr>
        <w:t xml:space="preserve"> = number of pairs of scores</w:t>
      </w:r>
    </w:p>
    <w:p w14:paraId="2B562604" w14:textId="0E7D0029" w:rsidR="77448CE8" w:rsidRDefault="77448CE8" w:rsidP="77448CE8">
      <w:pPr>
        <w:spacing w:line="240" w:lineRule="auto"/>
        <w:rPr>
          <w:rFonts w:ascii="Times New Roman" w:eastAsia="Times New Roman" w:hAnsi="Times New Roman" w:cs="Times New Roman"/>
        </w:rPr>
      </w:pPr>
      <w:proofErr w:type="spellStart"/>
      <w:r w:rsidRPr="77448CE8">
        <w:rPr>
          <w:rFonts w:ascii="Times New Roman" w:eastAsia="Times New Roman" w:hAnsi="Times New Roman" w:cs="Times New Roman"/>
        </w:rPr>
        <w:t>Σ</w:t>
      </w:r>
      <w:r w:rsidRPr="002339D9">
        <w:rPr>
          <w:rFonts w:ascii="Times New Roman" w:eastAsia="Times New Roman" w:hAnsi="Times New Roman" w:cs="Times New Roman"/>
          <w:i/>
          <w:iCs/>
          <w:rPrChange w:id="291" w:author="Dajun Wang" w:date="2022-04-29T14:30:00Z">
            <w:rPr>
              <w:rFonts w:ascii="Times New Roman" w:eastAsia="Times New Roman" w:hAnsi="Times New Roman" w:cs="Times New Roman"/>
            </w:rPr>
          </w:rPrChange>
        </w:rPr>
        <w:t>xy</w:t>
      </w:r>
      <w:proofErr w:type="spellEnd"/>
      <w:r w:rsidRPr="77448CE8">
        <w:rPr>
          <w:rFonts w:ascii="Times New Roman" w:eastAsia="Times New Roman" w:hAnsi="Times New Roman" w:cs="Times New Roman"/>
        </w:rPr>
        <w:t xml:space="preserve"> = sum of the products of paired scores</w:t>
      </w:r>
    </w:p>
    <w:p w14:paraId="2A013750" w14:textId="62AE76D8" w:rsidR="77448CE8" w:rsidRDefault="77448CE8" w:rsidP="77448CE8">
      <w:pPr>
        <w:spacing w:line="240" w:lineRule="auto"/>
        <w:rPr>
          <w:rFonts w:ascii="Times New Roman" w:eastAsia="Times New Roman" w:hAnsi="Times New Roman" w:cs="Times New Roman"/>
        </w:rPr>
      </w:pPr>
      <w:proofErr w:type="spellStart"/>
      <w:r w:rsidRPr="77448CE8">
        <w:rPr>
          <w:rFonts w:ascii="Times New Roman" w:eastAsia="Times New Roman" w:hAnsi="Times New Roman" w:cs="Times New Roman"/>
        </w:rPr>
        <w:t>Σ</w:t>
      </w:r>
      <w:r w:rsidRPr="002339D9">
        <w:rPr>
          <w:rFonts w:ascii="Times New Roman" w:eastAsia="Times New Roman" w:hAnsi="Times New Roman" w:cs="Times New Roman"/>
          <w:i/>
          <w:iCs/>
          <w:rPrChange w:id="292" w:author="Dajun Wang" w:date="2022-04-29T14:30:00Z">
            <w:rPr>
              <w:rFonts w:ascii="Times New Roman" w:eastAsia="Times New Roman" w:hAnsi="Times New Roman" w:cs="Times New Roman"/>
            </w:rPr>
          </w:rPrChange>
        </w:rPr>
        <w:t>x</w:t>
      </w:r>
      <w:proofErr w:type="spellEnd"/>
      <w:r w:rsidRPr="77448CE8">
        <w:rPr>
          <w:rFonts w:ascii="Times New Roman" w:eastAsia="Times New Roman" w:hAnsi="Times New Roman" w:cs="Times New Roman"/>
        </w:rPr>
        <w:t xml:space="preserve"> = sum of </w:t>
      </w:r>
      <w:r w:rsidRPr="002339D9">
        <w:rPr>
          <w:rFonts w:ascii="Times New Roman" w:eastAsia="Times New Roman" w:hAnsi="Times New Roman" w:cs="Times New Roman"/>
          <w:i/>
          <w:iCs/>
          <w:rPrChange w:id="293" w:author="Dajun Wang" w:date="2022-04-29T14:31:00Z">
            <w:rPr>
              <w:rFonts w:ascii="Times New Roman" w:eastAsia="Times New Roman" w:hAnsi="Times New Roman" w:cs="Times New Roman"/>
            </w:rPr>
          </w:rPrChange>
        </w:rPr>
        <w:t>x</w:t>
      </w:r>
      <w:r w:rsidRPr="77448CE8">
        <w:rPr>
          <w:rFonts w:ascii="Times New Roman" w:eastAsia="Times New Roman" w:hAnsi="Times New Roman" w:cs="Times New Roman"/>
        </w:rPr>
        <w:t xml:space="preserve"> scores</w:t>
      </w:r>
    </w:p>
    <w:p w14:paraId="1B38D3C8" w14:textId="790A2BF2" w:rsidR="77448CE8" w:rsidRDefault="77448CE8" w:rsidP="77448CE8">
      <w:pPr>
        <w:spacing w:line="240" w:lineRule="auto"/>
        <w:rPr>
          <w:rFonts w:ascii="Times New Roman" w:eastAsia="Times New Roman" w:hAnsi="Times New Roman" w:cs="Times New Roman"/>
        </w:rPr>
      </w:pPr>
      <w:proofErr w:type="spellStart"/>
      <w:r w:rsidRPr="77448CE8">
        <w:rPr>
          <w:rFonts w:ascii="Times New Roman" w:eastAsia="Times New Roman" w:hAnsi="Times New Roman" w:cs="Times New Roman"/>
        </w:rPr>
        <w:t>Σ</w:t>
      </w:r>
      <w:r w:rsidRPr="002339D9">
        <w:rPr>
          <w:rFonts w:ascii="Times New Roman" w:eastAsia="Times New Roman" w:hAnsi="Times New Roman" w:cs="Times New Roman"/>
          <w:i/>
          <w:iCs/>
          <w:rPrChange w:id="294" w:author="Dajun Wang" w:date="2022-04-29T14:30:00Z">
            <w:rPr>
              <w:rFonts w:ascii="Times New Roman" w:eastAsia="Times New Roman" w:hAnsi="Times New Roman" w:cs="Times New Roman"/>
            </w:rPr>
          </w:rPrChange>
        </w:rPr>
        <w:t>y</w:t>
      </w:r>
      <w:proofErr w:type="spellEnd"/>
      <w:r w:rsidRPr="77448CE8">
        <w:rPr>
          <w:rFonts w:ascii="Times New Roman" w:eastAsia="Times New Roman" w:hAnsi="Times New Roman" w:cs="Times New Roman"/>
        </w:rPr>
        <w:t xml:space="preserve"> = sum of </w:t>
      </w:r>
      <w:r w:rsidRPr="002339D9">
        <w:rPr>
          <w:rFonts w:ascii="Times New Roman" w:eastAsia="Times New Roman" w:hAnsi="Times New Roman" w:cs="Times New Roman"/>
          <w:i/>
          <w:iCs/>
          <w:rPrChange w:id="295" w:author="Dajun Wang" w:date="2022-04-29T14:31:00Z">
            <w:rPr>
              <w:rFonts w:ascii="Times New Roman" w:eastAsia="Times New Roman" w:hAnsi="Times New Roman" w:cs="Times New Roman"/>
            </w:rPr>
          </w:rPrChange>
        </w:rPr>
        <w:t>y</w:t>
      </w:r>
      <w:r w:rsidRPr="77448CE8">
        <w:rPr>
          <w:rFonts w:ascii="Times New Roman" w:eastAsia="Times New Roman" w:hAnsi="Times New Roman" w:cs="Times New Roman"/>
        </w:rPr>
        <w:t xml:space="preserve"> scores</w:t>
      </w:r>
    </w:p>
    <w:p w14:paraId="04432D05" w14:textId="1F298C5F" w:rsidR="77448CE8" w:rsidRDefault="77448CE8" w:rsidP="77448CE8">
      <w:pPr>
        <w:spacing w:line="240" w:lineRule="auto"/>
        <w:rPr>
          <w:rFonts w:ascii="Times New Roman" w:eastAsia="Times New Roman" w:hAnsi="Times New Roman" w:cs="Times New Roman"/>
        </w:rPr>
      </w:pPr>
      <w:r w:rsidRPr="77448CE8">
        <w:rPr>
          <w:rFonts w:ascii="Times New Roman" w:eastAsia="Times New Roman" w:hAnsi="Times New Roman" w:cs="Times New Roman"/>
        </w:rPr>
        <w:t>Σ</w:t>
      </w:r>
      <w:r w:rsidRPr="002339D9">
        <w:rPr>
          <w:rFonts w:ascii="Times New Roman" w:eastAsia="Times New Roman" w:hAnsi="Times New Roman" w:cs="Times New Roman"/>
          <w:i/>
          <w:iCs/>
          <w:rPrChange w:id="296" w:author="Dajun Wang" w:date="2022-04-29T14:30:00Z">
            <w:rPr>
              <w:rFonts w:ascii="Times New Roman" w:eastAsia="Times New Roman" w:hAnsi="Times New Roman" w:cs="Times New Roman"/>
            </w:rPr>
          </w:rPrChange>
        </w:rPr>
        <w:t>x</w:t>
      </w:r>
      <w:r w:rsidRPr="77448CE8">
        <w:rPr>
          <w:rFonts w:ascii="Times New Roman" w:eastAsia="Times New Roman" w:hAnsi="Times New Roman" w:cs="Times New Roman"/>
          <w:vertAlign w:val="superscript"/>
        </w:rPr>
        <w:t xml:space="preserve">2 </w:t>
      </w:r>
      <w:r w:rsidRPr="77448CE8">
        <w:rPr>
          <w:rFonts w:ascii="Times New Roman" w:eastAsia="Times New Roman" w:hAnsi="Times New Roman" w:cs="Times New Roman"/>
        </w:rPr>
        <w:t>= sum of squared</w:t>
      </w:r>
      <w:r w:rsidRPr="002339D9">
        <w:rPr>
          <w:rFonts w:ascii="Times New Roman" w:eastAsia="Times New Roman" w:hAnsi="Times New Roman" w:cs="Times New Roman"/>
          <w:i/>
          <w:iCs/>
          <w:rPrChange w:id="297" w:author="Dajun Wang" w:date="2022-04-29T14:31:00Z">
            <w:rPr>
              <w:rFonts w:ascii="Times New Roman" w:eastAsia="Times New Roman" w:hAnsi="Times New Roman" w:cs="Times New Roman"/>
            </w:rPr>
          </w:rPrChange>
        </w:rPr>
        <w:t xml:space="preserve"> x</w:t>
      </w:r>
      <w:r w:rsidRPr="77448CE8">
        <w:rPr>
          <w:rFonts w:ascii="Times New Roman" w:eastAsia="Times New Roman" w:hAnsi="Times New Roman" w:cs="Times New Roman"/>
        </w:rPr>
        <w:t xml:space="preserve"> scores</w:t>
      </w:r>
    </w:p>
    <w:p w14:paraId="1F55BEB2" w14:textId="01892E4C" w:rsidR="77448CE8" w:rsidRDefault="77448CE8" w:rsidP="77448CE8">
      <w:pPr>
        <w:spacing w:line="240" w:lineRule="auto"/>
        <w:rPr>
          <w:rFonts w:ascii="Times New Roman" w:eastAsia="Times New Roman" w:hAnsi="Times New Roman" w:cs="Times New Roman"/>
        </w:rPr>
      </w:pPr>
      <w:r w:rsidRPr="77448CE8">
        <w:rPr>
          <w:rFonts w:ascii="Times New Roman" w:eastAsia="Times New Roman" w:hAnsi="Times New Roman" w:cs="Times New Roman"/>
        </w:rPr>
        <w:t>Σ</w:t>
      </w:r>
      <w:r w:rsidRPr="002339D9">
        <w:rPr>
          <w:rFonts w:ascii="Times New Roman" w:eastAsia="Times New Roman" w:hAnsi="Times New Roman" w:cs="Times New Roman"/>
          <w:i/>
          <w:iCs/>
          <w:rPrChange w:id="298" w:author="Dajun Wang" w:date="2022-04-29T14:31:00Z">
            <w:rPr>
              <w:rFonts w:ascii="Times New Roman" w:eastAsia="Times New Roman" w:hAnsi="Times New Roman" w:cs="Times New Roman"/>
            </w:rPr>
          </w:rPrChange>
        </w:rPr>
        <w:t>y</w:t>
      </w:r>
      <w:r w:rsidRPr="77448CE8">
        <w:rPr>
          <w:rFonts w:ascii="Times New Roman" w:eastAsia="Times New Roman" w:hAnsi="Times New Roman" w:cs="Times New Roman"/>
          <w:vertAlign w:val="superscript"/>
        </w:rPr>
        <w:t xml:space="preserve">2 </w:t>
      </w:r>
      <w:r w:rsidRPr="77448CE8">
        <w:rPr>
          <w:rFonts w:ascii="Times New Roman" w:eastAsia="Times New Roman" w:hAnsi="Times New Roman" w:cs="Times New Roman"/>
        </w:rPr>
        <w:t xml:space="preserve">= sum of squared </w:t>
      </w:r>
      <w:r w:rsidRPr="002339D9">
        <w:rPr>
          <w:rFonts w:ascii="Times New Roman" w:eastAsia="Times New Roman" w:hAnsi="Times New Roman" w:cs="Times New Roman"/>
          <w:i/>
          <w:iCs/>
          <w:rPrChange w:id="299" w:author="Dajun Wang" w:date="2022-04-29T14:31:00Z">
            <w:rPr>
              <w:rFonts w:ascii="Times New Roman" w:eastAsia="Times New Roman" w:hAnsi="Times New Roman" w:cs="Times New Roman"/>
            </w:rPr>
          </w:rPrChange>
        </w:rPr>
        <w:t>y</w:t>
      </w:r>
      <w:r w:rsidRPr="77448CE8">
        <w:rPr>
          <w:rFonts w:ascii="Times New Roman" w:eastAsia="Times New Roman" w:hAnsi="Times New Roman" w:cs="Times New Roman"/>
        </w:rPr>
        <w:t xml:space="preserve"> scores</w:t>
      </w:r>
    </w:p>
    <w:p w14:paraId="2F70FD6D" w14:textId="77777777" w:rsidR="00DD6BB6" w:rsidRDefault="00DD6BB6" w:rsidP="00DD6BB6">
      <w:pPr>
        <w:spacing w:line="360" w:lineRule="auto"/>
        <w:rPr>
          <w:rFonts w:ascii="Times New Roman" w:eastAsia="Arial" w:hAnsi="Times New Roman" w:cs="Times New Roman"/>
          <w:sz w:val="24"/>
          <w:szCs w:val="24"/>
        </w:rPr>
      </w:pPr>
    </w:p>
    <w:p w14:paraId="5E894B02" w14:textId="77777777" w:rsidR="0097540A" w:rsidRDefault="0097540A" w:rsidP="002D4F08">
      <w:pPr>
        <w:spacing w:line="360" w:lineRule="auto"/>
        <w:jc w:val="both"/>
        <w:rPr>
          <w:rFonts w:ascii="Times New Roman" w:eastAsia="Arial" w:hAnsi="Times New Roman" w:cs="Times New Roman"/>
          <w:sz w:val="24"/>
          <w:szCs w:val="24"/>
        </w:rPr>
      </w:pPr>
    </w:p>
    <w:p w14:paraId="2C452696" w14:textId="73E620E8" w:rsidR="0097540A" w:rsidRDefault="0097540A" w:rsidP="002D4F08">
      <w:pPr>
        <w:spacing w:line="360" w:lineRule="auto"/>
        <w:jc w:val="both"/>
        <w:rPr>
          <w:rFonts w:ascii="Times New Roman" w:eastAsia="Arial" w:hAnsi="Times New Roman" w:cs="Times New Roman"/>
          <w:sz w:val="24"/>
          <w:szCs w:val="24"/>
        </w:rPr>
        <w:sectPr w:rsidR="0097540A">
          <w:headerReference w:type="default" r:id="rId19"/>
          <w:footerReference w:type="default" r:id="rId20"/>
          <w:pgSz w:w="11906" w:h="16838"/>
          <w:pgMar w:top="1440" w:right="1440" w:bottom="1440" w:left="1440" w:header="708" w:footer="708" w:gutter="0"/>
          <w:cols w:space="708"/>
          <w:docGrid w:linePitch="360"/>
        </w:sectPr>
      </w:pPr>
    </w:p>
    <w:p w14:paraId="0146FB62" w14:textId="7F4145D5" w:rsidR="00A95DD5" w:rsidRDefault="7A7178A5" w:rsidP="12B666CF">
      <w:pPr>
        <w:rPr>
          <w:rFonts w:ascii="Times New Roman" w:hAnsi="Times New Roman" w:cs="Times New Roman"/>
          <w:b/>
          <w:bCs/>
          <w:sz w:val="24"/>
          <w:szCs w:val="24"/>
          <w:u w:val="single"/>
          <w:lang w:val="en-US"/>
        </w:rPr>
      </w:pPr>
      <w:r w:rsidRPr="12B666CF">
        <w:rPr>
          <w:rFonts w:ascii="Times New Roman" w:hAnsi="Times New Roman" w:cs="Times New Roman"/>
          <w:b/>
          <w:bCs/>
          <w:sz w:val="24"/>
          <w:szCs w:val="24"/>
          <w:u w:val="single"/>
          <w:lang w:val="en-US"/>
        </w:rPr>
        <w:lastRenderedPageBreak/>
        <w:t>Results</w:t>
      </w:r>
    </w:p>
    <w:p w14:paraId="07E0A56F" w14:textId="784119BD" w:rsidR="004B215A" w:rsidRDefault="12B666CF" w:rsidP="12B666CF">
      <w:pPr>
        <w:keepNext/>
        <w:jc w:val="center"/>
      </w:pPr>
      <w:r>
        <w:rPr>
          <w:noProof/>
        </w:rPr>
        <w:drawing>
          <wp:inline distT="0" distB="0" distL="0" distR="0" wp14:anchorId="670E3F27" wp14:editId="6A15D0A6">
            <wp:extent cx="4572000" cy="2752725"/>
            <wp:effectExtent l="0" t="0" r="0" b="0"/>
            <wp:docPr id="449938634" name="Picture 449938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24706FDF" w14:textId="6AC90048" w:rsidR="00A95DD5" w:rsidRPr="002339D9" w:rsidRDefault="3F768760" w:rsidP="002339D9">
      <w:pPr>
        <w:pStyle w:val="Caption"/>
        <w:rPr>
          <w:rFonts w:ascii="Times New Roman" w:hAnsi="Times New Roman" w:cs="Times New Roman"/>
          <w:i w:val="0"/>
          <w:iCs w:val="0"/>
          <w:color w:val="000000" w:themeColor="text1"/>
          <w:sz w:val="24"/>
          <w:szCs w:val="24"/>
          <w:lang w:val="en-US"/>
          <w:rPrChange w:id="318" w:author="Dajun Wang" w:date="2022-04-29T14:31:00Z">
            <w:rPr>
              <w:lang w:val="en-US"/>
            </w:rPr>
          </w:rPrChange>
        </w:rPr>
        <w:pPrChange w:id="319" w:author="Dajun Wang" w:date="2022-04-29T14:31:00Z">
          <w:pPr>
            <w:pStyle w:val="Caption"/>
            <w:jc w:val="center"/>
          </w:pPr>
        </w:pPrChange>
      </w:pPr>
      <w:commentRangeStart w:id="320"/>
      <w:r w:rsidRPr="002339D9">
        <w:rPr>
          <w:rFonts w:ascii="Times New Roman" w:hAnsi="Times New Roman" w:cs="Times New Roman"/>
          <w:i w:val="0"/>
          <w:iCs w:val="0"/>
          <w:color w:val="000000" w:themeColor="text1"/>
          <w:sz w:val="24"/>
          <w:szCs w:val="24"/>
          <w:rPrChange w:id="321" w:author="Dajun Wang" w:date="2022-04-29T14:31:00Z">
            <w:rPr/>
          </w:rPrChange>
        </w:rPr>
        <w:t xml:space="preserve">Figure </w:t>
      </w:r>
      <w:r w:rsidR="004B215A" w:rsidRPr="002339D9">
        <w:rPr>
          <w:rFonts w:ascii="Times New Roman" w:hAnsi="Times New Roman" w:cs="Times New Roman"/>
          <w:i w:val="0"/>
          <w:iCs w:val="0"/>
          <w:color w:val="000000" w:themeColor="text1"/>
          <w:sz w:val="24"/>
          <w:szCs w:val="24"/>
          <w:rPrChange w:id="322" w:author="Dajun Wang" w:date="2022-04-29T14:31:00Z">
            <w:rPr/>
          </w:rPrChange>
        </w:rPr>
        <w:fldChar w:fldCharType="begin"/>
      </w:r>
      <w:r w:rsidR="004B215A" w:rsidRPr="002339D9">
        <w:rPr>
          <w:rFonts w:ascii="Times New Roman" w:hAnsi="Times New Roman" w:cs="Times New Roman"/>
          <w:i w:val="0"/>
          <w:iCs w:val="0"/>
          <w:color w:val="000000" w:themeColor="text1"/>
          <w:sz w:val="24"/>
          <w:szCs w:val="24"/>
          <w:rPrChange w:id="323" w:author="Dajun Wang" w:date="2022-04-29T14:31:00Z">
            <w:rPr/>
          </w:rPrChange>
        </w:rPr>
        <w:instrText xml:space="preserve"> SEQ Figure \* ARABIC </w:instrText>
      </w:r>
      <w:r w:rsidR="004B215A" w:rsidRPr="002339D9">
        <w:rPr>
          <w:rFonts w:ascii="Times New Roman" w:hAnsi="Times New Roman" w:cs="Times New Roman"/>
          <w:i w:val="0"/>
          <w:iCs w:val="0"/>
          <w:color w:val="000000" w:themeColor="text1"/>
          <w:sz w:val="24"/>
          <w:szCs w:val="24"/>
          <w:rPrChange w:id="324" w:author="Dajun Wang" w:date="2022-04-29T14:31:00Z">
            <w:rPr/>
          </w:rPrChange>
        </w:rPr>
        <w:fldChar w:fldCharType="separate"/>
      </w:r>
      <w:r w:rsidRPr="002339D9">
        <w:rPr>
          <w:rFonts w:ascii="Times New Roman" w:hAnsi="Times New Roman" w:cs="Times New Roman"/>
          <w:i w:val="0"/>
          <w:iCs w:val="0"/>
          <w:noProof/>
          <w:color w:val="000000" w:themeColor="text1"/>
          <w:sz w:val="24"/>
          <w:szCs w:val="24"/>
          <w:rPrChange w:id="325" w:author="Dajun Wang" w:date="2022-04-29T14:31:00Z">
            <w:rPr>
              <w:noProof/>
            </w:rPr>
          </w:rPrChange>
        </w:rPr>
        <w:t>4</w:t>
      </w:r>
      <w:r w:rsidR="004B215A" w:rsidRPr="002339D9">
        <w:rPr>
          <w:rFonts w:ascii="Times New Roman" w:hAnsi="Times New Roman" w:cs="Times New Roman"/>
          <w:i w:val="0"/>
          <w:iCs w:val="0"/>
          <w:color w:val="000000" w:themeColor="text1"/>
          <w:sz w:val="24"/>
          <w:szCs w:val="24"/>
          <w:rPrChange w:id="326" w:author="Dajun Wang" w:date="2022-04-29T14:31:00Z">
            <w:rPr/>
          </w:rPrChange>
        </w:rPr>
        <w:fldChar w:fldCharType="end"/>
      </w:r>
      <w:r w:rsidRPr="002339D9">
        <w:rPr>
          <w:rFonts w:ascii="Times New Roman" w:hAnsi="Times New Roman" w:cs="Times New Roman"/>
          <w:i w:val="0"/>
          <w:iCs w:val="0"/>
          <w:color w:val="000000" w:themeColor="text1"/>
          <w:sz w:val="24"/>
          <w:szCs w:val="24"/>
          <w:rPrChange w:id="327" w:author="Dajun Wang" w:date="2022-04-29T14:31:00Z">
            <w:rPr/>
          </w:rPrChange>
        </w:rPr>
        <w:t xml:space="preserve">: </w:t>
      </w:r>
      <w:commentRangeEnd w:id="320"/>
      <w:r w:rsidR="002339D9">
        <w:rPr>
          <w:rStyle w:val="CommentReference"/>
          <w:i w:val="0"/>
          <w:iCs w:val="0"/>
          <w:color w:val="auto"/>
        </w:rPr>
        <w:commentReference w:id="320"/>
      </w:r>
      <w:r w:rsidRPr="002339D9">
        <w:rPr>
          <w:rFonts w:ascii="Times New Roman" w:hAnsi="Times New Roman" w:cs="Times New Roman"/>
          <w:i w:val="0"/>
          <w:iCs w:val="0"/>
          <w:color w:val="000000" w:themeColor="text1"/>
          <w:sz w:val="24"/>
          <w:szCs w:val="24"/>
          <w:rPrChange w:id="328" w:author="Dajun Wang" w:date="2022-04-29T14:31:00Z">
            <w:rPr/>
          </w:rPrChange>
        </w:rPr>
        <w:t xml:space="preserve">Representation of activity, </w:t>
      </w:r>
      <w:proofErr w:type="gramStart"/>
      <w:r w:rsidRPr="002339D9">
        <w:rPr>
          <w:rFonts w:ascii="Times New Roman" w:hAnsi="Times New Roman" w:cs="Times New Roman"/>
          <w:i w:val="0"/>
          <w:iCs w:val="0"/>
          <w:color w:val="000000" w:themeColor="text1"/>
          <w:sz w:val="24"/>
          <w:szCs w:val="24"/>
          <w:rPrChange w:id="329" w:author="Dajun Wang" w:date="2022-04-29T14:31:00Z">
            <w:rPr/>
          </w:rPrChange>
        </w:rPr>
        <w:t>inactivity</w:t>
      </w:r>
      <w:proofErr w:type="gramEnd"/>
      <w:r w:rsidRPr="002339D9">
        <w:rPr>
          <w:rFonts w:ascii="Times New Roman" w:hAnsi="Times New Roman" w:cs="Times New Roman"/>
          <w:i w:val="0"/>
          <w:iCs w:val="0"/>
          <w:color w:val="000000" w:themeColor="text1"/>
          <w:sz w:val="24"/>
          <w:szCs w:val="24"/>
          <w:rPrChange w:id="330" w:author="Dajun Wang" w:date="2022-04-29T14:31:00Z">
            <w:rPr/>
          </w:rPrChange>
        </w:rPr>
        <w:t xml:space="preserve"> and OOS levels across both enclosures</w:t>
      </w:r>
    </w:p>
    <w:p w14:paraId="64D8794F" w14:textId="3A75101E" w:rsidR="000C0411" w:rsidRPr="00A77FF1" w:rsidRDefault="12AAA290" w:rsidP="12B666CF">
      <w:pPr>
        <w:spacing w:line="360" w:lineRule="auto"/>
        <w:ind w:firstLine="720"/>
        <w:jc w:val="both"/>
        <w:rPr>
          <w:rFonts w:ascii="Times New Roman" w:eastAsia="Times New Roman" w:hAnsi="Times New Roman" w:cs="Times New Roman"/>
          <w:sz w:val="24"/>
          <w:szCs w:val="24"/>
        </w:rPr>
      </w:pPr>
      <w:r w:rsidRPr="12B666CF">
        <w:rPr>
          <w:rFonts w:ascii="Times New Roman" w:eastAsia="Times New Roman" w:hAnsi="Times New Roman" w:cs="Times New Roman"/>
          <w:sz w:val="24"/>
          <w:szCs w:val="24"/>
        </w:rPr>
        <w:t>Based on the observations, the dholes were more active in RD1 than RD2 (R</w:t>
      </w:r>
      <w:r w:rsidRPr="12B666CF">
        <w:rPr>
          <w:rFonts w:ascii="Times New Roman" w:eastAsia="Times New Roman" w:hAnsi="Times New Roman" w:cs="Times New Roman"/>
          <w:sz w:val="24"/>
          <w:szCs w:val="24"/>
          <w:vertAlign w:val="superscript"/>
        </w:rPr>
        <w:t xml:space="preserve">2 </w:t>
      </w:r>
      <w:r w:rsidRPr="12B666CF">
        <w:rPr>
          <w:rFonts w:ascii="Times New Roman" w:eastAsia="Times New Roman" w:hAnsi="Times New Roman" w:cs="Times New Roman"/>
          <w:sz w:val="24"/>
          <w:szCs w:val="24"/>
        </w:rPr>
        <w:t>= 0.298). The dholes were 12.5% more active at RD</w:t>
      </w:r>
      <w:del w:id="331" w:author="Dajun Wang" w:date="2022-04-29T14:32:00Z">
        <w:r w:rsidRPr="12B666CF" w:rsidDel="00DC46A8">
          <w:rPr>
            <w:rFonts w:ascii="Times New Roman" w:eastAsia="Times New Roman" w:hAnsi="Times New Roman" w:cs="Times New Roman"/>
            <w:sz w:val="24"/>
            <w:szCs w:val="24"/>
          </w:rPr>
          <w:delText xml:space="preserve"> </w:delText>
        </w:r>
      </w:del>
      <w:r w:rsidRPr="12B666CF">
        <w:rPr>
          <w:rFonts w:ascii="Times New Roman" w:eastAsia="Times New Roman" w:hAnsi="Times New Roman" w:cs="Times New Roman"/>
          <w:sz w:val="24"/>
          <w:szCs w:val="24"/>
        </w:rPr>
        <w:t>1 (18.01%) than RD</w:t>
      </w:r>
      <w:del w:id="332" w:author="Dajun Wang" w:date="2022-04-29T14:32:00Z">
        <w:r w:rsidRPr="12B666CF" w:rsidDel="00DC46A8">
          <w:rPr>
            <w:rFonts w:ascii="Times New Roman" w:eastAsia="Times New Roman" w:hAnsi="Times New Roman" w:cs="Times New Roman"/>
            <w:sz w:val="24"/>
            <w:szCs w:val="24"/>
          </w:rPr>
          <w:delText xml:space="preserve"> </w:delText>
        </w:r>
      </w:del>
      <w:r w:rsidRPr="12B666CF">
        <w:rPr>
          <w:rFonts w:ascii="Times New Roman" w:eastAsia="Times New Roman" w:hAnsi="Times New Roman" w:cs="Times New Roman"/>
          <w:sz w:val="24"/>
          <w:szCs w:val="24"/>
        </w:rPr>
        <w:t xml:space="preserve">2 (5.51%). </w:t>
      </w:r>
      <w:r w:rsidR="12B666CF" w:rsidRPr="12B666CF">
        <w:rPr>
          <w:rFonts w:ascii="Times New Roman" w:eastAsia="Times New Roman" w:hAnsi="Times New Roman" w:cs="Times New Roman"/>
          <w:sz w:val="24"/>
          <w:szCs w:val="24"/>
        </w:rPr>
        <w:t>The active states that have high count in RD</w:t>
      </w:r>
      <w:del w:id="333" w:author="Dajun Wang" w:date="2022-04-29T14:32:00Z">
        <w:r w:rsidR="12B666CF" w:rsidRPr="12B666CF" w:rsidDel="00DC46A8">
          <w:rPr>
            <w:rFonts w:ascii="Times New Roman" w:eastAsia="Times New Roman" w:hAnsi="Times New Roman" w:cs="Times New Roman"/>
            <w:sz w:val="24"/>
            <w:szCs w:val="24"/>
          </w:rPr>
          <w:delText xml:space="preserve"> </w:delText>
        </w:r>
      </w:del>
      <w:r w:rsidR="12B666CF" w:rsidRPr="12B666CF">
        <w:rPr>
          <w:rFonts w:ascii="Times New Roman" w:eastAsia="Times New Roman" w:hAnsi="Times New Roman" w:cs="Times New Roman"/>
          <w:sz w:val="24"/>
          <w:szCs w:val="24"/>
        </w:rPr>
        <w:t>1 enclosure comprised of inter-specific interactions (24 counts), locomotive (341 counts) and grooming (10 counts). The active behaviours for dholes in RD</w:t>
      </w:r>
      <w:del w:id="334" w:author="Dajun Wang" w:date="2022-04-29T14:32:00Z">
        <w:r w:rsidR="12B666CF" w:rsidRPr="12B666CF" w:rsidDel="00DC46A8">
          <w:rPr>
            <w:rFonts w:ascii="Times New Roman" w:eastAsia="Times New Roman" w:hAnsi="Times New Roman" w:cs="Times New Roman"/>
            <w:sz w:val="24"/>
            <w:szCs w:val="24"/>
          </w:rPr>
          <w:delText xml:space="preserve"> </w:delText>
        </w:r>
      </w:del>
      <w:r w:rsidR="12B666CF" w:rsidRPr="12B666CF">
        <w:rPr>
          <w:rFonts w:ascii="Times New Roman" w:eastAsia="Times New Roman" w:hAnsi="Times New Roman" w:cs="Times New Roman"/>
          <w:sz w:val="24"/>
          <w:szCs w:val="24"/>
        </w:rPr>
        <w:t xml:space="preserve">2 </w:t>
      </w:r>
      <w:del w:id="335" w:author="Dajun Wang" w:date="2022-04-29T14:32:00Z">
        <w:r w:rsidR="12B666CF" w:rsidRPr="12B666CF" w:rsidDel="00DC46A8">
          <w:rPr>
            <w:rFonts w:ascii="Times New Roman" w:eastAsia="Times New Roman" w:hAnsi="Times New Roman" w:cs="Times New Roman"/>
            <w:sz w:val="24"/>
            <w:szCs w:val="24"/>
          </w:rPr>
          <w:delText xml:space="preserve">are </w:delText>
        </w:r>
      </w:del>
      <w:ins w:id="336" w:author="Dajun Wang" w:date="2022-04-29T14:32:00Z">
        <w:r w:rsidR="00DC46A8">
          <w:rPr>
            <w:rFonts w:ascii="Times New Roman" w:eastAsia="Times New Roman" w:hAnsi="Times New Roman" w:cs="Times New Roman"/>
            <w:sz w:val="24"/>
            <w:szCs w:val="24"/>
          </w:rPr>
          <w:t>were</w:t>
        </w:r>
        <w:r w:rsidR="00DC46A8" w:rsidRPr="12B666CF">
          <w:rPr>
            <w:rFonts w:ascii="Times New Roman" w:eastAsia="Times New Roman" w:hAnsi="Times New Roman" w:cs="Times New Roman"/>
            <w:sz w:val="24"/>
            <w:szCs w:val="24"/>
          </w:rPr>
          <w:t xml:space="preserve"> </w:t>
        </w:r>
      </w:ins>
      <w:r w:rsidR="12B666CF" w:rsidRPr="12B666CF">
        <w:rPr>
          <w:rFonts w:ascii="Times New Roman" w:eastAsia="Times New Roman" w:hAnsi="Times New Roman" w:cs="Times New Roman"/>
          <w:sz w:val="24"/>
          <w:szCs w:val="24"/>
        </w:rPr>
        <w:t>slightly different, they were seen smelling (17 counts) and running (95 counts) around for most of the observation days with few counts of defecating (3 counts) and grooming (2 counts) as shown in Appendix 1.</w:t>
      </w:r>
    </w:p>
    <w:p w14:paraId="031E7B1A" w14:textId="7934D473" w:rsidR="000C0411" w:rsidRPr="00A77FF1" w:rsidRDefault="12AAA290" w:rsidP="12B666CF">
      <w:pPr>
        <w:spacing w:line="360" w:lineRule="auto"/>
        <w:ind w:firstLine="720"/>
        <w:jc w:val="both"/>
        <w:rPr>
          <w:rFonts w:ascii="Times New Roman" w:hAnsi="Times New Roman" w:cs="Times New Roman"/>
          <w:sz w:val="24"/>
          <w:szCs w:val="24"/>
          <w:lang w:val="en-US"/>
        </w:rPr>
      </w:pPr>
      <w:commentRangeStart w:id="337"/>
      <w:commentRangeStart w:id="338"/>
      <w:r w:rsidRPr="12B666CF">
        <w:rPr>
          <w:rFonts w:ascii="Times New Roman" w:eastAsia="Times New Roman" w:hAnsi="Times New Roman" w:cs="Times New Roman"/>
          <w:sz w:val="24"/>
          <w:szCs w:val="24"/>
        </w:rPr>
        <w:t>Inactivity levels were higher at RD</w:t>
      </w:r>
      <w:del w:id="339" w:author="Dajun Wang" w:date="2022-04-29T14:32:00Z">
        <w:r w:rsidRPr="12B666CF" w:rsidDel="00DC46A8">
          <w:rPr>
            <w:rFonts w:ascii="Times New Roman" w:eastAsia="Times New Roman" w:hAnsi="Times New Roman" w:cs="Times New Roman"/>
            <w:sz w:val="24"/>
            <w:szCs w:val="24"/>
          </w:rPr>
          <w:delText xml:space="preserve"> </w:delText>
        </w:r>
      </w:del>
      <w:r w:rsidRPr="12B666CF">
        <w:rPr>
          <w:rFonts w:ascii="Times New Roman" w:eastAsia="Times New Roman" w:hAnsi="Times New Roman" w:cs="Times New Roman"/>
          <w:sz w:val="24"/>
          <w:szCs w:val="24"/>
        </w:rPr>
        <w:t>2 as compared to RD</w:t>
      </w:r>
      <w:del w:id="340" w:author="Dajun Wang" w:date="2022-04-29T14:32:00Z">
        <w:r w:rsidRPr="12B666CF" w:rsidDel="00DC46A8">
          <w:rPr>
            <w:rFonts w:ascii="Times New Roman" w:eastAsia="Times New Roman" w:hAnsi="Times New Roman" w:cs="Times New Roman"/>
            <w:sz w:val="24"/>
            <w:szCs w:val="24"/>
          </w:rPr>
          <w:delText xml:space="preserve"> </w:delText>
        </w:r>
      </w:del>
      <w:r w:rsidRPr="12B666CF">
        <w:rPr>
          <w:rFonts w:ascii="Times New Roman" w:eastAsia="Times New Roman" w:hAnsi="Times New Roman" w:cs="Times New Roman"/>
          <w:sz w:val="24"/>
          <w:szCs w:val="24"/>
        </w:rPr>
        <w:t>1 with differences of 28.7%</w:t>
      </w:r>
      <w:ins w:id="341" w:author="Dajun Wang" w:date="2022-04-29T14:32:00Z">
        <w:r w:rsidR="00DC46A8">
          <w:rPr>
            <w:rFonts w:ascii="Times New Roman" w:eastAsia="Times New Roman" w:hAnsi="Times New Roman" w:cs="Times New Roman"/>
            <w:sz w:val="24"/>
            <w:szCs w:val="24"/>
          </w:rPr>
          <w:t xml:space="preserve"> </w:t>
        </w:r>
      </w:ins>
      <w:r w:rsidRPr="12B666CF">
        <w:rPr>
          <w:rFonts w:ascii="Times New Roman" w:eastAsia="Times New Roman" w:hAnsi="Times New Roman" w:cs="Times New Roman"/>
          <w:sz w:val="24"/>
          <w:szCs w:val="24"/>
        </w:rPr>
        <w:t>(R</w:t>
      </w:r>
      <w:r w:rsidRPr="12B666CF">
        <w:rPr>
          <w:rFonts w:ascii="Times New Roman" w:eastAsia="Times New Roman" w:hAnsi="Times New Roman" w:cs="Times New Roman"/>
          <w:sz w:val="24"/>
          <w:szCs w:val="24"/>
          <w:vertAlign w:val="superscript"/>
        </w:rPr>
        <w:t xml:space="preserve">2 </w:t>
      </w:r>
      <w:r w:rsidRPr="12B666CF">
        <w:rPr>
          <w:rFonts w:ascii="Times New Roman" w:eastAsia="Times New Roman" w:hAnsi="Times New Roman" w:cs="Times New Roman"/>
          <w:sz w:val="24"/>
          <w:szCs w:val="24"/>
        </w:rPr>
        <w:t xml:space="preserve">= 0.023). </w:t>
      </w:r>
      <w:commentRangeEnd w:id="337"/>
      <w:r w:rsidR="000C0411">
        <w:rPr>
          <w:rStyle w:val="CommentReference"/>
        </w:rPr>
        <w:commentReference w:id="337"/>
      </w:r>
      <w:commentRangeEnd w:id="338"/>
      <w:r w:rsidR="000C0411">
        <w:rPr>
          <w:rStyle w:val="CommentReference"/>
        </w:rPr>
        <w:commentReference w:id="338"/>
      </w:r>
      <w:r w:rsidRPr="12B666CF">
        <w:rPr>
          <w:rFonts w:ascii="Times New Roman" w:eastAsia="Times New Roman" w:hAnsi="Times New Roman" w:cs="Times New Roman"/>
          <w:sz w:val="24"/>
          <w:szCs w:val="24"/>
        </w:rPr>
        <w:t>The animals were seen resting a total of 1887 counts at RD</w:t>
      </w:r>
      <w:del w:id="342" w:author="Dajun Wang" w:date="2022-04-29T14:32:00Z">
        <w:r w:rsidRPr="12B666CF" w:rsidDel="00DC46A8">
          <w:rPr>
            <w:rFonts w:ascii="Times New Roman" w:eastAsia="Times New Roman" w:hAnsi="Times New Roman" w:cs="Times New Roman"/>
            <w:sz w:val="24"/>
            <w:szCs w:val="24"/>
          </w:rPr>
          <w:delText xml:space="preserve"> </w:delText>
        </w:r>
      </w:del>
      <w:r w:rsidRPr="12B666CF">
        <w:rPr>
          <w:rFonts w:ascii="Times New Roman" w:eastAsia="Times New Roman" w:hAnsi="Times New Roman" w:cs="Times New Roman"/>
          <w:sz w:val="24"/>
          <w:szCs w:val="24"/>
        </w:rPr>
        <w:t>2 as opposed to the 1296 counts from RD</w:t>
      </w:r>
      <w:ins w:id="343" w:author="Dajun Wang" w:date="2022-04-29T14:32:00Z">
        <w:r w:rsidR="00DC46A8">
          <w:rPr>
            <w:rFonts w:ascii="Times New Roman" w:eastAsia="Times New Roman" w:hAnsi="Times New Roman" w:cs="Times New Roman"/>
            <w:sz w:val="24"/>
            <w:szCs w:val="24"/>
          </w:rPr>
          <w:t>1</w:t>
        </w:r>
      </w:ins>
      <w:ins w:id="344" w:author="Dajun Wang" w:date="2022-04-29T09:54:00Z">
        <w:r w:rsidR="00AE60E7">
          <w:rPr>
            <w:rFonts w:ascii="Times New Roman" w:eastAsia="Times New Roman" w:hAnsi="Times New Roman" w:cs="Times New Roman"/>
            <w:sz w:val="24"/>
            <w:szCs w:val="24"/>
          </w:rPr>
          <w:t xml:space="preserve"> </w:t>
        </w:r>
      </w:ins>
      <w:del w:id="345" w:author="Dajun Wang" w:date="2022-04-29T09:54:00Z">
        <w:r w:rsidRPr="12B666CF" w:rsidDel="00AE60E7">
          <w:rPr>
            <w:rFonts w:ascii="Times New Roman" w:eastAsia="Times New Roman" w:hAnsi="Times New Roman" w:cs="Times New Roman"/>
            <w:sz w:val="24"/>
            <w:szCs w:val="24"/>
          </w:rPr>
          <w:delText xml:space="preserve"> </w:delText>
        </w:r>
      </w:del>
      <w:del w:id="346" w:author="Dajun Wang" w:date="2022-04-29T14:32:00Z">
        <w:r w:rsidRPr="12B666CF" w:rsidDel="00DC46A8">
          <w:rPr>
            <w:rFonts w:ascii="Times New Roman" w:eastAsia="Times New Roman" w:hAnsi="Times New Roman" w:cs="Times New Roman"/>
            <w:sz w:val="24"/>
            <w:szCs w:val="24"/>
          </w:rPr>
          <w:delText>1</w:delText>
        </w:r>
      </w:del>
      <w:r w:rsidRPr="12B666CF">
        <w:rPr>
          <w:rFonts w:ascii="Times New Roman" w:eastAsia="Times New Roman" w:hAnsi="Times New Roman" w:cs="Times New Roman"/>
          <w:sz w:val="24"/>
          <w:szCs w:val="24"/>
        </w:rPr>
        <w:t>. The animals were also seen displaying more stationary behaviour (29 counts) at RD</w:t>
      </w:r>
      <w:del w:id="347" w:author="Dajun Wang" w:date="2022-04-29T14:32:00Z">
        <w:r w:rsidRPr="12B666CF" w:rsidDel="00DC46A8">
          <w:rPr>
            <w:rFonts w:ascii="Times New Roman" w:eastAsia="Times New Roman" w:hAnsi="Times New Roman" w:cs="Times New Roman"/>
            <w:sz w:val="24"/>
            <w:szCs w:val="24"/>
          </w:rPr>
          <w:delText xml:space="preserve"> </w:delText>
        </w:r>
      </w:del>
      <w:r w:rsidRPr="12B666CF">
        <w:rPr>
          <w:rFonts w:ascii="Times New Roman" w:eastAsia="Times New Roman" w:hAnsi="Times New Roman" w:cs="Times New Roman"/>
          <w:sz w:val="24"/>
          <w:szCs w:val="24"/>
        </w:rPr>
        <w:t>2 contrasted by zero counts observed at RD</w:t>
      </w:r>
      <w:del w:id="348" w:author="Dajun Wang" w:date="2022-04-29T14:32:00Z">
        <w:r w:rsidRPr="12B666CF" w:rsidDel="00DC46A8">
          <w:rPr>
            <w:rFonts w:ascii="Times New Roman" w:eastAsia="Times New Roman" w:hAnsi="Times New Roman" w:cs="Times New Roman"/>
            <w:sz w:val="24"/>
            <w:szCs w:val="24"/>
          </w:rPr>
          <w:delText xml:space="preserve"> </w:delText>
        </w:r>
      </w:del>
      <w:r w:rsidRPr="12B666CF">
        <w:rPr>
          <w:rFonts w:ascii="Times New Roman" w:eastAsia="Times New Roman" w:hAnsi="Times New Roman" w:cs="Times New Roman"/>
          <w:sz w:val="24"/>
          <w:szCs w:val="24"/>
        </w:rPr>
        <w:t>1. OOS counts were lower in RD</w:t>
      </w:r>
      <w:del w:id="349" w:author="Dajun Wang" w:date="2022-04-29T14:32:00Z">
        <w:r w:rsidRPr="12B666CF" w:rsidDel="00DC46A8">
          <w:rPr>
            <w:rFonts w:ascii="Times New Roman" w:eastAsia="Times New Roman" w:hAnsi="Times New Roman" w:cs="Times New Roman"/>
            <w:sz w:val="24"/>
            <w:szCs w:val="24"/>
          </w:rPr>
          <w:delText xml:space="preserve"> </w:delText>
        </w:r>
      </w:del>
      <w:r w:rsidRPr="12B666CF">
        <w:rPr>
          <w:rFonts w:ascii="Times New Roman" w:eastAsia="Times New Roman" w:hAnsi="Times New Roman" w:cs="Times New Roman"/>
          <w:sz w:val="24"/>
          <w:szCs w:val="24"/>
        </w:rPr>
        <w:t>2 compared to RD</w:t>
      </w:r>
      <w:del w:id="350" w:author="Dajun Wang" w:date="2022-04-29T14:33:00Z">
        <w:r w:rsidRPr="12B666CF" w:rsidDel="00DC46A8">
          <w:rPr>
            <w:rFonts w:ascii="Times New Roman" w:eastAsia="Times New Roman" w:hAnsi="Times New Roman" w:cs="Times New Roman"/>
            <w:sz w:val="24"/>
            <w:szCs w:val="24"/>
          </w:rPr>
          <w:delText xml:space="preserve"> </w:delText>
        </w:r>
      </w:del>
      <w:r w:rsidRPr="12B666CF">
        <w:rPr>
          <w:rFonts w:ascii="Times New Roman" w:eastAsia="Times New Roman" w:hAnsi="Times New Roman" w:cs="Times New Roman"/>
          <w:sz w:val="24"/>
          <w:szCs w:val="24"/>
        </w:rPr>
        <w:t>1 with differences of 16.2% as there is less hiding space for the dholes in the enclosure.</w:t>
      </w:r>
    </w:p>
    <w:p w14:paraId="10C19998" w14:textId="21415E2F" w:rsidR="12B666CF" w:rsidRDefault="12B666CF" w:rsidP="12B666CF">
      <w:pPr>
        <w:jc w:val="center"/>
        <w:rPr>
          <w:lang w:val="en-US"/>
        </w:rPr>
        <w:sectPr w:rsidR="12B666CF">
          <w:headerReference w:type="default" r:id="rId22"/>
          <w:footerReference w:type="default" r:id="rId23"/>
          <w:pgSz w:w="11906" w:h="16838"/>
          <w:pgMar w:top="1440" w:right="1440" w:bottom="1440" w:left="1440" w:header="708" w:footer="708" w:gutter="0"/>
          <w:cols w:space="708"/>
          <w:docGrid w:linePitch="360"/>
        </w:sectPr>
      </w:pPr>
    </w:p>
    <w:p w14:paraId="5AF2E41E" w14:textId="11E3D642" w:rsidR="003D0594" w:rsidRDefault="19E63A4E" w:rsidP="12B666CF">
      <w:pPr>
        <w:spacing w:line="360" w:lineRule="auto"/>
        <w:jc w:val="both"/>
        <w:rPr>
          <w:rFonts w:ascii="Times New Roman" w:eastAsia="Times New Roman" w:hAnsi="Times New Roman" w:cs="Times New Roman"/>
          <w:sz w:val="24"/>
          <w:szCs w:val="24"/>
        </w:rPr>
      </w:pPr>
      <w:commentRangeStart w:id="369"/>
      <w:r w:rsidRPr="12B666CF">
        <w:rPr>
          <w:rFonts w:ascii="Times New Roman" w:eastAsia="Times New Roman" w:hAnsi="Times New Roman" w:cs="Times New Roman"/>
          <w:b/>
          <w:bCs/>
          <w:sz w:val="24"/>
          <w:szCs w:val="24"/>
          <w:u w:val="single"/>
        </w:rPr>
        <w:lastRenderedPageBreak/>
        <w:t>Limitations</w:t>
      </w:r>
      <w:commentRangeEnd w:id="369"/>
      <w:r w:rsidR="003D0594">
        <w:rPr>
          <w:rStyle w:val="CommentReference"/>
        </w:rPr>
        <w:commentReference w:id="369"/>
      </w:r>
    </w:p>
    <w:p w14:paraId="162AF5C8" w14:textId="1F7432D4" w:rsidR="003D0594" w:rsidRDefault="19E63A4E" w:rsidP="12B666CF">
      <w:pPr>
        <w:spacing w:line="360" w:lineRule="auto"/>
        <w:ind w:firstLine="720"/>
        <w:jc w:val="both"/>
        <w:rPr>
          <w:rFonts w:ascii="Times New Roman" w:eastAsia="Times New Roman" w:hAnsi="Times New Roman" w:cs="Times New Roman"/>
          <w:b/>
          <w:bCs/>
          <w:sz w:val="24"/>
          <w:szCs w:val="24"/>
          <w:u w:val="single"/>
        </w:rPr>
      </w:pPr>
      <w:r w:rsidRPr="12B666CF">
        <w:rPr>
          <w:rFonts w:ascii="Times New Roman" w:eastAsia="Times New Roman" w:hAnsi="Times New Roman" w:cs="Times New Roman"/>
          <w:sz w:val="24"/>
          <w:szCs w:val="24"/>
        </w:rPr>
        <w:t>Due to the presence of fixtures such as the cubbing box and the overall design of RD</w:t>
      </w:r>
      <w:del w:id="370" w:author="Dajun Wang" w:date="2022-04-29T14:33:00Z">
        <w:r w:rsidRPr="12B666CF" w:rsidDel="000350E4">
          <w:rPr>
            <w:rFonts w:ascii="Times New Roman" w:eastAsia="Times New Roman" w:hAnsi="Times New Roman" w:cs="Times New Roman"/>
            <w:sz w:val="24"/>
            <w:szCs w:val="24"/>
          </w:rPr>
          <w:delText xml:space="preserve"> </w:delText>
        </w:r>
      </w:del>
      <w:r w:rsidRPr="12B666CF">
        <w:rPr>
          <w:rFonts w:ascii="Times New Roman" w:eastAsia="Times New Roman" w:hAnsi="Times New Roman" w:cs="Times New Roman"/>
          <w:sz w:val="24"/>
          <w:szCs w:val="24"/>
        </w:rPr>
        <w:t xml:space="preserve">1 leaving quite a few blind spots, OOS occurrences were quite high. </w:t>
      </w:r>
      <w:proofErr w:type="gramStart"/>
      <w:r w:rsidRPr="12B666CF">
        <w:rPr>
          <w:rFonts w:ascii="Times New Roman" w:eastAsia="Times New Roman" w:hAnsi="Times New Roman" w:cs="Times New Roman"/>
          <w:sz w:val="24"/>
          <w:szCs w:val="24"/>
        </w:rPr>
        <w:t>For the purpose of</w:t>
      </w:r>
      <w:proofErr w:type="gramEnd"/>
      <w:r w:rsidRPr="12B666CF">
        <w:rPr>
          <w:rFonts w:ascii="Times New Roman" w:eastAsia="Times New Roman" w:hAnsi="Times New Roman" w:cs="Times New Roman"/>
          <w:sz w:val="24"/>
          <w:szCs w:val="24"/>
        </w:rPr>
        <w:t xml:space="preserve"> this study, we decided to omit data from days where the OOS incidents were above 40 out of a total of 120 counts. Across the entire 18 days of data collected, RD</w:t>
      </w:r>
      <w:del w:id="371" w:author="Dajun Wang" w:date="2022-04-29T14:33:00Z">
        <w:r w:rsidRPr="12B666CF" w:rsidDel="000350E4">
          <w:rPr>
            <w:rFonts w:ascii="Times New Roman" w:eastAsia="Times New Roman" w:hAnsi="Times New Roman" w:cs="Times New Roman"/>
            <w:sz w:val="24"/>
            <w:szCs w:val="24"/>
          </w:rPr>
          <w:delText xml:space="preserve"> </w:delText>
        </w:r>
      </w:del>
      <w:r w:rsidRPr="12B666CF">
        <w:rPr>
          <w:rFonts w:ascii="Times New Roman" w:eastAsia="Times New Roman" w:hAnsi="Times New Roman" w:cs="Times New Roman"/>
          <w:sz w:val="24"/>
          <w:szCs w:val="24"/>
        </w:rPr>
        <w:t xml:space="preserve">1 had a total of 475 counts of OOS occurrences (21.99%) in comparison to the 125 counts (5.79%) observed at RD 2. </w:t>
      </w:r>
    </w:p>
    <w:p w14:paraId="0FE9D4A6" w14:textId="7CA36306" w:rsidR="003D0594" w:rsidRDefault="7A7178A5" w:rsidP="12B666CF">
      <w:pPr>
        <w:spacing w:line="360" w:lineRule="auto"/>
        <w:ind w:firstLine="720"/>
        <w:jc w:val="both"/>
        <w:rPr>
          <w:rFonts w:ascii="Times New Roman" w:eastAsia="Times New Roman" w:hAnsi="Times New Roman" w:cs="Times New Roman"/>
          <w:sz w:val="24"/>
          <w:szCs w:val="24"/>
        </w:rPr>
      </w:pPr>
      <w:r w:rsidRPr="12B666CF">
        <w:rPr>
          <w:rFonts w:ascii="Times New Roman" w:eastAsia="Times New Roman" w:hAnsi="Times New Roman" w:cs="Times New Roman"/>
          <w:sz w:val="24"/>
          <w:szCs w:val="24"/>
        </w:rPr>
        <w:t xml:space="preserve">Another limitation would be the amount of time spent at the enclosures prior to the study being conducted. The dholes from the 6.0 group spent about 8 to 10 years at RD 1 which would have given them ample time to acclimatise and territorialise the enclosure. The group was transferred out in June 2021 and observations began in October 2021 which would have given them about 4 months to acclimatise to their new surroundings. Although staff observed the dholes to have taken quite quickly to their new surroundings, the time frame given to territorialise prior to the study in their new environment was significantly shorter. Increased instances of investigative behaviours such as </w:t>
      </w:r>
      <w:proofErr w:type="gramStart"/>
      <w:r w:rsidRPr="12B666CF">
        <w:rPr>
          <w:rFonts w:ascii="Times New Roman" w:eastAsia="Times New Roman" w:hAnsi="Times New Roman" w:cs="Times New Roman"/>
          <w:sz w:val="24"/>
          <w:szCs w:val="24"/>
        </w:rPr>
        <w:t>smelling</w:t>
      </w:r>
      <w:proofErr w:type="gramEnd"/>
      <w:r w:rsidRPr="12B666CF">
        <w:rPr>
          <w:rFonts w:ascii="Times New Roman" w:eastAsia="Times New Roman" w:hAnsi="Times New Roman" w:cs="Times New Roman"/>
          <w:sz w:val="24"/>
          <w:szCs w:val="24"/>
        </w:rPr>
        <w:t xml:space="preserve"> and scanning (stationary) could support these claims. </w:t>
      </w:r>
    </w:p>
    <w:p w14:paraId="0609FC19" w14:textId="5FD92F92" w:rsidR="003D0594" w:rsidRDefault="7A7178A5" w:rsidP="12B666CF">
      <w:pPr>
        <w:spacing w:line="360" w:lineRule="auto"/>
        <w:ind w:firstLine="720"/>
        <w:jc w:val="both"/>
        <w:rPr>
          <w:rFonts w:ascii="Times New Roman" w:eastAsia="Times New Roman" w:hAnsi="Times New Roman" w:cs="Times New Roman"/>
          <w:sz w:val="24"/>
          <w:szCs w:val="24"/>
        </w:rPr>
      </w:pPr>
      <w:r w:rsidRPr="12B666CF">
        <w:rPr>
          <w:rFonts w:ascii="Times New Roman" w:eastAsia="Times New Roman" w:hAnsi="Times New Roman" w:cs="Times New Roman"/>
          <w:sz w:val="24"/>
          <w:szCs w:val="24"/>
        </w:rPr>
        <w:t xml:space="preserve">Another cause for the increase in investigative behaviours could also be the on-going construction for the upcoming parks under MWG that is </w:t>
      </w:r>
      <w:proofErr w:type="gramStart"/>
      <w:r w:rsidRPr="12B666CF">
        <w:rPr>
          <w:rFonts w:ascii="Times New Roman" w:eastAsia="Times New Roman" w:hAnsi="Times New Roman" w:cs="Times New Roman"/>
          <w:sz w:val="24"/>
          <w:szCs w:val="24"/>
        </w:rPr>
        <w:t>in close proximity to</w:t>
      </w:r>
      <w:proofErr w:type="gramEnd"/>
      <w:r w:rsidRPr="12B666CF">
        <w:rPr>
          <w:rFonts w:ascii="Times New Roman" w:eastAsia="Times New Roman" w:hAnsi="Times New Roman" w:cs="Times New Roman"/>
          <w:sz w:val="24"/>
          <w:szCs w:val="24"/>
        </w:rPr>
        <w:t xml:space="preserve"> RD 2. The loud sounds and movement of personnel could have led to increases in certain investigative behaviours. However, reviews on the footage showed no inhibitions to the loud sounds, </w:t>
      </w:r>
      <w:proofErr w:type="gramStart"/>
      <w:r w:rsidRPr="12B666CF">
        <w:rPr>
          <w:rFonts w:ascii="Times New Roman" w:eastAsia="Times New Roman" w:hAnsi="Times New Roman" w:cs="Times New Roman"/>
          <w:sz w:val="24"/>
          <w:szCs w:val="24"/>
        </w:rPr>
        <w:t>dust</w:t>
      </w:r>
      <w:proofErr w:type="gramEnd"/>
      <w:r w:rsidRPr="12B666CF">
        <w:rPr>
          <w:rFonts w:ascii="Times New Roman" w:eastAsia="Times New Roman" w:hAnsi="Times New Roman" w:cs="Times New Roman"/>
          <w:sz w:val="24"/>
          <w:szCs w:val="24"/>
        </w:rPr>
        <w:t xml:space="preserve"> and non-care team personnel. Data collected also showed no likely signs of stereotypy and as such the effects of the construction on the study was deemed to be negligible. </w:t>
      </w:r>
    </w:p>
    <w:p w14:paraId="71C3D578" w14:textId="043AA9E4" w:rsidR="003D0594" w:rsidRDefault="19E63A4E" w:rsidP="12B666CF">
      <w:pPr>
        <w:spacing w:line="360" w:lineRule="auto"/>
        <w:ind w:firstLine="720"/>
        <w:jc w:val="both"/>
        <w:rPr>
          <w:rFonts w:ascii="Times New Roman" w:eastAsia="Times New Roman" w:hAnsi="Times New Roman" w:cs="Times New Roman"/>
          <w:sz w:val="24"/>
          <w:szCs w:val="24"/>
        </w:rPr>
      </w:pPr>
      <w:r w:rsidRPr="12B666CF">
        <w:rPr>
          <w:rFonts w:ascii="Times New Roman" w:eastAsia="Times New Roman" w:hAnsi="Times New Roman" w:cs="Times New Roman"/>
          <w:sz w:val="24"/>
          <w:szCs w:val="24"/>
        </w:rPr>
        <w:t xml:space="preserve">Dholes are understudied which has resulted in there being a lack of information available on their intricate behaviours and social dynamics. As such this paper will also look towards using information derived from studies on the African Painted Dogs and New Guinea Bush Dogs to substantiate our findings as these two Canid species are the most </w:t>
      </w:r>
      <w:proofErr w:type="gramStart"/>
      <w:r w:rsidRPr="12B666CF">
        <w:rPr>
          <w:rFonts w:ascii="Times New Roman" w:eastAsia="Times New Roman" w:hAnsi="Times New Roman" w:cs="Times New Roman"/>
          <w:sz w:val="24"/>
          <w:szCs w:val="24"/>
        </w:rPr>
        <w:t>similar to</w:t>
      </w:r>
      <w:proofErr w:type="gramEnd"/>
      <w:r w:rsidRPr="12B666CF">
        <w:rPr>
          <w:rFonts w:ascii="Times New Roman" w:eastAsia="Times New Roman" w:hAnsi="Times New Roman" w:cs="Times New Roman"/>
          <w:sz w:val="24"/>
          <w:szCs w:val="24"/>
        </w:rPr>
        <w:t xml:space="preserve"> the Dholes in terms of their social dynamics, behaviours and even morphological adaptation.</w:t>
      </w:r>
      <w:r w:rsidR="12B666CF" w:rsidRPr="12B666CF">
        <w:rPr>
          <w:rFonts w:ascii="Times New Roman" w:hAnsi="Times New Roman" w:cs="Times New Roman"/>
          <w:b/>
          <w:bCs/>
          <w:sz w:val="24"/>
          <w:szCs w:val="24"/>
          <w:u w:val="single"/>
          <w:lang w:val="en-US"/>
        </w:rPr>
        <w:t xml:space="preserve"> </w:t>
      </w:r>
    </w:p>
    <w:p w14:paraId="1C5C6266" w14:textId="30C0FEF1" w:rsidR="003D0594" w:rsidRDefault="003D0594" w:rsidP="12B666CF">
      <w:pPr>
        <w:spacing w:line="360" w:lineRule="auto"/>
        <w:ind w:firstLine="720"/>
        <w:jc w:val="both"/>
        <w:rPr>
          <w:rFonts w:ascii="Times New Roman" w:hAnsi="Times New Roman" w:cs="Times New Roman"/>
          <w:b/>
          <w:bCs/>
          <w:sz w:val="24"/>
          <w:szCs w:val="24"/>
          <w:u w:val="single"/>
          <w:lang w:val="en-US"/>
        </w:rPr>
      </w:pPr>
    </w:p>
    <w:p w14:paraId="1300A129" w14:textId="32075847" w:rsidR="003D0594" w:rsidRDefault="003D0594" w:rsidP="12B666CF">
      <w:pPr>
        <w:spacing w:line="360" w:lineRule="auto"/>
        <w:ind w:firstLine="720"/>
        <w:jc w:val="both"/>
        <w:rPr>
          <w:rFonts w:ascii="Times New Roman" w:hAnsi="Times New Roman" w:cs="Times New Roman"/>
          <w:b/>
          <w:bCs/>
          <w:sz w:val="24"/>
          <w:szCs w:val="24"/>
          <w:u w:val="single"/>
          <w:lang w:val="en-US"/>
        </w:rPr>
      </w:pPr>
    </w:p>
    <w:p w14:paraId="7598CDD1" w14:textId="54019418" w:rsidR="003D0594" w:rsidRDefault="003D0594" w:rsidP="12B666CF">
      <w:pPr>
        <w:spacing w:line="360" w:lineRule="auto"/>
        <w:ind w:firstLine="720"/>
        <w:jc w:val="both"/>
        <w:rPr>
          <w:rFonts w:ascii="Times New Roman" w:hAnsi="Times New Roman" w:cs="Times New Roman"/>
          <w:b/>
          <w:bCs/>
          <w:sz w:val="24"/>
          <w:szCs w:val="24"/>
          <w:u w:val="single"/>
          <w:lang w:val="en-US"/>
        </w:rPr>
      </w:pPr>
    </w:p>
    <w:p w14:paraId="5881F010" w14:textId="2C57B491" w:rsidR="003D0594" w:rsidRDefault="003D0594" w:rsidP="12B666CF">
      <w:pPr>
        <w:spacing w:line="360" w:lineRule="auto"/>
        <w:ind w:firstLine="720"/>
        <w:jc w:val="both"/>
        <w:rPr>
          <w:rFonts w:ascii="Times New Roman" w:hAnsi="Times New Roman" w:cs="Times New Roman"/>
          <w:b/>
          <w:bCs/>
          <w:sz w:val="24"/>
          <w:szCs w:val="24"/>
          <w:u w:val="single"/>
          <w:lang w:val="en-US"/>
        </w:rPr>
      </w:pPr>
    </w:p>
    <w:p w14:paraId="2EC2004B" w14:textId="2CB3C6EC" w:rsidR="003D0594" w:rsidRDefault="003D0594" w:rsidP="12B666CF">
      <w:pPr>
        <w:spacing w:line="360" w:lineRule="auto"/>
        <w:ind w:firstLine="720"/>
        <w:jc w:val="both"/>
        <w:rPr>
          <w:rFonts w:ascii="Times New Roman" w:hAnsi="Times New Roman" w:cs="Times New Roman"/>
          <w:b/>
          <w:bCs/>
          <w:sz w:val="24"/>
          <w:szCs w:val="24"/>
          <w:u w:val="single"/>
          <w:lang w:val="en-US"/>
        </w:rPr>
      </w:pPr>
    </w:p>
    <w:p w14:paraId="7F3D849C" w14:textId="646FE4FE" w:rsidR="003D0594" w:rsidRDefault="003D0594" w:rsidP="12B666CF">
      <w:pPr>
        <w:spacing w:line="360" w:lineRule="auto"/>
        <w:ind w:firstLine="720"/>
        <w:jc w:val="both"/>
        <w:rPr>
          <w:rFonts w:ascii="Times New Roman" w:hAnsi="Times New Roman" w:cs="Times New Roman"/>
          <w:b/>
          <w:bCs/>
          <w:sz w:val="24"/>
          <w:szCs w:val="24"/>
          <w:u w:val="single"/>
          <w:lang w:val="en-US"/>
        </w:rPr>
      </w:pPr>
    </w:p>
    <w:p w14:paraId="12A019E4" w14:textId="34C27864" w:rsidR="003D0594" w:rsidRDefault="4501D42C" w:rsidP="77448CE8">
      <w:pPr>
        <w:rPr>
          <w:rFonts w:ascii="Times New Roman" w:hAnsi="Times New Roman" w:cs="Times New Roman"/>
          <w:b/>
          <w:bCs/>
          <w:sz w:val="24"/>
          <w:szCs w:val="24"/>
          <w:u w:val="single"/>
          <w:lang w:val="en-US"/>
        </w:rPr>
      </w:pPr>
      <w:r w:rsidRPr="12B666CF">
        <w:rPr>
          <w:rFonts w:ascii="Times New Roman" w:hAnsi="Times New Roman" w:cs="Times New Roman"/>
          <w:b/>
          <w:bCs/>
          <w:sz w:val="24"/>
          <w:szCs w:val="24"/>
          <w:u w:val="single"/>
          <w:lang w:val="en-US"/>
        </w:rPr>
        <w:t>Discussion</w:t>
      </w:r>
    </w:p>
    <w:p w14:paraId="05E5E94E" w14:textId="11E8CCE4" w:rsidR="0072349D" w:rsidRDefault="001A74B3" w:rsidP="2307A083">
      <w:pPr>
        <w:spacing w:line="36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ab/>
      </w:r>
      <w:r w:rsidR="1B66CA97">
        <w:rPr>
          <w:rFonts w:ascii="Times New Roman" w:hAnsi="Times New Roman" w:cs="Times New Roman"/>
          <w:sz w:val="24"/>
          <w:szCs w:val="24"/>
          <w:lang w:val="en-US"/>
        </w:rPr>
        <w:t>Environmental complexity is a major component in the provision of welfare for captive animals. As animals in the wild face an everchanging environment they are met with challenges such as “p</w:t>
      </w:r>
      <w:r w:rsidR="19E63A4E" w:rsidRPr="2307A083">
        <w:rPr>
          <w:rFonts w:ascii="Times New Roman" w:eastAsia="Times New Roman" w:hAnsi="Times New Roman" w:cs="Times New Roman"/>
          <w:sz w:val="24"/>
          <w:szCs w:val="24"/>
          <w:lang w:val="en-US"/>
        </w:rPr>
        <w:t>redators, food shortage, social competition and intricacies, weather, illness” (</w:t>
      </w:r>
      <w:proofErr w:type="spellStart"/>
      <w:r w:rsidR="19E63A4E" w:rsidRPr="2307A083">
        <w:rPr>
          <w:rFonts w:ascii="Times New Roman" w:eastAsia="Times New Roman" w:hAnsi="Times New Roman" w:cs="Times New Roman"/>
          <w:sz w:val="24"/>
          <w:szCs w:val="24"/>
          <w:lang w:val="en-US"/>
        </w:rPr>
        <w:t>Spinka</w:t>
      </w:r>
      <w:proofErr w:type="spellEnd"/>
      <w:r w:rsidR="19E63A4E" w:rsidRPr="2307A083">
        <w:rPr>
          <w:rFonts w:ascii="Times New Roman" w:eastAsia="Times New Roman" w:hAnsi="Times New Roman" w:cs="Times New Roman"/>
          <w:sz w:val="24"/>
          <w:szCs w:val="24"/>
          <w:lang w:val="en-US"/>
        </w:rPr>
        <w:t xml:space="preserve"> and </w:t>
      </w:r>
      <w:proofErr w:type="spellStart"/>
      <w:r w:rsidR="19E63A4E" w:rsidRPr="2307A083">
        <w:rPr>
          <w:rFonts w:ascii="Times New Roman" w:eastAsia="Times New Roman" w:hAnsi="Times New Roman" w:cs="Times New Roman"/>
          <w:sz w:val="24"/>
          <w:szCs w:val="24"/>
          <w:lang w:val="en-US"/>
        </w:rPr>
        <w:t>Wemelsfelder</w:t>
      </w:r>
      <w:proofErr w:type="spellEnd"/>
      <w:r w:rsidR="19E63A4E" w:rsidRPr="2307A083">
        <w:rPr>
          <w:rFonts w:ascii="Times New Roman" w:eastAsia="Times New Roman" w:hAnsi="Times New Roman" w:cs="Times New Roman"/>
          <w:sz w:val="24"/>
          <w:szCs w:val="24"/>
          <w:lang w:val="en-US"/>
        </w:rPr>
        <w:t>, 2011), all of which affect their chances of survival and reproduction. By facing these challenges, wild animals are forced “to engage actively with the environment with the main purpose of gathering knowledge and enhancing its skills for future use”, (</w:t>
      </w:r>
      <w:proofErr w:type="spellStart"/>
      <w:r w:rsidR="19E63A4E" w:rsidRPr="2307A083">
        <w:rPr>
          <w:rFonts w:ascii="Times New Roman" w:eastAsia="Times New Roman" w:hAnsi="Times New Roman" w:cs="Times New Roman"/>
          <w:sz w:val="24"/>
          <w:szCs w:val="24"/>
          <w:lang w:val="en-US"/>
        </w:rPr>
        <w:t>Spinka</w:t>
      </w:r>
      <w:proofErr w:type="spellEnd"/>
      <w:r w:rsidR="19E63A4E" w:rsidRPr="2307A083">
        <w:rPr>
          <w:rFonts w:ascii="Times New Roman" w:eastAsia="Times New Roman" w:hAnsi="Times New Roman" w:cs="Times New Roman"/>
          <w:sz w:val="24"/>
          <w:szCs w:val="24"/>
          <w:lang w:val="en-US"/>
        </w:rPr>
        <w:t xml:space="preserve"> and </w:t>
      </w:r>
      <w:proofErr w:type="spellStart"/>
      <w:r w:rsidR="19E63A4E" w:rsidRPr="2307A083">
        <w:rPr>
          <w:rFonts w:ascii="Times New Roman" w:eastAsia="Times New Roman" w:hAnsi="Times New Roman" w:cs="Times New Roman"/>
          <w:sz w:val="24"/>
          <w:szCs w:val="24"/>
          <w:lang w:val="en-US"/>
        </w:rPr>
        <w:t>Wemelsfelder</w:t>
      </w:r>
      <w:proofErr w:type="spellEnd"/>
      <w:r w:rsidR="19E63A4E" w:rsidRPr="2307A083">
        <w:rPr>
          <w:rFonts w:ascii="Times New Roman" w:eastAsia="Times New Roman" w:hAnsi="Times New Roman" w:cs="Times New Roman"/>
          <w:sz w:val="24"/>
          <w:szCs w:val="24"/>
          <w:lang w:val="en-US"/>
        </w:rPr>
        <w:t xml:space="preserve">, 2011), an opportunity that captive animals are not frequently presented with. </w:t>
      </w:r>
    </w:p>
    <w:p w14:paraId="7803B335" w14:textId="1C3D9E10" w:rsidR="001A74B3" w:rsidRDefault="1B66CA97" w:rsidP="12B666CF">
      <w:pPr>
        <w:spacing w:line="360" w:lineRule="auto"/>
        <w:ind w:firstLine="720"/>
        <w:jc w:val="both"/>
        <w:rPr>
          <w:rFonts w:ascii="Times New Roman" w:hAnsi="Times New Roman" w:cs="Times New Roman"/>
          <w:sz w:val="24"/>
          <w:szCs w:val="24"/>
          <w:lang w:val="en-US"/>
        </w:rPr>
      </w:pPr>
      <w:r w:rsidRPr="12B666CF">
        <w:rPr>
          <w:rFonts w:ascii="Times New Roman" w:hAnsi="Times New Roman" w:cs="Times New Roman"/>
          <w:sz w:val="24"/>
          <w:szCs w:val="24"/>
          <w:lang w:val="en-US"/>
        </w:rPr>
        <w:t xml:space="preserve">The Dholes displayed greater active and reduced inactive behaviors in the </w:t>
      </w:r>
      <w:commentRangeStart w:id="372"/>
      <w:r w:rsidRPr="12B666CF">
        <w:rPr>
          <w:rFonts w:ascii="Times New Roman" w:hAnsi="Times New Roman" w:cs="Times New Roman"/>
          <w:sz w:val="24"/>
          <w:szCs w:val="24"/>
          <w:lang w:val="en-US"/>
        </w:rPr>
        <w:t xml:space="preserve">complex </w:t>
      </w:r>
      <w:commentRangeEnd w:id="372"/>
      <w:r w:rsidR="70DE4DD6">
        <w:rPr>
          <w:rStyle w:val="CommentReference"/>
        </w:rPr>
        <w:commentReference w:id="372"/>
      </w:r>
      <w:r w:rsidRPr="12B666CF">
        <w:rPr>
          <w:rFonts w:ascii="Times New Roman" w:hAnsi="Times New Roman" w:cs="Times New Roman"/>
          <w:sz w:val="24"/>
          <w:szCs w:val="24"/>
          <w:lang w:val="en-US"/>
        </w:rPr>
        <w:t xml:space="preserve">environment of the RD 1 enclosure. </w:t>
      </w:r>
      <w:commentRangeStart w:id="373"/>
      <w:r w:rsidRPr="12B666CF">
        <w:rPr>
          <w:rFonts w:ascii="Times New Roman" w:hAnsi="Times New Roman" w:cs="Times New Roman"/>
          <w:sz w:val="24"/>
          <w:szCs w:val="24"/>
          <w:lang w:val="en-US"/>
        </w:rPr>
        <w:t>A study conducted by Price (2010), on the activity levels of African Painted Dogs when presented with enrichments illustrated that animals were active not only on the day itself but also the days after when both data sets were compared with the day before the enrichment was given (baseline data).</w:t>
      </w:r>
      <w:commentRangeEnd w:id="373"/>
      <w:r w:rsidR="70DE4DD6">
        <w:rPr>
          <w:rStyle w:val="CommentReference"/>
        </w:rPr>
        <w:commentReference w:id="373"/>
      </w:r>
      <w:r w:rsidRPr="12B666CF">
        <w:rPr>
          <w:rFonts w:ascii="Times New Roman" w:hAnsi="Times New Roman" w:cs="Times New Roman"/>
          <w:sz w:val="24"/>
          <w:szCs w:val="24"/>
          <w:lang w:val="en-US"/>
        </w:rPr>
        <w:t xml:space="preserve"> </w:t>
      </w:r>
      <w:r w:rsidR="12B666CF" w:rsidRPr="12B666CF">
        <w:rPr>
          <w:rFonts w:ascii="Times New Roman" w:eastAsia="Times New Roman" w:hAnsi="Times New Roman" w:cs="Times New Roman"/>
          <w:sz w:val="24"/>
          <w:szCs w:val="24"/>
          <w:lang w:val="en-US"/>
        </w:rPr>
        <w:t xml:space="preserve">High count in locomotion would also mean they need more space to spend the energy as it was recorded that dhole have high distribution in forested areas (Widodo </w:t>
      </w:r>
      <w:r w:rsidR="12B666CF" w:rsidRPr="12B666CF">
        <w:rPr>
          <w:rFonts w:ascii="Times New Roman" w:eastAsia="Times New Roman" w:hAnsi="Times New Roman" w:cs="Times New Roman"/>
          <w:i/>
          <w:iCs/>
          <w:sz w:val="24"/>
          <w:szCs w:val="24"/>
          <w:lang w:val="en-US"/>
        </w:rPr>
        <w:t>et.al</w:t>
      </w:r>
      <w:r w:rsidR="12B666CF" w:rsidRPr="12B666CF">
        <w:rPr>
          <w:rFonts w:ascii="Times New Roman" w:eastAsia="Times New Roman" w:hAnsi="Times New Roman" w:cs="Times New Roman"/>
          <w:sz w:val="24"/>
          <w:szCs w:val="24"/>
          <w:lang w:val="en-US"/>
        </w:rPr>
        <w:t>, 2020), that can provide them with the opportunity of finding new resources (</w:t>
      </w:r>
      <w:proofErr w:type="spellStart"/>
      <w:r w:rsidR="12B666CF" w:rsidRPr="12B666CF">
        <w:rPr>
          <w:rFonts w:ascii="Times New Roman" w:eastAsia="Times New Roman" w:hAnsi="Times New Roman" w:cs="Times New Roman"/>
          <w:sz w:val="24"/>
          <w:szCs w:val="24"/>
          <w:lang w:val="en-US"/>
        </w:rPr>
        <w:t>Spinka</w:t>
      </w:r>
      <w:proofErr w:type="spellEnd"/>
      <w:r w:rsidR="12B666CF" w:rsidRPr="12B666CF">
        <w:rPr>
          <w:rFonts w:ascii="Times New Roman" w:eastAsia="Times New Roman" w:hAnsi="Times New Roman" w:cs="Times New Roman"/>
          <w:sz w:val="24"/>
          <w:szCs w:val="24"/>
          <w:lang w:val="en-US"/>
        </w:rPr>
        <w:t xml:space="preserve"> and </w:t>
      </w:r>
      <w:proofErr w:type="spellStart"/>
      <w:r w:rsidR="12B666CF" w:rsidRPr="12B666CF">
        <w:rPr>
          <w:rFonts w:ascii="Times New Roman" w:eastAsia="Times New Roman" w:hAnsi="Times New Roman" w:cs="Times New Roman"/>
          <w:sz w:val="24"/>
          <w:szCs w:val="24"/>
          <w:lang w:val="en-US"/>
        </w:rPr>
        <w:t>Wemelsfelder</w:t>
      </w:r>
      <w:proofErr w:type="spellEnd"/>
      <w:r w:rsidR="12B666CF" w:rsidRPr="12B666CF">
        <w:rPr>
          <w:rFonts w:ascii="Times New Roman" w:eastAsia="Times New Roman" w:hAnsi="Times New Roman" w:cs="Times New Roman"/>
          <w:sz w:val="24"/>
          <w:szCs w:val="24"/>
          <w:lang w:val="en-US"/>
        </w:rPr>
        <w:t>, 2011).</w:t>
      </w:r>
    </w:p>
    <w:p w14:paraId="5D8CAAA0" w14:textId="79D3951C" w:rsidR="001A74B3" w:rsidRDefault="2A2EB22A" w:rsidP="12B666CF">
      <w:pPr>
        <w:spacing w:line="360" w:lineRule="auto"/>
        <w:ind w:firstLine="720"/>
        <w:jc w:val="both"/>
        <w:rPr>
          <w:rFonts w:ascii="Times New Roman" w:hAnsi="Times New Roman" w:cs="Times New Roman"/>
          <w:sz w:val="24"/>
          <w:szCs w:val="24"/>
          <w:lang w:val="en-US"/>
        </w:rPr>
      </w:pPr>
      <w:r w:rsidRPr="12B666CF">
        <w:rPr>
          <w:rFonts w:ascii="Times New Roman" w:hAnsi="Times New Roman" w:cs="Times New Roman"/>
          <w:sz w:val="24"/>
          <w:szCs w:val="24"/>
          <w:lang w:val="en-US"/>
        </w:rPr>
        <w:t xml:space="preserve">As the dholes were habituated to staying in their original enclosure for a long period of time, </w:t>
      </w:r>
      <w:commentRangeStart w:id="374"/>
      <w:r w:rsidRPr="12B666CF">
        <w:rPr>
          <w:rFonts w:ascii="Times New Roman" w:hAnsi="Times New Roman" w:cs="Times New Roman"/>
          <w:sz w:val="24"/>
          <w:szCs w:val="24"/>
          <w:lang w:val="en-US"/>
        </w:rPr>
        <w:t xml:space="preserve">a reduced amount of smelling/sniffing </w:t>
      </w:r>
      <w:r w:rsidR="41A2D885" w:rsidRPr="12B666CF">
        <w:rPr>
          <w:rFonts w:ascii="Times New Roman" w:hAnsi="Times New Roman" w:cs="Times New Roman"/>
          <w:sz w:val="24"/>
          <w:szCs w:val="24"/>
          <w:lang w:val="en-US"/>
        </w:rPr>
        <w:t xml:space="preserve">behaviors were observed </w:t>
      </w:r>
      <w:r w:rsidRPr="12B666CF">
        <w:rPr>
          <w:rFonts w:ascii="Times New Roman" w:hAnsi="Times New Roman" w:cs="Times New Roman"/>
          <w:sz w:val="24"/>
          <w:szCs w:val="24"/>
          <w:lang w:val="en-US"/>
        </w:rPr>
        <w:t xml:space="preserve">in their daily activities as they were not very much interested in investigating their surroundings. </w:t>
      </w:r>
      <w:commentRangeEnd w:id="374"/>
      <w:r w:rsidR="70DE4DD6">
        <w:rPr>
          <w:rStyle w:val="CommentReference"/>
        </w:rPr>
        <w:commentReference w:id="374"/>
      </w:r>
      <w:r w:rsidRPr="12B666CF">
        <w:rPr>
          <w:rFonts w:ascii="Times New Roman" w:hAnsi="Times New Roman" w:cs="Times New Roman"/>
          <w:sz w:val="24"/>
          <w:szCs w:val="24"/>
          <w:lang w:val="en-US"/>
        </w:rPr>
        <w:t xml:space="preserve">However, this behavior was observed quite often in the new enclosure as the dholes were interested and curious about their environment. Sniffing the air provides a lot of information for the animals such as finding resources, mate and avoiding predators. When there is no opportunity for the animals to express this behavior, it might lead to a monotonous and stressful lifestyle which eventually could affect their biological functions (Pritchett-Corning, 2019). </w:t>
      </w:r>
    </w:p>
    <w:p w14:paraId="5FEA4CC9" w14:textId="19B04BFF" w:rsidR="001A74B3" w:rsidRDefault="6B7C9E4B" w:rsidP="2307A083">
      <w:pPr>
        <w:spacing w:line="360" w:lineRule="auto"/>
        <w:ind w:firstLine="720"/>
        <w:jc w:val="both"/>
        <w:rPr>
          <w:rFonts w:ascii="Times New Roman" w:hAnsi="Times New Roman" w:cs="Times New Roman"/>
          <w:sz w:val="24"/>
          <w:szCs w:val="24"/>
          <w:lang w:val="en-US"/>
        </w:rPr>
      </w:pPr>
      <w:r w:rsidRPr="12B666CF">
        <w:rPr>
          <w:rFonts w:ascii="Times New Roman" w:hAnsi="Times New Roman" w:cs="Times New Roman"/>
          <w:sz w:val="24"/>
          <w:szCs w:val="24"/>
          <w:lang w:val="en-US"/>
        </w:rPr>
        <w:t xml:space="preserve">As stated by Caspar (2016), on the occasion where the subjects are stationary and staring with no purpose observed, there is a possibility of animals experiencing stereotypic behavior. Captive animals, especially social animals, need platforms, cubbing dens and sandpits to help them live in a </w:t>
      </w:r>
      <w:r w:rsidR="4DE2B53C" w:rsidRPr="12B666CF">
        <w:rPr>
          <w:rFonts w:ascii="Times New Roman" w:hAnsi="Times New Roman" w:cs="Times New Roman"/>
          <w:sz w:val="24"/>
          <w:szCs w:val="24"/>
          <w:lang w:val="en-US"/>
        </w:rPr>
        <w:t xml:space="preserve">controlled </w:t>
      </w:r>
      <w:r w:rsidRPr="12B666CF">
        <w:rPr>
          <w:rFonts w:ascii="Times New Roman" w:hAnsi="Times New Roman" w:cs="Times New Roman"/>
          <w:sz w:val="24"/>
          <w:szCs w:val="24"/>
          <w:lang w:val="en-US"/>
        </w:rPr>
        <w:t xml:space="preserve">environment </w:t>
      </w:r>
      <w:proofErr w:type="gramStart"/>
      <w:r w:rsidRPr="12B666CF">
        <w:rPr>
          <w:rFonts w:ascii="Times New Roman" w:hAnsi="Times New Roman" w:cs="Times New Roman"/>
          <w:sz w:val="24"/>
          <w:szCs w:val="24"/>
          <w:lang w:val="en-US"/>
        </w:rPr>
        <w:t>in order for</w:t>
      </w:r>
      <w:proofErr w:type="gramEnd"/>
      <w:r w:rsidRPr="12B666CF">
        <w:rPr>
          <w:rFonts w:ascii="Times New Roman" w:hAnsi="Times New Roman" w:cs="Times New Roman"/>
          <w:sz w:val="24"/>
          <w:szCs w:val="24"/>
          <w:lang w:val="en-US"/>
        </w:rPr>
        <w:t xml:space="preserve"> them to express species-specific behaviors (Caspar, 2016).</w:t>
      </w:r>
      <w:r w:rsidR="13C35B26" w:rsidRPr="12B666CF">
        <w:rPr>
          <w:rFonts w:ascii="Times New Roman" w:hAnsi="Times New Roman" w:cs="Times New Roman"/>
          <w:sz w:val="24"/>
          <w:szCs w:val="24"/>
          <w:lang w:val="en-US"/>
        </w:rPr>
        <w:t xml:space="preserve"> Although the increased counts of stationary behavior observed from the 6.0 group could be </w:t>
      </w:r>
      <w:commentRangeStart w:id="375"/>
      <w:r w:rsidR="13C35B26" w:rsidRPr="12B666CF">
        <w:rPr>
          <w:rFonts w:ascii="Times New Roman" w:hAnsi="Times New Roman" w:cs="Times New Roman"/>
          <w:sz w:val="24"/>
          <w:szCs w:val="24"/>
          <w:lang w:val="en-US"/>
        </w:rPr>
        <w:t>indicative of stereotypy (Caspar, 2016)</w:t>
      </w:r>
      <w:commentRangeEnd w:id="375"/>
      <w:r w:rsidR="10B279E1">
        <w:rPr>
          <w:rStyle w:val="CommentReference"/>
        </w:rPr>
        <w:commentReference w:id="375"/>
      </w:r>
      <w:r w:rsidR="13C35B26" w:rsidRPr="12B666CF">
        <w:rPr>
          <w:rFonts w:ascii="Times New Roman" w:hAnsi="Times New Roman" w:cs="Times New Roman"/>
          <w:sz w:val="24"/>
          <w:szCs w:val="24"/>
          <w:lang w:val="en-US"/>
        </w:rPr>
        <w:t xml:space="preserve">, considering their </w:t>
      </w:r>
      <w:r w:rsidR="13C35B26" w:rsidRPr="12B666CF">
        <w:rPr>
          <w:rFonts w:ascii="Times New Roman" w:hAnsi="Times New Roman" w:cs="Times New Roman"/>
          <w:sz w:val="24"/>
          <w:szCs w:val="24"/>
          <w:lang w:val="en-US"/>
        </w:rPr>
        <w:lastRenderedPageBreak/>
        <w:t xml:space="preserve">relative unfamiliarity to RD 2, there is an increased likelihood that these are investigative behaviors displayed by the dholes who may be scanning unfamiliar territory.  </w:t>
      </w:r>
    </w:p>
    <w:p w14:paraId="0C920217" w14:textId="68B4997E" w:rsidR="2E12052D" w:rsidRDefault="7E6B44E4" w:rsidP="12B666CF">
      <w:pPr>
        <w:spacing w:line="360" w:lineRule="auto"/>
        <w:jc w:val="both"/>
        <w:rPr>
          <w:rFonts w:ascii="Times New Roman" w:eastAsia="Times New Roman" w:hAnsi="Times New Roman" w:cs="Times New Roman"/>
          <w:sz w:val="24"/>
          <w:szCs w:val="24"/>
          <w:lang w:val="en-US"/>
        </w:rPr>
      </w:pPr>
      <w:r w:rsidRPr="12B666CF">
        <w:rPr>
          <w:rFonts w:ascii="Times New Roman" w:eastAsia="Times New Roman" w:hAnsi="Times New Roman" w:cs="Times New Roman"/>
          <w:sz w:val="24"/>
          <w:szCs w:val="24"/>
          <w:lang w:val="en-US"/>
        </w:rPr>
        <w:t xml:space="preserve">Even though most literature on </w:t>
      </w:r>
      <w:r w:rsidRPr="12B666CF">
        <w:rPr>
          <w:rFonts w:ascii="Times New Roman" w:eastAsia="Times New Roman" w:hAnsi="Times New Roman" w:cs="Times New Roman"/>
          <w:i/>
          <w:iCs/>
          <w:sz w:val="24"/>
          <w:szCs w:val="24"/>
          <w:lang w:val="en-US"/>
        </w:rPr>
        <w:t xml:space="preserve">C. </w:t>
      </w:r>
      <w:proofErr w:type="spellStart"/>
      <w:r w:rsidRPr="12B666CF">
        <w:rPr>
          <w:rFonts w:ascii="Times New Roman" w:eastAsia="Times New Roman" w:hAnsi="Times New Roman" w:cs="Times New Roman"/>
          <w:i/>
          <w:iCs/>
          <w:sz w:val="24"/>
          <w:szCs w:val="24"/>
          <w:lang w:val="en-US"/>
        </w:rPr>
        <w:t>alpinus</w:t>
      </w:r>
      <w:proofErr w:type="spellEnd"/>
      <w:r w:rsidRPr="12B666CF">
        <w:rPr>
          <w:rFonts w:ascii="Times New Roman" w:eastAsia="Times New Roman" w:hAnsi="Times New Roman" w:cs="Times New Roman"/>
          <w:sz w:val="24"/>
          <w:szCs w:val="24"/>
          <w:lang w:val="en-US"/>
        </w:rPr>
        <w:t xml:space="preserve"> indicate that they are diurnal</w:t>
      </w:r>
      <w:r w:rsidR="649062DA" w:rsidRPr="12B666CF">
        <w:rPr>
          <w:rFonts w:ascii="Times New Roman" w:eastAsia="Times New Roman" w:hAnsi="Times New Roman" w:cs="Times New Roman"/>
          <w:sz w:val="24"/>
          <w:szCs w:val="24"/>
          <w:lang w:val="en-US"/>
        </w:rPr>
        <w:t xml:space="preserve"> </w:t>
      </w:r>
      <w:r w:rsidRPr="12B666CF">
        <w:rPr>
          <w:rFonts w:ascii="Times New Roman" w:eastAsia="Times New Roman" w:hAnsi="Times New Roman" w:cs="Times New Roman"/>
          <w:sz w:val="24"/>
          <w:szCs w:val="24"/>
          <w:lang w:val="en-US"/>
        </w:rPr>
        <w:t>(</w:t>
      </w:r>
      <w:proofErr w:type="spellStart"/>
      <w:r w:rsidRPr="12B666CF">
        <w:rPr>
          <w:rFonts w:ascii="Times New Roman" w:eastAsia="Times New Roman" w:hAnsi="Times New Roman" w:cs="Times New Roman"/>
          <w:sz w:val="24"/>
          <w:szCs w:val="24"/>
          <w:lang w:val="en-US"/>
        </w:rPr>
        <w:t>Rasphone</w:t>
      </w:r>
      <w:proofErr w:type="spellEnd"/>
      <w:r w:rsidRPr="12B666CF">
        <w:rPr>
          <w:rFonts w:ascii="Times New Roman" w:eastAsia="Times New Roman" w:hAnsi="Times New Roman" w:cs="Times New Roman"/>
          <w:sz w:val="24"/>
          <w:szCs w:val="24"/>
          <w:lang w:val="en-US"/>
        </w:rPr>
        <w:t xml:space="preserve"> </w:t>
      </w:r>
      <w:r w:rsidR="12B666CF" w:rsidRPr="12B666CF">
        <w:rPr>
          <w:rFonts w:ascii="Times New Roman" w:eastAsia="Arial" w:hAnsi="Times New Roman" w:cs="Times New Roman"/>
          <w:i/>
          <w:iCs/>
          <w:sz w:val="24"/>
          <w:szCs w:val="24"/>
        </w:rPr>
        <w:t>et.al</w:t>
      </w:r>
      <w:r w:rsidRPr="12B666CF">
        <w:rPr>
          <w:rFonts w:ascii="Times New Roman" w:eastAsia="Times New Roman" w:hAnsi="Times New Roman" w:cs="Times New Roman"/>
          <w:sz w:val="24"/>
          <w:szCs w:val="24"/>
          <w:lang w:val="en-US"/>
        </w:rPr>
        <w:t xml:space="preserve">, </w:t>
      </w:r>
      <w:r w:rsidR="649062DA" w:rsidRPr="12B666CF">
        <w:rPr>
          <w:rFonts w:ascii="Times New Roman" w:eastAsia="Times New Roman" w:hAnsi="Times New Roman" w:cs="Times New Roman"/>
          <w:sz w:val="24"/>
          <w:szCs w:val="24"/>
          <w:lang w:val="en-US"/>
        </w:rPr>
        <w:t>2020;</w:t>
      </w:r>
      <w:r w:rsidR="369B24F5" w:rsidRPr="12B666CF">
        <w:rPr>
          <w:rFonts w:ascii="Times New Roman" w:eastAsia="Times New Roman" w:hAnsi="Times New Roman" w:cs="Times New Roman"/>
          <w:sz w:val="24"/>
          <w:szCs w:val="24"/>
        </w:rPr>
        <w:t xml:space="preserve"> </w:t>
      </w:r>
      <w:proofErr w:type="spellStart"/>
      <w:r w:rsidR="369B24F5" w:rsidRPr="12B666CF">
        <w:rPr>
          <w:rFonts w:ascii="Times New Roman" w:eastAsia="Times New Roman" w:hAnsi="Times New Roman" w:cs="Times New Roman"/>
          <w:sz w:val="24"/>
          <w:szCs w:val="24"/>
        </w:rPr>
        <w:t>Kamler</w:t>
      </w:r>
      <w:proofErr w:type="spellEnd"/>
      <w:r w:rsidR="369B24F5" w:rsidRPr="12B666CF">
        <w:rPr>
          <w:rFonts w:ascii="Times New Roman" w:eastAsia="Times New Roman" w:hAnsi="Times New Roman" w:cs="Times New Roman"/>
          <w:sz w:val="24"/>
          <w:szCs w:val="24"/>
        </w:rPr>
        <w:t xml:space="preserve"> </w:t>
      </w:r>
      <w:r w:rsidR="12B666CF" w:rsidRPr="12B666CF">
        <w:rPr>
          <w:rFonts w:ascii="Times New Roman" w:eastAsia="Arial" w:hAnsi="Times New Roman" w:cs="Times New Roman"/>
          <w:i/>
          <w:iCs/>
          <w:sz w:val="24"/>
          <w:szCs w:val="24"/>
        </w:rPr>
        <w:t>et.al</w:t>
      </w:r>
      <w:r w:rsidR="369B24F5" w:rsidRPr="12B666CF">
        <w:rPr>
          <w:rFonts w:ascii="Times New Roman" w:eastAsia="Times New Roman" w:hAnsi="Times New Roman" w:cs="Times New Roman"/>
          <w:sz w:val="24"/>
          <w:szCs w:val="24"/>
        </w:rPr>
        <w:t>, 2015),</w:t>
      </w:r>
      <w:r w:rsidR="649062DA" w:rsidRPr="12B666CF">
        <w:rPr>
          <w:rFonts w:ascii="Times New Roman" w:eastAsia="Times New Roman" w:hAnsi="Times New Roman" w:cs="Times New Roman"/>
          <w:sz w:val="24"/>
          <w:szCs w:val="24"/>
          <w:lang w:val="en-US"/>
        </w:rPr>
        <w:t xml:space="preserve"> t</w:t>
      </w:r>
      <w:r w:rsidRPr="12B666CF">
        <w:rPr>
          <w:rFonts w:ascii="Times New Roman" w:eastAsia="Times New Roman" w:hAnsi="Times New Roman" w:cs="Times New Roman"/>
          <w:sz w:val="24"/>
          <w:szCs w:val="24"/>
          <w:lang w:val="en-US"/>
        </w:rPr>
        <w:t>he high inactivity levels were mainly derived from sleeping and resting behaviors observed</w:t>
      </w:r>
      <w:r w:rsidR="649062DA" w:rsidRPr="12B666CF">
        <w:rPr>
          <w:rFonts w:ascii="Times New Roman" w:eastAsia="Times New Roman" w:hAnsi="Times New Roman" w:cs="Times New Roman"/>
          <w:sz w:val="24"/>
          <w:szCs w:val="24"/>
          <w:lang w:val="en-US"/>
        </w:rPr>
        <w:t xml:space="preserve"> during the day. The data collection also was influenced by workload and </w:t>
      </w:r>
      <w:proofErr w:type="gramStart"/>
      <w:r w:rsidR="649062DA" w:rsidRPr="12B666CF">
        <w:rPr>
          <w:rFonts w:ascii="Times New Roman" w:eastAsia="Times New Roman" w:hAnsi="Times New Roman" w:cs="Times New Roman"/>
          <w:sz w:val="24"/>
          <w:szCs w:val="24"/>
          <w:lang w:val="en-US"/>
        </w:rPr>
        <w:t>manpower,</w:t>
      </w:r>
      <w:proofErr w:type="gramEnd"/>
      <w:r w:rsidR="649062DA" w:rsidRPr="12B666CF">
        <w:rPr>
          <w:rFonts w:ascii="Times New Roman" w:eastAsia="Times New Roman" w:hAnsi="Times New Roman" w:cs="Times New Roman"/>
          <w:sz w:val="24"/>
          <w:szCs w:val="24"/>
          <w:lang w:val="en-US"/>
        </w:rPr>
        <w:t xml:space="preserve"> thus t</w:t>
      </w:r>
      <w:r w:rsidR="3A81E9A2" w:rsidRPr="12B666CF">
        <w:rPr>
          <w:rFonts w:ascii="Times New Roman" w:eastAsia="Times New Roman" w:hAnsi="Times New Roman" w:cs="Times New Roman"/>
          <w:sz w:val="24"/>
          <w:szCs w:val="24"/>
        </w:rPr>
        <w:t xml:space="preserve">he time </w:t>
      </w:r>
      <w:r w:rsidR="7BD03AC0" w:rsidRPr="12B666CF">
        <w:rPr>
          <w:rFonts w:ascii="Times New Roman" w:eastAsia="Times New Roman" w:hAnsi="Times New Roman" w:cs="Times New Roman"/>
          <w:sz w:val="24"/>
          <w:szCs w:val="24"/>
        </w:rPr>
        <w:t>frames</w:t>
      </w:r>
      <w:r w:rsidR="3A81E9A2" w:rsidRPr="12B666CF">
        <w:rPr>
          <w:rFonts w:ascii="Times New Roman" w:eastAsia="Times New Roman" w:hAnsi="Times New Roman" w:cs="Times New Roman"/>
          <w:sz w:val="24"/>
          <w:szCs w:val="24"/>
        </w:rPr>
        <w:t xml:space="preserve"> </w:t>
      </w:r>
      <w:r w:rsidR="524C01E7" w:rsidRPr="12B666CF">
        <w:rPr>
          <w:rFonts w:ascii="Times New Roman" w:eastAsia="Times New Roman" w:hAnsi="Times New Roman" w:cs="Times New Roman"/>
          <w:sz w:val="24"/>
          <w:szCs w:val="24"/>
        </w:rPr>
        <w:t xml:space="preserve">were </w:t>
      </w:r>
      <w:r w:rsidR="3A81E9A2" w:rsidRPr="12B666CF">
        <w:rPr>
          <w:rFonts w:ascii="Times New Roman" w:eastAsia="Times New Roman" w:hAnsi="Times New Roman" w:cs="Times New Roman"/>
          <w:sz w:val="24"/>
          <w:szCs w:val="24"/>
        </w:rPr>
        <w:t>chosen at random based on what timings could conveniently be allocated as per the section's workflow for that day.</w:t>
      </w:r>
      <w:r w:rsidRPr="12B666CF">
        <w:rPr>
          <w:rFonts w:ascii="Times New Roman" w:eastAsia="Times New Roman" w:hAnsi="Times New Roman" w:cs="Times New Roman"/>
          <w:sz w:val="24"/>
          <w:szCs w:val="24"/>
          <w:lang w:val="en-US"/>
        </w:rPr>
        <w:t xml:space="preserve"> Besides</w:t>
      </w:r>
      <w:commentRangeStart w:id="376"/>
      <w:r w:rsidRPr="12B666CF">
        <w:rPr>
          <w:rFonts w:ascii="Times New Roman" w:eastAsia="Times New Roman" w:hAnsi="Times New Roman" w:cs="Times New Roman"/>
          <w:sz w:val="24"/>
          <w:szCs w:val="24"/>
          <w:lang w:val="en-US"/>
        </w:rPr>
        <w:t>, considering how they mainly go out on display at night</w:t>
      </w:r>
      <w:commentRangeEnd w:id="376"/>
      <w:r w:rsidR="2E12052D">
        <w:rPr>
          <w:rStyle w:val="CommentReference"/>
        </w:rPr>
        <w:commentReference w:id="376"/>
      </w:r>
      <w:r w:rsidRPr="12B666CF">
        <w:rPr>
          <w:rFonts w:ascii="Times New Roman" w:eastAsia="Times New Roman" w:hAnsi="Times New Roman" w:cs="Times New Roman"/>
          <w:sz w:val="24"/>
          <w:szCs w:val="24"/>
          <w:lang w:val="en-US"/>
        </w:rPr>
        <w:t xml:space="preserve"> - where more enrichments, token feedings and interactions happen – </w:t>
      </w:r>
      <w:r w:rsidR="7A7178A5" w:rsidRPr="12B666CF">
        <w:rPr>
          <w:rFonts w:ascii="Times New Roman" w:eastAsia="Times New Roman" w:hAnsi="Times New Roman" w:cs="Times New Roman"/>
          <w:sz w:val="24"/>
          <w:szCs w:val="24"/>
          <w:lang w:val="en-US"/>
        </w:rPr>
        <w:t xml:space="preserve">there is a possibility that the dholes at the Night Safari are more active during those hours. </w:t>
      </w:r>
    </w:p>
    <w:p w14:paraId="52670D4D" w14:textId="00E654BF" w:rsidR="001A74B3" w:rsidRDefault="001A74B3" w:rsidP="12B666CF">
      <w:pPr>
        <w:rPr>
          <w:rFonts w:ascii="Times New Roman" w:hAnsi="Times New Roman" w:cs="Times New Roman"/>
          <w:sz w:val="24"/>
          <w:szCs w:val="24"/>
          <w:lang w:val="en-US"/>
        </w:rPr>
      </w:pPr>
    </w:p>
    <w:p w14:paraId="5462587C" w14:textId="7595E1E9" w:rsidR="001A74B3" w:rsidRDefault="001A74B3" w:rsidP="12B666CF">
      <w:pPr>
        <w:spacing w:line="360" w:lineRule="auto"/>
        <w:ind w:firstLine="720"/>
        <w:jc w:val="both"/>
        <w:rPr>
          <w:rFonts w:ascii="Times New Roman" w:hAnsi="Times New Roman" w:cs="Times New Roman"/>
          <w:sz w:val="24"/>
          <w:szCs w:val="24"/>
          <w:lang w:val="en-US"/>
        </w:rPr>
      </w:pPr>
    </w:p>
    <w:p w14:paraId="2960DE45" w14:textId="71A8C276" w:rsidR="001A74B3" w:rsidRDefault="001A74B3" w:rsidP="00A35EDB">
      <w:pPr>
        <w:spacing w:line="360" w:lineRule="auto"/>
        <w:jc w:val="both"/>
        <w:rPr>
          <w:rFonts w:ascii="Times New Roman" w:hAnsi="Times New Roman" w:cs="Times New Roman"/>
          <w:sz w:val="24"/>
          <w:szCs w:val="24"/>
          <w:lang w:val="en-US"/>
        </w:rPr>
      </w:pPr>
    </w:p>
    <w:p w14:paraId="6DE63B47" w14:textId="77777777" w:rsidR="0097540A" w:rsidRDefault="0097540A" w:rsidP="0097540A">
      <w:pPr>
        <w:spacing w:line="360" w:lineRule="auto"/>
        <w:jc w:val="both"/>
        <w:rPr>
          <w:rFonts w:ascii="Times New Roman" w:hAnsi="Times New Roman" w:cs="Times New Roman"/>
          <w:sz w:val="24"/>
          <w:szCs w:val="24"/>
          <w:lang w:val="en-US"/>
        </w:rPr>
        <w:sectPr w:rsidR="0097540A">
          <w:headerReference w:type="default" r:id="rId24"/>
          <w:footerReference w:type="default" r:id="rId25"/>
          <w:pgSz w:w="11906" w:h="16838"/>
          <w:pgMar w:top="1440" w:right="1440" w:bottom="1440" w:left="1440" w:header="708" w:footer="708" w:gutter="0"/>
          <w:cols w:space="708"/>
          <w:docGrid w:linePitch="360"/>
        </w:sectPr>
      </w:pPr>
    </w:p>
    <w:p w14:paraId="78875BCE" w14:textId="3777342D" w:rsidR="2307A083" w:rsidRDefault="2307A083" w:rsidP="77448CE8">
      <w:pPr>
        <w:spacing w:line="360" w:lineRule="auto"/>
        <w:jc w:val="both"/>
        <w:rPr>
          <w:rFonts w:ascii="Times New Roman" w:hAnsi="Times New Roman" w:cs="Times New Roman"/>
          <w:b/>
          <w:bCs/>
          <w:sz w:val="24"/>
          <w:szCs w:val="24"/>
          <w:u w:val="single"/>
          <w:lang w:val="en-US"/>
        </w:rPr>
      </w:pPr>
      <w:r w:rsidRPr="77448CE8">
        <w:rPr>
          <w:rFonts w:ascii="Times New Roman" w:hAnsi="Times New Roman" w:cs="Times New Roman"/>
          <w:b/>
          <w:bCs/>
          <w:sz w:val="24"/>
          <w:szCs w:val="24"/>
          <w:u w:val="single"/>
          <w:lang w:val="en-US"/>
        </w:rPr>
        <w:lastRenderedPageBreak/>
        <w:t>Future Directions</w:t>
      </w:r>
    </w:p>
    <w:p w14:paraId="321FF169" w14:textId="44A60DB4" w:rsidR="77448CE8" w:rsidRDefault="7A7178A5" w:rsidP="12B666CF">
      <w:pPr>
        <w:spacing w:line="360" w:lineRule="auto"/>
        <w:ind w:firstLine="720"/>
        <w:jc w:val="both"/>
        <w:rPr>
          <w:rFonts w:ascii="Times New Roman" w:hAnsi="Times New Roman" w:cs="Times New Roman"/>
          <w:sz w:val="24"/>
          <w:szCs w:val="24"/>
          <w:lang w:val="en-US"/>
        </w:rPr>
      </w:pPr>
      <w:commentRangeStart w:id="395"/>
      <w:r w:rsidRPr="419DC00F">
        <w:rPr>
          <w:rFonts w:ascii="Times New Roman" w:hAnsi="Times New Roman" w:cs="Times New Roman"/>
          <w:sz w:val="24"/>
          <w:szCs w:val="24"/>
          <w:lang w:val="en-US"/>
        </w:rPr>
        <w:t xml:space="preserve">As previous studies before (Price, 2010; </w:t>
      </w:r>
      <w:proofErr w:type="spellStart"/>
      <w:r w:rsidR="3F768760" w:rsidRPr="419DC00F">
        <w:rPr>
          <w:rFonts w:ascii="Times New Roman" w:hAnsi="Times New Roman" w:cs="Times New Roman"/>
          <w:sz w:val="24"/>
          <w:szCs w:val="24"/>
        </w:rPr>
        <w:t>Špinka</w:t>
      </w:r>
      <w:proofErr w:type="spellEnd"/>
      <w:r w:rsidR="3F768760" w:rsidRPr="419DC00F">
        <w:rPr>
          <w:rFonts w:ascii="Times New Roman" w:hAnsi="Times New Roman" w:cs="Times New Roman"/>
          <w:sz w:val="24"/>
          <w:szCs w:val="24"/>
        </w:rPr>
        <w:t xml:space="preserve">, &amp; </w:t>
      </w:r>
      <w:proofErr w:type="spellStart"/>
      <w:r w:rsidR="3F768760" w:rsidRPr="419DC00F">
        <w:rPr>
          <w:rFonts w:ascii="Times New Roman" w:hAnsi="Times New Roman" w:cs="Times New Roman"/>
          <w:sz w:val="24"/>
          <w:szCs w:val="24"/>
        </w:rPr>
        <w:t>Wemelsfelder</w:t>
      </w:r>
      <w:proofErr w:type="spellEnd"/>
      <w:r w:rsidR="3F768760" w:rsidRPr="419DC00F">
        <w:rPr>
          <w:rFonts w:ascii="Times New Roman" w:hAnsi="Times New Roman" w:cs="Times New Roman"/>
          <w:sz w:val="24"/>
          <w:szCs w:val="24"/>
        </w:rPr>
        <w:t>, 2011)</w:t>
      </w:r>
      <w:r w:rsidRPr="419DC00F">
        <w:rPr>
          <w:rFonts w:ascii="Times New Roman" w:hAnsi="Times New Roman" w:cs="Times New Roman"/>
          <w:sz w:val="24"/>
          <w:szCs w:val="24"/>
          <w:lang w:val="en-US"/>
        </w:rPr>
        <w:t>,</w:t>
      </w:r>
      <w:commentRangeEnd w:id="395"/>
      <w:r w:rsidR="77448CE8">
        <w:rPr>
          <w:rStyle w:val="CommentReference"/>
        </w:rPr>
        <w:commentReference w:id="395"/>
      </w:r>
      <w:r w:rsidRPr="419DC00F">
        <w:rPr>
          <w:rFonts w:ascii="Times New Roman" w:hAnsi="Times New Roman" w:cs="Times New Roman"/>
          <w:sz w:val="24"/>
          <w:szCs w:val="24"/>
          <w:lang w:val="en-US"/>
        </w:rPr>
        <w:t xml:space="preserve"> the findings from this study indicate that the presence of stimuli does lead to an increase in active behaviors seen. Whilst most other studies seem to rely on the usage of enrichments as stimuli, for this paper the stimuli were derived from the fixtures and fittings present in the enclosures. Although fixtures and fittings are comparatively more permanent than enrichment devices – implying that the novelty of interacting with the fixtures are not as strong as the occasional enrichment device - they still seemed to elicit more activity from the subjects in this study.</w:t>
      </w:r>
    </w:p>
    <w:p w14:paraId="57A32821" w14:textId="0DE52463" w:rsidR="77448CE8" w:rsidRDefault="7A7178A5" w:rsidP="77448CE8">
      <w:pPr>
        <w:spacing w:line="360" w:lineRule="auto"/>
        <w:ind w:firstLine="720"/>
        <w:jc w:val="both"/>
        <w:rPr>
          <w:rFonts w:ascii="Times New Roman" w:hAnsi="Times New Roman" w:cs="Times New Roman"/>
          <w:b/>
          <w:bCs/>
          <w:sz w:val="24"/>
          <w:szCs w:val="24"/>
          <w:u w:val="single"/>
          <w:lang w:val="en-US"/>
        </w:rPr>
      </w:pPr>
      <w:r w:rsidRPr="419DC00F">
        <w:rPr>
          <w:rFonts w:ascii="Times New Roman" w:hAnsi="Times New Roman" w:cs="Times New Roman"/>
          <w:sz w:val="24"/>
          <w:szCs w:val="24"/>
          <w:lang w:val="en-US"/>
        </w:rPr>
        <w:t xml:space="preserve">The information derived from this paper will ultimately be used to improve the conditions under which the </w:t>
      </w:r>
      <w:commentRangeStart w:id="396"/>
      <w:r w:rsidRPr="419DC00F">
        <w:rPr>
          <w:rFonts w:ascii="Times New Roman" w:hAnsi="Times New Roman" w:cs="Times New Roman"/>
          <w:sz w:val="24"/>
          <w:szCs w:val="24"/>
          <w:lang w:val="en-US"/>
        </w:rPr>
        <w:t xml:space="preserve">Dholes </w:t>
      </w:r>
      <w:commentRangeEnd w:id="396"/>
      <w:r w:rsidR="77448CE8">
        <w:rPr>
          <w:rStyle w:val="CommentReference"/>
        </w:rPr>
        <w:commentReference w:id="396"/>
      </w:r>
      <w:r w:rsidRPr="419DC00F">
        <w:rPr>
          <w:rFonts w:ascii="Times New Roman" w:hAnsi="Times New Roman" w:cs="Times New Roman"/>
          <w:sz w:val="24"/>
          <w:szCs w:val="24"/>
          <w:lang w:val="en-US"/>
        </w:rPr>
        <w:t xml:space="preserve">are housed at </w:t>
      </w:r>
      <w:commentRangeStart w:id="397"/>
      <w:r w:rsidRPr="419DC00F">
        <w:rPr>
          <w:rFonts w:ascii="Times New Roman" w:hAnsi="Times New Roman" w:cs="Times New Roman"/>
          <w:sz w:val="24"/>
          <w:szCs w:val="24"/>
          <w:lang w:val="en-US"/>
        </w:rPr>
        <w:t>MWG</w:t>
      </w:r>
      <w:commentRangeEnd w:id="397"/>
      <w:r w:rsidR="77448CE8">
        <w:rPr>
          <w:rStyle w:val="CommentReference"/>
        </w:rPr>
        <w:commentReference w:id="397"/>
      </w:r>
      <w:r w:rsidRPr="419DC00F">
        <w:rPr>
          <w:rFonts w:ascii="Times New Roman" w:hAnsi="Times New Roman" w:cs="Times New Roman"/>
          <w:sz w:val="24"/>
          <w:szCs w:val="24"/>
          <w:lang w:val="en-US"/>
        </w:rPr>
        <w:t xml:space="preserve">. </w:t>
      </w:r>
      <w:commentRangeStart w:id="398"/>
      <w:r w:rsidRPr="419DC00F">
        <w:rPr>
          <w:rFonts w:ascii="Times New Roman" w:hAnsi="Times New Roman" w:cs="Times New Roman"/>
          <w:sz w:val="24"/>
          <w:szCs w:val="24"/>
          <w:lang w:val="en-US"/>
        </w:rPr>
        <w:t xml:space="preserve">At present, the section also has plans to further investigate their </w:t>
      </w:r>
      <w:proofErr w:type="spellStart"/>
      <w:r w:rsidRPr="419DC00F">
        <w:rPr>
          <w:rFonts w:ascii="Times New Roman" w:hAnsi="Times New Roman" w:cs="Times New Roman"/>
          <w:sz w:val="24"/>
          <w:szCs w:val="24"/>
          <w:lang w:val="en-US"/>
        </w:rPr>
        <w:t>behaviours</w:t>
      </w:r>
      <w:proofErr w:type="spellEnd"/>
      <w:r w:rsidRPr="419DC00F">
        <w:rPr>
          <w:rFonts w:ascii="Times New Roman" w:hAnsi="Times New Roman" w:cs="Times New Roman"/>
          <w:sz w:val="24"/>
          <w:szCs w:val="24"/>
          <w:lang w:val="en-US"/>
        </w:rPr>
        <w:t xml:space="preserve"> out in the exhibit with stimulus in the form of enrichment devices.</w:t>
      </w:r>
      <w:commentRangeEnd w:id="398"/>
      <w:r w:rsidR="77448CE8">
        <w:rPr>
          <w:rStyle w:val="CommentReference"/>
        </w:rPr>
        <w:commentReference w:id="398"/>
      </w:r>
      <w:r w:rsidRPr="419DC00F">
        <w:rPr>
          <w:rFonts w:ascii="Times New Roman" w:hAnsi="Times New Roman" w:cs="Times New Roman"/>
          <w:sz w:val="24"/>
          <w:szCs w:val="24"/>
          <w:lang w:val="en-US"/>
        </w:rPr>
        <w:t xml:space="preserve"> T</w:t>
      </w:r>
      <w:commentRangeStart w:id="399"/>
      <w:r w:rsidRPr="419DC00F">
        <w:rPr>
          <w:rFonts w:ascii="Times New Roman" w:hAnsi="Times New Roman" w:cs="Times New Roman"/>
          <w:sz w:val="24"/>
          <w:szCs w:val="24"/>
          <w:lang w:val="en-US"/>
        </w:rPr>
        <w:t>he data collected from this study will be used to support the findings of future studies on our Dholes as well.</w:t>
      </w:r>
      <w:commentRangeEnd w:id="399"/>
      <w:r w:rsidR="77448CE8">
        <w:rPr>
          <w:rStyle w:val="CommentReference"/>
        </w:rPr>
        <w:commentReference w:id="399"/>
      </w:r>
    </w:p>
    <w:p w14:paraId="23FD0ED6" w14:textId="58C2E8EB" w:rsidR="77448CE8" w:rsidRDefault="77448CE8" w:rsidP="77448CE8">
      <w:pPr>
        <w:spacing w:line="360" w:lineRule="auto"/>
        <w:jc w:val="both"/>
        <w:rPr>
          <w:rFonts w:ascii="Times New Roman" w:hAnsi="Times New Roman" w:cs="Times New Roman"/>
          <w:sz w:val="24"/>
          <w:szCs w:val="24"/>
          <w:lang w:val="en-US"/>
        </w:rPr>
      </w:pPr>
    </w:p>
    <w:p w14:paraId="617AB5CF" w14:textId="6FAE3CB3" w:rsidR="77448CE8" w:rsidRDefault="77448CE8" w:rsidP="77448CE8">
      <w:pPr>
        <w:spacing w:line="360" w:lineRule="auto"/>
        <w:jc w:val="both"/>
        <w:rPr>
          <w:rFonts w:ascii="Times New Roman" w:hAnsi="Times New Roman" w:cs="Times New Roman"/>
          <w:sz w:val="24"/>
          <w:szCs w:val="24"/>
          <w:lang w:val="en-US"/>
        </w:rPr>
      </w:pPr>
    </w:p>
    <w:p w14:paraId="1D3B1AD5" w14:textId="674ED33B" w:rsidR="001A74B3" w:rsidRDefault="001A74B3" w:rsidP="46B72C0D">
      <w:pPr>
        <w:spacing w:line="360" w:lineRule="auto"/>
        <w:ind w:firstLine="720"/>
        <w:jc w:val="both"/>
        <w:rPr>
          <w:rFonts w:ascii="Times New Roman" w:hAnsi="Times New Roman" w:cs="Times New Roman"/>
          <w:sz w:val="24"/>
          <w:szCs w:val="24"/>
          <w:lang w:val="en-US"/>
        </w:rPr>
      </w:pPr>
    </w:p>
    <w:p w14:paraId="69A2472C" w14:textId="15143AF6" w:rsidR="001A74B3" w:rsidRDefault="001A74B3" w:rsidP="46B72C0D">
      <w:pPr>
        <w:spacing w:line="360" w:lineRule="auto"/>
        <w:ind w:firstLine="720"/>
        <w:jc w:val="both"/>
        <w:rPr>
          <w:rFonts w:ascii="Times New Roman" w:hAnsi="Times New Roman" w:cs="Times New Roman"/>
          <w:sz w:val="24"/>
          <w:szCs w:val="24"/>
          <w:lang w:val="en-US"/>
        </w:rPr>
      </w:pPr>
    </w:p>
    <w:p w14:paraId="14D102D9" w14:textId="4096FF45" w:rsidR="001A74B3" w:rsidRDefault="001A74B3" w:rsidP="46B72C0D">
      <w:pPr>
        <w:spacing w:line="360" w:lineRule="auto"/>
        <w:ind w:firstLine="720"/>
        <w:jc w:val="both"/>
        <w:rPr>
          <w:rFonts w:ascii="Times New Roman" w:hAnsi="Times New Roman" w:cs="Times New Roman"/>
          <w:sz w:val="24"/>
          <w:szCs w:val="24"/>
          <w:lang w:val="en-US"/>
        </w:rPr>
      </w:pPr>
    </w:p>
    <w:p w14:paraId="44AFBFDD" w14:textId="357B29ED" w:rsidR="001A74B3" w:rsidRDefault="001A74B3" w:rsidP="46B72C0D">
      <w:pPr>
        <w:spacing w:line="360" w:lineRule="auto"/>
        <w:ind w:firstLine="720"/>
        <w:jc w:val="both"/>
        <w:rPr>
          <w:rFonts w:ascii="Times New Roman" w:hAnsi="Times New Roman" w:cs="Times New Roman"/>
          <w:sz w:val="24"/>
          <w:szCs w:val="24"/>
          <w:lang w:val="en-US"/>
        </w:rPr>
      </w:pPr>
    </w:p>
    <w:p w14:paraId="011AE851" w14:textId="1D6C7DCD" w:rsidR="001A74B3" w:rsidRDefault="001A74B3" w:rsidP="46B72C0D">
      <w:pPr>
        <w:spacing w:line="360" w:lineRule="auto"/>
        <w:ind w:firstLine="720"/>
        <w:jc w:val="both"/>
        <w:rPr>
          <w:rFonts w:ascii="Times New Roman" w:hAnsi="Times New Roman" w:cs="Times New Roman"/>
          <w:sz w:val="24"/>
          <w:szCs w:val="24"/>
          <w:lang w:val="en-US"/>
        </w:rPr>
      </w:pPr>
    </w:p>
    <w:p w14:paraId="61D679B3" w14:textId="261ADF1A" w:rsidR="001A74B3" w:rsidRDefault="001A74B3" w:rsidP="46B72C0D">
      <w:pPr>
        <w:spacing w:line="360" w:lineRule="auto"/>
        <w:ind w:firstLine="720"/>
        <w:jc w:val="both"/>
        <w:rPr>
          <w:rFonts w:ascii="Times New Roman" w:hAnsi="Times New Roman" w:cs="Times New Roman"/>
          <w:sz w:val="24"/>
          <w:szCs w:val="24"/>
          <w:lang w:val="en-US"/>
        </w:rPr>
      </w:pPr>
    </w:p>
    <w:p w14:paraId="27C834EF" w14:textId="749D3AAE" w:rsidR="001A74B3" w:rsidRDefault="001A74B3" w:rsidP="46B72C0D">
      <w:pPr>
        <w:spacing w:line="360" w:lineRule="auto"/>
        <w:ind w:firstLine="720"/>
        <w:jc w:val="both"/>
        <w:rPr>
          <w:rFonts w:ascii="Times New Roman" w:hAnsi="Times New Roman" w:cs="Times New Roman"/>
          <w:sz w:val="24"/>
          <w:szCs w:val="24"/>
          <w:lang w:val="en-US"/>
        </w:rPr>
      </w:pPr>
    </w:p>
    <w:p w14:paraId="7B4966A7" w14:textId="34A7ACFC" w:rsidR="001A74B3" w:rsidRDefault="001A74B3" w:rsidP="46B72C0D">
      <w:pPr>
        <w:spacing w:line="360" w:lineRule="auto"/>
        <w:ind w:firstLine="720"/>
        <w:jc w:val="both"/>
        <w:rPr>
          <w:rFonts w:ascii="Times New Roman" w:hAnsi="Times New Roman" w:cs="Times New Roman"/>
          <w:sz w:val="24"/>
          <w:szCs w:val="24"/>
          <w:lang w:val="en-US"/>
        </w:rPr>
      </w:pPr>
    </w:p>
    <w:p w14:paraId="737D3BE7" w14:textId="75F4C7FF" w:rsidR="001A74B3" w:rsidRDefault="001A74B3" w:rsidP="46B72C0D">
      <w:pPr>
        <w:spacing w:line="360" w:lineRule="auto"/>
        <w:ind w:firstLine="720"/>
        <w:jc w:val="both"/>
        <w:rPr>
          <w:rFonts w:ascii="Times New Roman" w:hAnsi="Times New Roman" w:cs="Times New Roman"/>
          <w:sz w:val="24"/>
          <w:szCs w:val="24"/>
          <w:lang w:val="en-US"/>
        </w:rPr>
      </w:pPr>
    </w:p>
    <w:p w14:paraId="593594C7" w14:textId="177EC466" w:rsidR="001A74B3" w:rsidRDefault="001A74B3" w:rsidP="46B72C0D">
      <w:pPr>
        <w:spacing w:line="360" w:lineRule="auto"/>
        <w:ind w:firstLine="720"/>
        <w:jc w:val="both"/>
        <w:rPr>
          <w:rFonts w:ascii="Times New Roman" w:hAnsi="Times New Roman" w:cs="Times New Roman"/>
          <w:sz w:val="24"/>
          <w:szCs w:val="24"/>
          <w:lang w:val="en-US"/>
        </w:rPr>
      </w:pPr>
    </w:p>
    <w:p w14:paraId="59D795E7" w14:textId="0E0F5EFE" w:rsidR="001A74B3" w:rsidRDefault="001A74B3" w:rsidP="46B72C0D">
      <w:pPr>
        <w:spacing w:line="360" w:lineRule="auto"/>
        <w:ind w:firstLine="720"/>
        <w:jc w:val="both"/>
        <w:rPr>
          <w:rFonts w:ascii="Times New Roman" w:hAnsi="Times New Roman" w:cs="Times New Roman"/>
          <w:sz w:val="24"/>
          <w:szCs w:val="24"/>
          <w:lang w:val="en-US"/>
        </w:rPr>
      </w:pPr>
    </w:p>
    <w:p w14:paraId="0E4EBFDB" w14:textId="062EB738" w:rsidR="419DC00F" w:rsidRDefault="419DC00F" w:rsidP="419DC00F">
      <w:pPr>
        <w:spacing w:line="360" w:lineRule="auto"/>
        <w:jc w:val="both"/>
        <w:rPr>
          <w:rFonts w:ascii="Times New Roman" w:hAnsi="Times New Roman" w:cs="Times New Roman"/>
          <w:b/>
          <w:bCs/>
          <w:sz w:val="24"/>
          <w:szCs w:val="24"/>
          <w:u w:val="single"/>
          <w:lang w:val="en-US"/>
        </w:rPr>
      </w:pPr>
    </w:p>
    <w:p w14:paraId="13E260B2" w14:textId="3115C714" w:rsidR="419DC00F" w:rsidRDefault="419DC00F" w:rsidP="419DC00F">
      <w:pPr>
        <w:spacing w:line="360" w:lineRule="auto"/>
        <w:jc w:val="both"/>
        <w:rPr>
          <w:rFonts w:ascii="Times New Roman" w:hAnsi="Times New Roman" w:cs="Times New Roman"/>
          <w:b/>
          <w:bCs/>
          <w:sz w:val="24"/>
          <w:szCs w:val="24"/>
          <w:u w:val="single"/>
          <w:lang w:val="en-US"/>
        </w:rPr>
      </w:pPr>
    </w:p>
    <w:p w14:paraId="4138BD64" w14:textId="67A80925" w:rsidR="004B215A" w:rsidRPr="00730071" w:rsidRDefault="004B215A" w:rsidP="419DC00F">
      <w:pPr>
        <w:spacing w:line="360" w:lineRule="auto"/>
        <w:jc w:val="both"/>
        <w:rPr>
          <w:rFonts w:ascii="Times New Roman" w:hAnsi="Times New Roman" w:cs="Times New Roman"/>
          <w:b/>
          <w:bCs/>
          <w:sz w:val="24"/>
          <w:szCs w:val="24"/>
          <w:u w:val="single"/>
          <w:lang w:val="en-US"/>
        </w:rPr>
      </w:pPr>
      <w:r w:rsidRPr="419DC00F">
        <w:rPr>
          <w:rFonts w:ascii="Times New Roman" w:hAnsi="Times New Roman" w:cs="Times New Roman"/>
          <w:b/>
          <w:bCs/>
          <w:sz w:val="24"/>
          <w:szCs w:val="24"/>
          <w:u w:val="single"/>
          <w:lang w:val="en-US"/>
        </w:rPr>
        <w:t>References</w:t>
      </w:r>
    </w:p>
    <w:p w14:paraId="38C6756D" w14:textId="233C2AC4" w:rsidR="004B215A" w:rsidRDefault="3F768760" w:rsidP="004B215A">
      <w:pPr>
        <w:spacing w:line="240" w:lineRule="auto"/>
        <w:jc w:val="both"/>
        <w:rPr>
          <w:rFonts w:ascii="Times New Roman" w:hAnsi="Times New Roman" w:cs="Times New Roman"/>
          <w:sz w:val="24"/>
          <w:szCs w:val="24"/>
        </w:rPr>
      </w:pPr>
      <w:r w:rsidRPr="12B666CF">
        <w:rPr>
          <w:rFonts w:ascii="Times New Roman" w:hAnsi="Times New Roman" w:cs="Times New Roman"/>
          <w:sz w:val="24"/>
          <w:szCs w:val="24"/>
        </w:rPr>
        <w:t>Caspar, G. (2016). Fact Sheet: Environmental Enrichment. Greyhound Racing NSW. Pp 1-5</w:t>
      </w:r>
    </w:p>
    <w:p w14:paraId="6D649A26" w14:textId="30EDF16A" w:rsidR="12B666CF" w:rsidRDefault="12B666CF" w:rsidP="419DC00F">
      <w:pPr>
        <w:spacing w:line="240" w:lineRule="auto"/>
        <w:ind w:left="567" w:hanging="567"/>
        <w:jc w:val="both"/>
        <w:rPr>
          <w:rFonts w:ascii="Times New Roman" w:eastAsia="Times New Roman" w:hAnsi="Times New Roman" w:cs="Times New Roman"/>
          <w:sz w:val="24"/>
          <w:szCs w:val="24"/>
        </w:rPr>
      </w:pPr>
      <w:proofErr w:type="spellStart"/>
      <w:r w:rsidRPr="419DC00F">
        <w:rPr>
          <w:rFonts w:ascii="Times New Roman" w:eastAsia="Times New Roman" w:hAnsi="Times New Roman" w:cs="Times New Roman"/>
          <w:sz w:val="24"/>
          <w:szCs w:val="24"/>
        </w:rPr>
        <w:t>Clubb</w:t>
      </w:r>
      <w:proofErr w:type="spellEnd"/>
      <w:r w:rsidRPr="419DC00F">
        <w:rPr>
          <w:rFonts w:ascii="Times New Roman" w:eastAsia="Times New Roman" w:hAnsi="Times New Roman" w:cs="Times New Roman"/>
          <w:sz w:val="24"/>
          <w:szCs w:val="24"/>
        </w:rPr>
        <w:t xml:space="preserve">, R., &amp; Mason, G. J. (2007). Natural behavioural biology as a risk factor in carnivore welfare: How analysing species differences could help zoos improve enclosures. </w:t>
      </w:r>
      <w:r w:rsidRPr="419DC00F">
        <w:rPr>
          <w:rFonts w:ascii="Times New Roman" w:eastAsia="Times New Roman" w:hAnsi="Times New Roman" w:cs="Times New Roman"/>
          <w:i/>
          <w:iCs/>
          <w:sz w:val="24"/>
          <w:szCs w:val="24"/>
        </w:rPr>
        <w:t>Applied Animal Behaviour Science</w:t>
      </w:r>
      <w:r w:rsidRPr="419DC00F">
        <w:rPr>
          <w:rFonts w:ascii="Times New Roman" w:eastAsia="Times New Roman" w:hAnsi="Times New Roman" w:cs="Times New Roman"/>
          <w:sz w:val="24"/>
          <w:szCs w:val="24"/>
        </w:rPr>
        <w:t xml:space="preserve">, </w:t>
      </w:r>
      <w:r w:rsidRPr="419DC00F">
        <w:rPr>
          <w:rFonts w:ascii="Times New Roman" w:eastAsia="Times New Roman" w:hAnsi="Times New Roman" w:cs="Times New Roman"/>
          <w:i/>
          <w:iCs/>
          <w:sz w:val="24"/>
          <w:szCs w:val="24"/>
        </w:rPr>
        <w:t>102</w:t>
      </w:r>
      <w:r w:rsidRPr="419DC00F">
        <w:rPr>
          <w:rFonts w:ascii="Times New Roman" w:eastAsia="Times New Roman" w:hAnsi="Times New Roman" w:cs="Times New Roman"/>
          <w:sz w:val="24"/>
          <w:szCs w:val="24"/>
        </w:rPr>
        <w:t xml:space="preserve">(3-4), 303–328. </w:t>
      </w:r>
      <w:hyperlink r:id="rId26">
        <w:r w:rsidRPr="419DC00F">
          <w:rPr>
            <w:rStyle w:val="Hyperlink"/>
            <w:rFonts w:ascii="Times New Roman" w:eastAsia="Times New Roman" w:hAnsi="Times New Roman" w:cs="Times New Roman"/>
            <w:sz w:val="24"/>
            <w:szCs w:val="24"/>
          </w:rPr>
          <w:t>https://doi.org/10.1016/j.applanim.2006.05.033</w:t>
        </w:r>
      </w:hyperlink>
    </w:p>
    <w:p w14:paraId="56416AB5" w14:textId="6A7FFDFE" w:rsidR="00C3357A" w:rsidRPr="00326C29" w:rsidRDefault="00C3357A" w:rsidP="00C3357A">
      <w:pPr>
        <w:pStyle w:val="NormalWeb"/>
      </w:pPr>
      <w:r w:rsidRPr="419DC00F">
        <w:rPr>
          <w:i/>
          <w:iCs/>
        </w:rPr>
        <w:t xml:space="preserve">Asiatic </w:t>
      </w:r>
      <w:proofErr w:type="spellStart"/>
      <w:r w:rsidRPr="419DC00F">
        <w:rPr>
          <w:i/>
          <w:iCs/>
        </w:rPr>
        <w:t>wilddog</w:t>
      </w:r>
      <w:proofErr w:type="spellEnd"/>
      <w:r>
        <w:t xml:space="preserve">. CITES. (2021, January 12). Retrieved from </w:t>
      </w:r>
      <w:r>
        <w:tab/>
      </w:r>
      <w:r>
        <w:tab/>
      </w:r>
      <w:r>
        <w:tab/>
      </w:r>
      <w:r>
        <w:tab/>
      </w:r>
      <w:r>
        <w:tab/>
        <w:t xml:space="preserve">https://cites.org/fra/gallery/species/mammal/Asiatic_wilddog.html </w:t>
      </w:r>
    </w:p>
    <w:p w14:paraId="3093B71B" w14:textId="44F38814" w:rsidR="004B215A" w:rsidRDefault="004B215A" w:rsidP="419DC00F">
      <w:pPr>
        <w:spacing w:line="240" w:lineRule="auto"/>
        <w:ind w:firstLine="720"/>
        <w:jc w:val="both"/>
        <w:rPr>
          <w:rFonts w:ascii="Times New Roman" w:hAnsi="Times New Roman" w:cs="Times New Roman"/>
          <w:sz w:val="24"/>
          <w:szCs w:val="24"/>
        </w:rPr>
      </w:pPr>
      <w:proofErr w:type="spellStart"/>
      <w:r w:rsidRPr="419DC00F">
        <w:rPr>
          <w:rFonts w:ascii="Times New Roman" w:hAnsi="Times New Roman" w:cs="Times New Roman"/>
          <w:sz w:val="24"/>
          <w:szCs w:val="24"/>
        </w:rPr>
        <w:t>Ghaskabdi</w:t>
      </w:r>
      <w:proofErr w:type="spellEnd"/>
      <w:r w:rsidRPr="419DC00F">
        <w:rPr>
          <w:rFonts w:ascii="Times New Roman" w:hAnsi="Times New Roman" w:cs="Times New Roman"/>
          <w:sz w:val="24"/>
          <w:szCs w:val="24"/>
        </w:rPr>
        <w:t xml:space="preserve">, P., Habib, B. &amp; Qureshi, Q. (2016). A whistle in the woods: an ethogram </w:t>
      </w:r>
      <w:r>
        <w:tab/>
      </w:r>
      <w:r w:rsidRPr="419DC00F">
        <w:rPr>
          <w:rFonts w:ascii="Times New Roman" w:hAnsi="Times New Roman" w:cs="Times New Roman"/>
          <w:sz w:val="24"/>
          <w:szCs w:val="24"/>
        </w:rPr>
        <w:t>and activity budget for the dhole in central India. Journal of Mammalogy 97(6): 1745-</w:t>
      </w:r>
      <w:r>
        <w:tab/>
      </w:r>
      <w:r w:rsidRPr="419DC00F">
        <w:rPr>
          <w:rFonts w:ascii="Times New Roman" w:hAnsi="Times New Roman" w:cs="Times New Roman"/>
          <w:sz w:val="24"/>
          <w:szCs w:val="24"/>
        </w:rPr>
        <w:t xml:space="preserve">1752. DOI: </w:t>
      </w:r>
      <w:r w:rsidRPr="419DC00F">
        <w:rPr>
          <w:rFonts w:ascii="Times New Roman" w:hAnsi="Times New Roman" w:cs="Times New Roman"/>
          <w:color w:val="FF0000"/>
          <w:sz w:val="24"/>
          <w:szCs w:val="24"/>
        </w:rPr>
        <w:t>Need to find DOI</w:t>
      </w:r>
    </w:p>
    <w:p w14:paraId="2DE45EDA" w14:textId="37FA908F" w:rsidR="004B215A" w:rsidRPr="00326C29" w:rsidRDefault="004B215A" w:rsidP="004B215A">
      <w:pPr>
        <w:spacing w:line="240" w:lineRule="auto"/>
        <w:jc w:val="both"/>
        <w:rPr>
          <w:rFonts w:ascii="Times New Roman" w:hAnsi="Times New Roman" w:cs="Times New Roman"/>
          <w:sz w:val="24"/>
          <w:szCs w:val="24"/>
        </w:rPr>
      </w:pPr>
      <w:proofErr w:type="spellStart"/>
      <w:r w:rsidRPr="419DC00F">
        <w:rPr>
          <w:rFonts w:ascii="Times New Roman" w:hAnsi="Times New Roman" w:cs="Times New Roman"/>
          <w:sz w:val="24"/>
          <w:szCs w:val="24"/>
        </w:rPr>
        <w:t>Kamler</w:t>
      </w:r>
      <w:proofErr w:type="spellEnd"/>
      <w:r w:rsidRPr="419DC00F">
        <w:rPr>
          <w:rFonts w:ascii="Times New Roman" w:hAnsi="Times New Roman" w:cs="Times New Roman"/>
          <w:sz w:val="24"/>
          <w:szCs w:val="24"/>
        </w:rPr>
        <w:t xml:space="preserve">, J. F., Johnson, A., </w:t>
      </w:r>
      <w:proofErr w:type="spellStart"/>
      <w:r w:rsidRPr="419DC00F">
        <w:rPr>
          <w:rFonts w:ascii="Times New Roman" w:hAnsi="Times New Roman" w:cs="Times New Roman"/>
          <w:sz w:val="24"/>
          <w:szCs w:val="24"/>
        </w:rPr>
        <w:t>Vongkhameng</w:t>
      </w:r>
      <w:proofErr w:type="spellEnd"/>
      <w:r w:rsidRPr="419DC00F">
        <w:rPr>
          <w:rFonts w:ascii="Times New Roman" w:hAnsi="Times New Roman" w:cs="Times New Roman"/>
          <w:sz w:val="24"/>
          <w:szCs w:val="24"/>
        </w:rPr>
        <w:t xml:space="preserve">, C., &amp; </w:t>
      </w:r>
      <w:proofErr w:type="spellStart"/>
      <w:r w:rsidRPr="419DC00F">
        <w:rPr>
          <w:rFonts w:ascii="Times New Roman" w:hAnsi="Times New Roman" w:cs="Times New Roman"/>
          <w:sz w:val="24"/>
          <w:szCs w:val="24"/>
        </w:rPr>
        <w:t>Bousa</w:t>
      </w:r>
      <w:proofErr w:type="spellEnd"/>
      <w:r w:rsidRPr="419DC00F">
        <w:rPr>
          <w:rFonts w:ascii="Times New Roman" w:hAnsi="Times New Roman" w:cs="Times New Roman"/>
          <w:sz w:val="24"/>
          <w:szCs w:val="24"/>
        </w:rPr>
        <w:t xml:space="preserve">, A. (2012). The diet, prey selection, </w:t>
      </w:r>
      <w:r>
        <w:tab/>
      </w:r>
      <w:r w:rsidRPr="419DC00F">
        <w:rPr>
          <w:rFonts w:ascii="Times New Roman" w:hAnsi="Times New Roman" w:cs="Times New Roman"/>
          <w:sz w:val="24"/>
          <w:szCs w:val="24"/>
        </w:rPr>
        <w:t>and activity of dholes (</w:t>
      </w:r>
      <w:proofErr w:type="spellStart"/>
      <w:r w:rsidRPr="419DC00F">
        <w:rPr>
          <w:rFonts w:ascii="Times New Roman" w:hAnsi="Times New Roman" w:cs="Times New Roman"/>
          <w:sz w:val="24"/>
          <w:szCs w:val="24"/>
        </w:rPr>
        <w:t>Cuon</w:t>
      </w:r>
      <w:proofErr w:type="spellEnd"/>
      <w:r w:rsidRPr="419DC00F">
        <w:rPr>
          <w:rFonts w:ascii="Times New Roman" w:hAnsi="Times New Roman" w:cs="Times New Roman"/>
          <w:sz w:val="24"/>
          <w:szCs w:val="24"/>
        </w:rPr>
        <w:t xml:space="preserve"> </w:t>
      </w:r>
      <w:proofErr w:type="spellStart"/>
      <w:r w:rsidRPr="419DC00F">
        <w:rPr>
          <w:rFonts w:ascii="Times New Roman" w:hAnsi="Times New Roman" w:cs="Times New Roman"/>
          <w:sz w:val="24"/>
          <w:szCs w:val="24"/>
        </w:rPr>
        <w:t>alpinus</w:t>
      </w:r>
      <w:proofErr w:type="spellEnd"/>
      <w:r w:rsidRPr="419DC00F">
        <w:rPr>
          <w:rFonts w:ascii="Times New Roman" w:hAnsi="Times New Roman" w:cs="Times New Roman"/>
          <w:sz w:val="24"/>
          <w:szCs w:val="24"/>
        </w:rPr>
        <w:t xml:space="preserve">) in northern Laos. Journal of Mammalogy 93(3): </w:t>
      </w:r>
      <w:r>
        <w:tab/>
      </w:r>
      <w:r w:rsidRPr="419DC00F">
        <w:rPr>
          <w:rFonts w:ascii="Times New Roman" w:hAnsi="Times New Roman" w:cs="Times New Roman"/>
          <w:sz w:val="24"/>
          <w:szCs w:val="24"/>
        </w:rPr>
        <w:t>627-633. DOI: 10.1644/11-MAMM-A-241.1</w:t>
      </w:r>
    </w:p>
    <w:p w14:paraId="2D179515" w14:textId="3BB26C58" w:rsidR="004B215A" w:rsidRPr="00326C29" w:rsidRDefault="004B215A" w:rsidP="004B215A">
      <w:pPr>
        <w:spacing w:line="240" w:lineRule="auto"/>
        <w:jc w:val="both"/>
        <w:rPr>
          <w:rFonts w:ascii="Times New Roman" w:hAnsi="Times New Roman" w:cs="Times New Roman"/>
          <w:sz w:val="24"/>
          <w:szCs w:val="24"/>
        </w:rPr>
      </w:pPr>
      <w:proofErr w:type="spellStart"/>
      <w:r w:rsidRPr="419DC00F">
        <w:rPr>
          <w:rFonts w:ascii="Times New Roman" w:hAnsi="Times New Roman" w:cs="Times New Roman"/>
          <w:sz w:val="24"/>
          <w:szCs w:val="24"/>
        </w:rPr>
        <w:t>Kamler</w:t>
      </w:r>
      <w:proofErr w:type="spellEnd"/>
      <w:r w:rsidRPr="419DC00F">
        <w:rPr>
          <w:rFonts w:ascii="Times New Roman" w:hAnsi="Times New Roman" w:cs="Times New Roman"/>
          <w:sz w:val="24"/>
          <w:szCs w:val="24"/>
        </w:rPr>
        <w:t xml:space="preserve">, J.F., </w:t>
      </w:r>
      <w:proofErr w:type="spellStart"/>
      <w:r w:rsidRPr="419DC00F">
        <w:rPr>
          <w:rFonts w:ascii="Times New Roman" w:hAnsi="Times New Roman" w:cs="Times New Roman"/>
          <w:sz w:val="24"/>
          <w:szCs w:val="24"/>
        </w:rPr>
        <w:t>Songsasen</w:t>
      </w:r>
      <w:proofErr w:type="spellEnd"/>
      <w:r w:rsidRPr="419DC00F">
        <w:rPr>
          <w:rFonts w:ascii="Times New Roman" w:hAnsi="Times New Roman" w:cs="Times New Roman"/>
          <w:sz w:val="24"/>
          <w:szCs w:val="24"/>
        </w:rPr>
        <w:t xml:space="preserve">, N., Jenks, K., </w:t>
      </w:r>
      <w:proofErr w:type="spellStart"/>
      <w:r w:rsidRPr="419DC00F">
        <w:rPr>
          <w:rFonts w:ascii="Times New Roman" w:hAnsi="Times New Roman" w:cs="Times New Roman"/>
          <w:sz w:val="24"/>
          <w:szCs w:val="24"/>
        </w:rPr>
        <w:t>Srivathsa</w:t>
      </w:r>
      <w:proofErr w:type="spellEnd"/>
      <w:r w:rsidRPr="419DC00F">
        <w:rPr>
          <w:rFonts w:ascii="Times New Roman" w:hAnsi="Times New Roman" w:cs="Times New Roman"/>
          <w:sz w:val="24"/>
          <w:szCs w:val="24"/>
        </w:rPr>
        <w:t xml:space="preserve">, A., Sheng, L. &amp; Kunkel, K. 2015. </w:t>
      </w:r>
      <w:proofErr w:type="spellStart"/>
      <w:r w:rsidRPr="419DC00F">
        <w:rPr>
          <w:rFonts w:ascii="Times New Roman" w:hAnsi="Times New Roman" w:cs="Times New Roman"/>
          <w:sz w:val="24"/>
          <w:szCs w:val="24"/>
        </w:rPr>
        <w:t>Cuon</w:t>
      </w:r>
      <w:proofErr w:type="spellEnd"/>
      <w:r w:rsidRPr="419DC00F">
        <w:rPr>
          <w:rFonts w:ascii="Times New Roman" w:hAnsi="Times New Roman" w:cs="Times New Roman"/>
          <w:sz w:val="24"/>
          <w:szCs w:val="24"/>
        </w:rPr>
        <w:t xml:space="preserve"> </w:t>
      </w:r>
      <w:r>
        <w:tab/>
      </w:r>
      <w:proofErr w:type="spellStart"/>
      <w:r w:rsidRPr="419DC00F">
        <w:rPr>
          <w:rFonts w:ascii="Times New Roman" w:hAnsi="Times New Roman" w:cs="Times New Roman"/>
          <w:sz w:val="24"/>
          <w:szCs w:val="24"/>
        </w:rPr>
        <w:t>alpinus</w:t>
      </w:r>
      <w:proofErr w:type="spellEnd"/>
      <w:r w:rsidRPr="419DC00F">
        <w:rPr>
          <w:rFonts w:ascii="Times New Roman" w:hAnsi="Times New Roman" w:cs="Times New Roman"/>
          <w:sz w:val="24"/>
          <w:szCs w:val="24"/>
        </w:rPr>
        <w:t xml:space="preserve">. The IUCN Red List of Threatened Species 2015: e.T5953A72477893. </w:t>
      </w:r>
      <w:r>
        <w:tab/>
      </w:r>
      <w:r>
        <w:tab/>
      </w:r>
      <w:hyperlink r:id="rId27">
        <w:r w:rsidRPr="419DC00F">
          <w:rPr>
            <w:rStyle w:val="Hyperlink"/>
            <w:rFonts w:ascii="Times New Roman" w:hAnsi="Times New Roman" w:cs="Times New Roman"/>
            <w:sz w:val="24"/>
            <w:szCs w:val="24"/>
          </w:rPr>
          <w:t>http://dx.doi.org/10.2305/IUCN.UK.2015-4.RLTS.T5953A72477893.en</w:t>
        </w:r>
      </w:hyperlink>
    </w:p>
    <w:p w14:paraId="7CBF0FD5" w14:textId="1642043B" w:rsidR="004B215A" w:rsidRDefault="3F768760" w:rsidP="004B215A">
      <w:pPr>
        <w:spacing w:line="240" w:lineRule="auto"/>
        <w:jc w:val="both"/>
        <w:rPr>
          <w:rFonts w:ascii="Times New Roman" w:eastAsia="Times New Roman" w:hAnsi="Times New Roman" w:cs="Times New Roman"/>
          <w:sz w:val="24"/>
          <w:szCs w:val="24"/>
        </w:rPr>
      </w:pPr>
      <w:r w:rsidRPr="419DC00F">
        <w:rPr>
          <w:rFonts w:ascii="Times New Roman" w:eastAsia="Times New Roman" w:hAnsi="Times New Roman" w:cs="Times New Roman"/>
          <w:sz w:val="24"/>
          <w:szCs w:val="24"/>
        </w:rPr>
        <w:t xml:space="preserve">Laura J. Price, A preliminary study of the effects of environmental enrichment on the </w:t>
      </w:r>
      <w:r w:rsidR="004B215A">
        <w:tab/>
      </w:r>
      <w:r w:rsidR="004B215A">
        <w:tab/>
      </w:r>
      <w:r w:rsidRPr="419DC00F">
        <w:rPr>
          <w:rFonts w:ascii="Times New Roman" w:eastAsia="Times New Roman" w:hAnsi="Times New Roman" w:cs="Times New Roman"/>
          <w:sz w:val="24"/>
          <w:szCs w:val="24"/>
        </w:rPr>
        <w:t>behaviour of captive African wild dogs (</w:t>
      </w:r>
      <w:r w:rsidRPr="419DC00F">
        <w:rPr>
          <w:rFonts w:ascii="Times New Roman" w:eastAsia="Times New Roman" w:hAnsi="Times New Roman" w:cs="Times New Roman"/>
          <w:i/>
          <w:iCs/>
          <w:sz w:val="24"/>
          <w:szCs w:val="24"/>
        </w:rPr>
        <w:t>Lycaon pictus</w:t>
      </w:r>
      <w:r w:rsidRPr="419DC00F">
        <w:rPr>
          <w:rFonts w:ascii="Times New Roman" w:eastAsia="Times New Roman" w:hAnsi="Times New Roman" w:cs="Times New Roman"/>
          <w:sz w:val="24"/>
          <w:szCs w:val="24"/>
        </w:rPr>
        <w:t xml:space="preserve">), </w:t>
      </w:r>
      <w:r w:rsidRPr="419DC00F">
        <w:rPr>
          <w:rFonts w:ascii="Times New Roman" w:eastAsia="Times New Roman" w:hAnsi="Times New Roman" w:cs="Times New Roman"/>
          <w:i/>
          <w:iCs/>
          <w:sz w:val="24"/>
          <w:szCs w:val="24"/>
        </w:rPr>
        <w:t xml:space="preserve">Bioscience Horizons: The </w:t>
      </w:r>
      <w:r w:rsidR="004B215A">
        <w:tab/>
      </w:r>
      <w:r w:rsidR="004B215A">
        <w:tab/>
      </w:r>
      <w:r w:rsidRPr="419DC00F">
        <w:rPr>
          <w:rFonts w:ascii="Times New Roman" w:eastAsia="Times New Roman" w:hAnsi="Times New Roman" w:cs="Times New Roman"/>
          <w:i/>
          <w:iCs/>
          <w:sz w:val="24"/>
          <w:szCs w:val="24"/>
        </w:rPr>
        <w:t>International Journal of Student Research</w:t>
      </w:r>
      <w:r w:rsidRPr="419DC00F">
        <w:rPr>
          <w:rFonts w:ascii="Times New Roman" w:eastAsia="Times New Roman" w:hAnsi="Times New Roman" w:cs="Times New Roman"/>
          <w:sz w:val="24"/>
          <w:szCs w:val="24"/>
        </w:rPr>
        <w:t xml:space="preserve">, Volume 3, Issue 2, June 2010, </w:t>
      </w:r>
      <w:r w:rsidR="004B215A">
        <w:tab/>
      </w:r>
      <w:r w:rsidRPr="419DC00F">
        <w:rPr>
          <w:rFonts w:ascii="Times New Roman" w:eastAsia="Times New Roman" w:hAnsi="Times New Roman" w:cs="Times New Roman"/>
          <w:sz w:val="24"/>
          <w:szCs w:val="24"/>
        </w:rPr>
        <w:t>P</w:t>
      </w:r>
      <w:r w:rsidR="004B215A">
        <w:tab/>
      </w:r>
      <w:r w:rsidRPr="419DC00F">
        <w:rPr>
          <w:rFonts w:ascii="Times New Roman" w:eastAsia="Times New Roman" w:hAnsi="Times New Roman" w:cs="Times New Roman"/>
          <w:sz w:val="24"/>
          <w:szCs w:val="24"/>
        </w:rPr>
        <w:t xml:space="preserve">ages 132–140, </w:t>
      </w:r>
      <w:hyperlink r:id="rId28">
        <w:r w:rsidRPr="419DC00F">
          <w:rPr>
            <w:rStyle w:val="Hyperlink"/>
            <w:rFonts w:ascii="Times New Roman" w:eastAsia="Times New Roman" w:hAnsi="Times New Roman" w:cs="Times New Roman"/>
            <w:color w:val="auto"/>
            <w:sz w:val="24"/>
            <w:szCs w:val="24"/>
          </w:rPr>
          <w:t>https://doi.org/10.1093/biohorizons/hzq017</w:t>
        </w:r>
      </w:hyperlink>
    </w:p>
    <w:p w14:paraId="503F8908" w14:textId="62BB129F" w:rsidR="12B666CF" w:rsidDel="00D213DB" w:rsidRDefault="12B666CF" w:rsidP="12B666CF">
      <w:pPr>
        <w:ind w:left="567" w:hanging="567"/>
        <w:jc w:val="both"/>
        <w:rPr>
          <w:del w:id="400" w:author="Dajun Wang" w:date="2022-04-29T09:52:00Z"/>
          <w:rFonts w:ascii="Times New Roman" w:eastAsia="Times New Roman" w:hAnsi="Times New Roman" w:cs="Times New Roman"/>
          <w:sz w:val="24"/>
          <w:szCs w:val="24"/>
        </w:rPr>
      </w:pPr>
      <w:r w:rsidRPr="12B666CF">
        <w:rPr>
          <w:rFonts w:ascii="Times New Roman" w:eastAsia="Times New Roman" w:hAnsi="Times New Roman" w:cs="Times New Roman"/>
          <w:sz w:val="24"/>
          <w:szCs w:val="24"/>
        </w:rPr>
        <w:t xml:space="preserve">Mason, G., </w:t>
      </w:r>
      <w:proofErr w:type="spellStart"/>
      <w:r w:rsidRPr="12B666CF">
        <w:rPr>
          <w:rFonts w:ascii="Times New Roman" w:eastAsia="Times New Roman" w:hAnsi="Times New Roman" w:cs="Times New Roman"/>
          <w:sz w:val="24"/>
          <w:szCs w:val="24"/>
        </w:rPr>
        <w:t>Clubb</w:t>
      </w:r>
      <w:proofErr w:type="spellEnd"/>
      <w:r w:rsidRPr="12B666CF">
        <w:rPr>
          <w:rFonts w:ascii="Times New Roman" w:eastAsia="Times New Roman" w:hAnsi="Times New Roman" w:cs="Times New Roman"/>
          <w:sz w:val="24"/>
          <w:szCs w:val="24"/>
        </w:rPr>
        <w:t xml:space="preserve">, R., Latham, N., &amp; Vickery, S. (2007). Why and how should we use environmental enrichment to tackle stereotypic behaviour? </w:t>
      </w:r>
      <w:r w:rsidRPr="12B666CF">
        <w:rPr>
          <w:rFonts w:ascii="Times New Roman" w:eastAsia="Times New Roman" w:hAnsi="Times New Roman" w:cs="Times New Roman"/>
          <w:i/>
          <w:iCs/>
          <w:sz w:val="24"/>
          <w:szCs w:val="24"/>
        </w:rPr>
        <w:t>Applied Animal Behaviour Science</w:t>
      </w:r>
      <w:r w:rsidRPr="12B666CF">
        <w:rPr>
          <w:rFonts w:ascii="Times New Roman" w:eastAsia="Times New Roman" w:hAnsi="Times New Roman" w:cs="Times New Roman"/>
          <w:sz w:val="24"/>
          <w:szCs w:val="24"/>
        </w:rPr>
        <w:t xml:space="preserve">, </w:t>
      </w:r>
      <w:r w:rsidRPr="12B666CF">
        <w:rPr>
          <w:rFonts w:ascii="Times New Roman" w:eastAsia="Times New Roman" w:hAnsi="Times New Roman" w:cs="Times New Roman"/>
          <w:i/>
          <w:iCs/>
          <w:sz w:val="24"/>
          <w:szCs w:val="24"/>
        </w:rPr>
        <w:t>102</w:t>
      </w:r>
      <w:r w:rsidRPr="12B666CF">
        <w:rPr>
          <w:rFonts w:ascii="Times New Roman" w:eastAsia="Times New Roman" w:hAnsi="Times New Roman" w:cs="Times New Roman"/>
          <w:sz w:val="24"/>
          <w:szCs w:val="24"/>
        </w:rPr>
        <w:t xml:space="preserve">(3-4), 163–188. </w:t>
      </w:r>
      <w:hyperlink r:id="rId29">
        <w:r w:rsidRPr="12B666CF">
          <w:rPr>
            <w:rStyle w:val="Hyperlink"/>
            <w:rFonts w:ascii="Times New Roman" w:eastAsia="Times New Roman" w:hAnsi="Times New Roman" w:cs="Times New Roman"/>
            <w:sz w:val="24"/>
            <w:szCs w:val="24"/>
          </w:rPr>
          <w:t>https://doi.org/10.1016/j.applanim.2006.05.041</w:t>
        </w:r>
      </w:hyperlink>
    </w:p>
    <w:p w14:paraId="4376025A" w14:textId="403F1EBC" w:rsidR="12B666CF" w:rsidRDefault="12B666CF" w:rsidP="00D213DB">
      <w:pPr>
        <w:ind w:left="567" w:hanging="567"/>
        <w:jc w:val="both"/>
        <w:rPr>
          <w:rFonts w:ascii="Times New Roman" w:eastAsia="Times New Roman" w:hAnsi="Times New Roman" w:cs="Times New Roman"/>
          <w:sz w:val="24"/>
          <w:szCs w:val="24"/>
        </w:rPr>
        <w:pPrChange w:id="401" w:author="Dajun Wang" w:date="2022-04-29T09:52:00Z">
          <w:pPr>
            <w:spacing w:line="240" w:lineRule="auto"/>
            <w:jc w:val="both"/>
          </w:pPr>
        </w:pPrChange>
      </w:pPr>
    </w:p>
    <w:p w14:paraId="48CF49FA" w14:textId="1025B616" w:rsidR="004B215A" w:rsidRPr="00326C29" w:rsidRDefault="004B215A" w:rsidP="004B215A">
      <w:pPr>
        <w:spacing w:line="240" w:lineRule="auto"/>
        <w:jc w:val="both"/>
        <w:rPr>
          <w:rFonts w:ascii="Times New Roman" w:hAnsi="Times New Roman" w:cs="Times New Roman"/>
          <w:sz w:val="24"/>
          <w:szCs w:val="24"/>
        </w:rPr>
      </w:pPr>
      <w:r w:rsidRPr="419DC00F">
        <w:rPr>
          <w:rFonts w:ascii="Times New Roman" w:hAnsi="Times New Roman" w:cs="Times New Roman"/>
          <w:sz w:val="24"/>
          <w:szCs w:val="24"/>
        </w:rPr>
        <w:t xml:space="preserve">Pritchett-Corning, K., R. (2019). Environmental Complexity and Research Outcomes. ILAR </w:t>
      </w:r>
      <w:r>
        <w:tab/>
      </w:r>
      <w:r>
        <w:tab/>
      </w:r>
      <w:r w:rsidRPr="419DC00F">
        <w:rPr>
          <w:rFonts w:ascii="Times New Roman" w:hAnsi="Times New Roman" w:cs="Times New Roman"/>
          <w:sz w:val="24"/>
          <w:szCs w:val="24"/>
        </w:rPr>
        <w:t>Journal 60(2): 239-251. DOI: 10.1093/</w:t>
      </w:r>
      <w:proofErr w:type="spellStart"/>
      <w:r w:rsidRPr="419DC00F">
        <w:rPr>
          <w:rFonts w:ascii="Times New Roman" w:hAnsi="Times New Roman" w:cs="Times New Roman"/>
          <w:sz w:val="24"/>
          <w:szCs w:val="24"/>
        </w:rPr>
        <w:t>ilar</w:t>
      </w:r>
      <w:proofErr w:type="spellEnd"/>
      <w:r w:rsidRPr="419DC00F">
        <w:rPr>
          <w:rFonts w:ascii="Times New Roman" w:hAnsi="Times New Roman" w:cs="Times New Roman"/>
          <w:sz w:val="24"/>
          <w:szCs w:val="24"/>
        </w:rPr>
        <w:t>/ilaa007</w:t>
      </w:r>
    </w:p>
    <w:p w14:paraId="5355CF5D" w14:textId="7506219B" w:rsidR="004B215A" w:rsidRPr="00326C29" w:rsidRDefault="004B215A" w:rsidP="004B215A">
      <w:pPr>
        <w:spacing w:line="240" w:lineRule="auto"/>
        <w:jc w:val="both"/>
        <w:rPr>
          <w:rFonts w:ascii="Times New Roman" w:hAnsi="Times New Roman" w:cs="Times New Roman"/>
          <w:sz w:val="24"/>
          <w:szCs w:val="24"/>
        </w:rPr>
      </w:pPr>
      <w:proofErr w:type="spellStart"/>
      <w:r w:rsidRPr="419DC00F">
        <w:rPr>
          <w:rFonts w:ascii="Times New Roman" w:hAnsi="Times New Roman" w:cs="Times New Roman"/>
          <w:sz w:val="24"/>
          <w:szCs w:val="24"/>
        </w:rPr>
        <w:t>Rasphone</w:t>
      </w:r>
      <w:proofErr w:type="spellEnd"/>
      <w:r w:rsidRPr="419DC00F">
        <w:rPr>
          <w:rFonts w:ascii="Times New Roman" w:hAnsi="Times New Roman" w:cs="Times New Roman"/>
          <w:sz w:val="24"/>
          <w:szCs w:val="24"/>
        </w:rPr>
        <w:t xml:space="preserve">, A., </w:t>
      </w:r>
      <w:proofErr w:type="spellStart"/>
      <w:r w:rsidRPr="419DC00F">
        <w:rPr>
          <w:rFonts w:ascii="Times New Roman" w:hAnsi="Times New Roman" w:cs="Times New Roman"/>
          <w:sz w:val="24"/>
          <w:szCs w:val="24"/>
        </w:rPr>
        <w:t>Kamler</w:t>
      </w:r>
      <w:proofErr w:type="spellEnd"/>
      <w:r w:rsidRPr="419DC00F">
        <w:rPr>
          <w:rFonts w:ascii="Times New Roman" w:hAnsi="Times New Roman" w:cs="Times New Roman"/>
          <w:sz w:val="24"/>
          <w:szCs w:val="24"/>
        </w:rPr>
        <w:t xml:space="preserve">, J. F., &amp; Macdonald, D., W. (2020). Temporal partitioning by felids, </w:t>
      </w:r>
      <w:r>
        <w:tab/>
      </w:r>
      <w:proofErr w:type="gramStart"/>
      <w:r w:rsidRPr="419DC00F">
        <w:rPr>
          <w:rFonts w:ascii="Times New Roman" w:hAnsi="Times New Roman" w:cs="Times New Roman"/>
          <w:sz w:val="24"/>
          <w:szCs w:val="24"/>
        </w:rPr>
        <w:t>dholes</w:t>
      </w:r>
      <w:proofErr w:type="gramEnd"/>
      <w:r w:rsidRPr="419DC00F">
        <w:rPr>
          <w:rFonts w:ascii="Times New Roman" w:hAnsi="Times New Roman" w:cs="Times New Roman"/>
          <w:sz w:val="24"/>
          <w:szCs w:val="24"/>
        </w:rPr>
        <w:t xml:space="preserve"> and their potential prey in northern Laos. Mammal Research 65: 679-</w:t>
      </w:r>
      <w:r>
        <w:tab/>
      </w:r>
      <w:r>
        <w:tab/>
      </w:r>
      <w:r w:rsidRPr="419DC00F">
        <w:rPr>
          <w:rFonts w:ascii="Times New Roman" w:hAnsi="Times New Roman" w:cs="Times New Roman"/>
          <w:sz w:val="24"/>
          <w:szCs w:val="24"/>
        </w:rPr>
        <w:t xml:space="preserve">689. DOI: </w:t>
      </w:r>
      <w:hyperlink r:id="rId30">
        <w:r w:rsidRPr="419DC00F">
          <w:rPr>
            <w:rStyle w:val="Hyperlink"/>
            <w:rFonts w:ascii="Times New Roman" w:hAnsi="Times New Roman" w:cs="Times New Roman"/>
            <w:color w:val="auto"/>
            <w:sz w:val="24"/>
            <w:szCs w:val="24"/>
            <w:u w:val="none"/>
          </w:rPr>
          <w:t>https://doi.org/10.1007/s13364-020-00524-9</w:t>
        </w:r>
      </w:hyperlink>
    </w:p>
    <w:p w14:paraId="79FEA1B4" w14:textId="2D0F7AE8" w:rsidR="12B666CF" w:rsidRDefault="3F768760" w:rsidP="419DC00F">
      <w:pPr>
        <w:spacing w:line="240" w:lineRule="auto"/>
        <w:jc w:val="both"/>
        <w:rPr>
          <w:rFonts w:ascii="Times New Roman" w:hAnsi="Times New Roman" w:cs="Times New Roman"/>
          <w:sz w:val="24"/>
          <w:szCs w:val="24"/>
        </w:rPr>
      </w:pPr>
      <w:proofErr w:type="spellStart"/>
      <w:r w:rsidRPr="419DC00F">
        <w:rPr>
          <w:rFonts w:ascii="Times New Roman" w:hAnsi="Times New Roman" w:cs="Times New Roman"/>
          <w:sz w:val="24"/>
          <w:szCs w:val="24"/>
        </w:rPr>
        <w:t>Špinka</w:t>
      </w:r>
      <w:proofErr w:type="spellEnd"/>
      <w:r w:rsidRPr="419DC00F">
        <w:rPr>
          <w:rFonts w:ascii="Times New Roman" w:hAnsi="Times New Roman" w:cs="Times New Roman"/>
          <w:sz w:val="24"/>
          <w:szCs w:val="24"/>
        </w:rPr>
        <w:t xml:space="preserve">, M., &amp; </w:t>
      </w:r>
      <w:proofErr w:type="spellStart"/>
      <w:r w:rsidRPr="419DC00F">
        <w:rPr>
          <w:rFonts w:ascii="Times New Roman" w:hAnsi="Times New Roman" w:cs="Times New Roman"/>
          <w:sz w:val="24"/>
          <w:szCs w:val="24"/>
        </w:rPr>
        <w:t>Wemelsfelder</w:t>
      </w:r>
      <w:proofErr w:type="spellEnd"/>
      <w:r w:rsidRPr="419DC00F">
        <w:rPr>
          <w:rFonts w:ascii="Times New Roman" w:hAnsi="Times New Roman" w:cs="Times New Roman"/>
          <w:sz w:val="24"/>
          <w:szCs w:val="24"/>
        </w:rPr>
        <w:t xml:space="preserve">, F. (2011). Environmental challenge and animal agency. Animal </w:t>
      </w:r>
      <w:r w:rsidR="12B666CF">
        <w:tab/>
      </w:r>
      <w:r w:rsidRPr="419DC00F">
        <w:rPr>
          <w:rFonts w:ascii="Times New Roman" w:hAnsi="Times New Roman" w:cs="Times New Roman"/>
          <w:sz w:val="24"/>
          <w:szCs w:val="24"/>
        </w:rPr>
        <w:t>welfare. Wallingford, UK: CAB International. p, 27-44.</w:t>
      </w:r>
    </w:p>
    <w:p w14:paraId="11AD4723" w14:textId="5C30A7FD" w:rsidR="12B666CF" w:rsidRDefault="12B666CF">
      <w:pPr>
        <w:spacing w:after="0" w:line="240" w:lineRule="auto"/>
        <w:ind w:left="567" w:hanging="567"/>
        <w:jc w:val="both"/>
        <w:rPr>
          <w:rFonts w:ascii="Times New Roman" w:eastAsia="Times New Roman" w:hAnsi="Times New Roman" w:cs="Times New Roman"/>
          <w:sz w:val="24"/>
          <w:szCs w:val="24"/>
        </w:rPr>
        <w:pPrChange w:id="402" w:author="Daniel Anthony" w:date="2022-04-07T09:03:00Z">
          <w:pPr/>
        </w:pPrChange>
      </w:pPr>
      <w:proofErr w:type="spellStart"/>
      <w:r w:rsidRPr="419DC00F">
        <w:rPr>
          <w:rFonts w:ascii="Times New Roman" w:eastAsia="Times New Roman" w:hAnsi="Times New Roman" w:cs="Times New Roman"/>
          <w:sz w:val="24"/>
          <w:szCs w:val="24"/>
        </w:rPr>
        <w:t>Swaisgood</w:t>
      </w:r>
      <w:proofErr w:type="spellEnd"/>
      <w:r w:rsidRPr="419DC00F">
        <w:rPr>
          <w:rFonts w:ascii="Times New Roman" w:eastAsia="Times New Roman" w:hAnsi="Times New Roman" w:cs="Times New Roman"/>
          <w:sz w:val="24"/>
          <w:szCs w:val="24"/>
        </w:rPr>
        <w:t xml:space="preserve">, R., &amp; Shepherdson, D. (2006). Environmental enrichment as a strategy for mitigating stereotypies in Zoo Animals: A literature review and meta-analysis. </w:t>
      </w:r>
      <w:r w:rsidRPr="419DC00F">
        <w:rPr>
          <w:rFonts w:ascii="Times New Roman" w:eastAsia="Times New Roman" w:hAnsi="Times New Roman" w:cs="Times New Roman"/>
          <w:i/>
          <w:iCs/>
          <w:sz w:val="24"/>
          <w:szCs w:val="24"/>
        </w:rPr>
        <w:t>Stereotypic Animal Behaviour: Fundamentals and Applications to Welfare</w:t>
      </w:r>
      <w:r w:rsidRPr="419DC00F">
        <w:rPr>
          <w:rFonts w:ascii="Times New Roman" w:eastAsia="Times New Roman" w:hAnsi="Times New Roman" w:cs="Times New Roman"/>
          <w:sz w:val="24"/>
          <w:szCs w:val="24"/>
        </w:rPr>
        <w:t xml:space="preserve">, 256–285. </w:t>
      </w:r>
      <w:r>
        <w:fldChar w:fldCharType="begin"/>
      </w:r>
      <w:r>
        <w:instrText xml:space="preserve">HYPERLINK "https://doi.org/10.1079/9780851990040.0256" </w:instrText>
      </w:r>
      <w:r>
        <w:fldChar w:fldCharType="separate"/>
      </w:r>
      <w:r w:rsidRPr="419DC00F">
        <w:rPr>
          <w:rStyle w:val="Hyperlink"/>
          <w:rFonts w:ascii="Times New Roman" w:eastAsia="Times New Roman" w:hAnsi="Times New Roman" w:cs="Times New Roman"/>
          <w:sz w:val="24"/>
          <w:szCs w:val="24"/>
        </w:rPr>
        <w:t>https://doi.org/10.1079/9780851990040.0256</w:t>
      </w:r>
      <w:r>
        <w:fldChar w:fldCharType="end"/>
      </w:r>
    </w:p>
    <w:p w14:paraId="708B85C6" w14:textId="0D625C60" w:rsidR="419DC00F" w:rsidRDefault="419DC00F" w:rsidP="419DC00F">
      <w:pPr>
        <w:spacing w:after="0"/>
        <w:ind w:left="567" w:hanging="567"/>
        <w:jc w:val="both"/>
        <w:rPr>
          <w:rFonts w:ascii="Times New Roman" w:eastAsia="Times New Roman" w:hAnsi="Times New Roman" w:cs="Times New Roman"/>
          <w:sz w:val="24"/>
          <w:szCs w:val="24"/>
        </w:rPr>
      </w:pPr>
    </w:p>
    <w:p w14:paraId="29F354C0" w14:textId="39CE1CD9" w:rsidR="004B215A" w:rsidRPr="00326C29" w:rsidRDefault="3F768760" w:rsidP="004B215A">
      <w:pPr>
        <w:spacing w:line="240" w:lineRule="auto"/>
        <w:jc w:val="both"/>
        <w:rPr>
          <w:rFonts w:ascii="Times New Roman" w:hAnsi="Times New Roman" w:cs="Times New Roman"/>
          <w:sz w:val="24"/>
          <w:szCs w:val="24"/>
        </w:rPr>
      </w:pPr>
      <w:r w:rsidRPr="12B666CF">
        <w:rPr>
          <w:rFonts w:ascii="Times New Roman" w:hAnsi="Times New Roman" w:cs="Times New Roman"/>
          <w:sz w:val="24"/>
          <w:szCs w:val="24"/>
        </w:rPr>
        <w:lastRenderedPageBreak/>
        <w:t xml:space="preserve">Taylor, P.S.; Hemsworth, P.H.; </w:t>
      </w:r>
      <w:proofErr w:type="spellStart"/>
      <w:r w:rsidRPr="12B666CF">
        <w:rPr>
          <w:rFonts w:ascii="Times New Roman" w:hAnsi="Times New Roman" w:cs="Times New Roman"/>
          <w:sz w:val="24"/>
          <w:szCs w:val="24"/>
        </w:rPr>
        <w:t>Rault</w:t>
      </w:r>
      <w:proofErr w:type="spellEnd"/>
      <w:r w:rsidRPr="12B666CF">
        <w:rPr>
          <w:rFonts w:ascii="Times New Roman" w:hAnsi="Times New Roman" w:cs="Times New Roman"/>
          <w:sz w:val="24"/>
          <w:szCs w:val="24"/>
        </w:rPr>
        <w:t xml:space="preserve">, J.-L. Environmental Complexity: Additional Human </w:t>
      </w:r>
      <w:r w:rsidR="004B215A">
        <w:tab/>
      </w:r>
      <w:r w:rsidRPr="12B666CF">
        <w:rPr>
          <w:rFonts w:ascii="Times New Roman" w:hAnsi="Times New Roman" w:cs="Times New Roman"/>
          <w:sz w:val="24"/>
          <w:szCs w:val="24"/>
        </w:rPr>
        <w:t xml:space="preserve">Visual Contact Reduced Meat Chickens’ Fear of Humans and Physical Items Altered </w:t>
      </w:r>
      <w:r w:rsidR="004B215A">
        <w:tab/>
      </w:r>
      <w:r w:rsidRPr="12B666CF">
        <w:rPr>
          <w:rFonts w:ascii="Times New Roman" w:hAnsi="Times New Roman" w:cs="Times New Roman"/>
          <w:sz w:val="24"/>
          <w:szCs w:val="24"/>
        </w:rPr>
        <w:t xml:space="preserve">Pecking </w:t>
      </w:r>
      <w:proofErr w:type="spellStart"/>
      <w:r w:rsidRPr="12B666CF">
        <w:rPr>
          <w:rFonts w:ascii="Times New Roman" w:hAnsi="Times New Roman" w:cs="Times New Roman"/>
          <w:sz w:val="24"/>
          <w:szCs w:val="24"/>
        </w:rPr>
        <w:t>Behavior</w:t>
      </w:r>
      <w:proofErr w:type="spellEnd"/>
      <w:r w:rsidRPr="12B666CF">
        <w:rPr>
          <w:rFonts w:ascii="Times New Roman" w:hAnsi="Times New Roman" w:cs="Times New Roman"/>
          <w:sz w:val="24"/>
          <w:szCs w:val="24"/>
        </w:rPr>
        <w:t xml:space="preserve">. Animals 2022, 12, 310. DOI: </w:t>
      </w:r>
      <w:ins w:id="403" w:author="Daniel Anthony" w:date="2022-04-07T09:04:00Z">
        <w:r w:rsidR="004B215A">
          <w:fldChar w:fldCharType="begin"/>
        </w:r>
        <w:r w:rsidR="004B215A">
          <w:instrText xml:space="preserve">HYPERLINK "https://doi.org/10.3390/ani12030310" </w:instrText>
        </w:r>
        <w:r w:rsidR="004B215A">
          <w:fldChar w:fldCharType="separate"/>
        </w:r>
      </w:ins>
      <w:r w:rsidRPr="12B666CF">
        <w:rPr>
          <w:rStyle w:val="Hyperlink"/>
          <w:rFonts w:ascii="Times New Roman" w:hAnsi="Times New Roman" w:cs="Times New Roman"/>
          <w:sz w:val="24"/>
          <w:szCs w:val="24"/>
        </w:rPr>
        <w:t>https://doi.org/10.3390/ani12030310</w:t>
      </w:r>
      <w:ins w:id="404" w:author="Daniel Anthony" w:date="2022-04-07T09:04:00Z">
        <w:r w:rsidR="004B215A">
          <w:fldChar w:fldCharType="end"/>
        </w:r>
      </w:ins>
    </w:p>
    <w:p w14:paraId="04D22B8B" w14:textId="54BFD35A" w:rsidR="001A74B3" w:rsidRDefault="004B215A" w:rsidP="004B215A">
      <w:pPr>
        <w:spacing w:line="240" w:lineRule="auto"/>
        <w:jc w:val="both"/>
        <w:rPr>
          <w:rFonts w:ascii="Times New Roman" w:hAnsi="Times New Roman" w:cs="Times New Roman"/>
          <w:sz w:val="24"/>
          <w:szCs w:val="24"/>
          <w:lang w:val="en-US"/>
        </w:rPr>
      </w:pPr>
      <w:r w:rsidRPr="419DC00F">
        <w:rPr>
          <w:rFonts w:ascii="Times New Roman" w:hAnsi="Times New Roman" w:cs="Times New Roman"/>
          <w:sz w:val="24"/>
          <w:szCs w:val="24"/>
        </w:rPr>
        <w:t xml:space="preserve">Widodo, F. A., </w:t>
      </w:r>
      <w:proofErr w:type="spellStart"/>
      <w:r w:rsidRPr="419DC00F">
        <w:rPr>
          <w:rFonts w:ascii="Times New Roman" w:hAnsi="Times New Roman" w:cs="Times New Roman"/>
          <w:sz w:val="24"/>
          <w:szCs w:val="24"/>
        </w:rPr>
        <w:t>Sunarto</w:t>
      </w:r>
      <w:proofErr w:type="spellEnd"/>
      <w:r w:rsidRPr="419DC00F">
        <w:rPr>
          <w:rFonts w:ascii="Times New Roman" w:hAnsi="Times New Roman" w:cs="Times New Roman"/>
          <w:sz w:val="24"/>
          <w:szCs w:val="24"/>
        </w:rPr>
        <w:t xml:space="preserve">, </w:t>
      </w:r>
      <w:proofErr w:type="spellStart"/>
      <w:r w:rsidRPr="419DC00F">
        <w:rPr>
          <w:rFonts w:ascii="Times New Roman" w:hAnsi="Times New Roman" w:cs="Times New Roman"/>
          <w:sz w:val="24"/>
          <w:szCs w:val="24"/>
        </w:rPr>
        <w:t>Hartoyo</w:t>
      </w:r>
      <w:proofErr w:type="spellEnd"/>
      <w:r w:rsidRPr="419DC00F">
        <w:rPr>
          <w:rFonts w:ascii="Times New Roman" w:hAnsi="Times New Roman" w:cs="Times New Roman"/>
          <w:sz w:val="24"/>
          <w:szCs w:val="24"/>
        </w:rPr>
        <w:t xml:space="preserve">, D., </w:t>
      </w:r>
      <w:proofErr w:type="spellStart"/>
      <w:r w:rsidRPr="419DC00F">
        <w:rPr>
          <w:rFonts w:ascii="Times New Roman" w:hAnsi="Times New Roman" w:cs="Times New Roman"/>
          <w:sz w:val="24"/>
          <w:szCs w:val="24"/>
        </w:rPr>
        <w:t>Gunawan</w:t>
      </w:r>
      <w:proofErr w:type="spellEnd"/>
      <w:r w:rsidRPr="419DC00F">
        <w:rPr>
          <w:rFonts w:ascii="Times New Roman" w:hAnsi="Times New Roman" w:cs="Times New Roman"/>
          <w:sz w:val="24"/>
          <w:szCs w:val="24"/>
        </w:rPr>
        <w:t xml:space="preserve">, Fadhli, N., </w:t>
      </w:r>
      <w:proofErr w:type="spellStart"/>
      <w:r w:rsidRPr="419DC00F">
        <w:rPr>
          <w:rFonts w:ascii="Times New Roman" w:hAnsi="Times New Roman" w:cs="Times New Roman"/>
          <w:sz w:val="24"/>
          <w:szCs w:val="24"/>
        </w:rPr>
        <w:t>Sukmantoro</w:t>
      </w:r>
      <w:proofErr w:type="spellEnd"/>
      <w:r w:rsidRPr="419DC00F">
        <w:rPr>
          <w:rFonts w:ascii="Times New Roman" w:hAnsi="Times New Roman" w:cs="Times New Roman"/>
          <w:sz w:val="24"/>
          <w:szCs w:val="24"/>
        </w:rPr>
        <w:t xml:space="preserve">, W., </w:t>
      </w:r>
      <w:proofErr w:type="spellStart"/>
      <w:r w:rsidRPr="419DC00F">
        <w:rPr>
          <w:rFonts w:ascii="Times New Roman" w:hAnsi="Times New Roman" w:cs="Times New Roman"/>
          <w:sz w:val="24"/>
          <w:szCs w:val="24"/>
        </w:rPr>
        <w:t>Zulfahmi</w:t>
      </w:r>
      <w:proofErr w:type="spellEnd"/>
      <w:r w:rsidRPr="419DC00F">
        <w:rPr>
          <w:rFonts w:ascii="Times New Roman" w:hAnsi="Times New Roman" w:cs="Times New Roman"/>
          <w:sz w:val="24"/>
          <w:szCs w:val="24"/>
        </w:rPr>
        <w:t xml:space="preserve">, </w:t>
      </w:r>
      <w:r>
        <w:tab/>
      </w:r>
      <w:r>
        <w:tab/>
      </w:r>
      <w:proofErr w:type="spellStart"/>
      <w:r w:rsidRPr="419DC00F">
        <w:rPr>
          <w:rFonts w:ascii="Times New Roman" w:hAnsi="Times New Roman" w:cs="Times New Roman"/>
          <w:sz w:val="24"/>
          <w:szCs w:val="24"/>
        </w:rPr>
        <w:t>Septayuda</w:t>
      </w:r>
      <w:proofErr w:type="spellEnd"/>
      <w:r w:rsidRPr="419DC00F">
        <w:rPr>
          <w:rFonts w:ascii="Times New Roman" w:hAnsi="Times New Roman" w:cs="Times New Roman"/>
          <w:sz w:val="24"/>
          <w:szCs w:val="24"/>
        </w:rPr>
        <w:t xml:space="preserve">, E., &amp; </w:t>
      </w:r>
      <w:proofErr w:type="spellStart"/>
      <w:r w:rsidRPr="419DC00F">
        <w:rPr>
          <w:rFonts w:ascii="Times New Roman" w:hAnsi="Times New Roman" w:cs="Times New Roman"/>
          <w:sz w:val="24"/>
          <w:szCs w:val="24"/>
        </w:rPr>
        <w:t>Adzan</w:t>
      </w:r>
      <w:proofErr w:type="spellEnd"/>
      <w:r w:rsidRPr="419DC00F">
        <w:rPr>
          <w:rFonts w:ascii="Times New Roman" w:hAnsi="Times New Roman" w:cs="Times New Roman"/>
          <w:sz w:val="24"/>
          <w:szCs w:val="24"/>
        </w:rPr>
        <w:t xml:space="preserve">, G. (2020). Preliminary assessment of abundance and </w:t>
      </w:r>
      <w:r>
        <w:tab/>
      </w:r>
      <w:r w:rsidRPr="419DC00F">
        <w:rPr>
          <w:rFonts w:ascii="Times New Roman" w:hAnsi="Times New Roman" w:cs="Times New Roman"/>
          <w:sz w:val="24"/>
          <w:szCs w:val="24"/>
        </w:rPr>
        <w:t>d</w:t>
      </w:r>
      <w:r>
        <w:tab/>
      </w:r>
      <w:proofErr w:type="spellStart"/>
      <w:r w:rsidRPr="419DC00F">
        <w:rPr>
          <w:rFonts w:ascii="Times New Roman" w:hAnsi="Times New Roman" w:cs="Times New Roman"/>
          <w:sz w:val="24"/>
          <w:szCs w:val="24"/>
        </w:rPr>
        <w:t>istribution</w:t>
      </w:r>
      <w:proofErr w:type="spellEnd"/>
      <w:r w:rsidRPr="419DC00F">
        <w:rPr>
          <w:rFonts w:ascii="Times New Roman" w:hAnsi="Times New Roman" w:cs="Times New Roman"/>
          <w:sz w:val="24"/>
          <w:szCs w:val="24"/>
        </w:rPr>
        <w:t xml:space="preserve"> of Dholes </w:t>
      </w:r>
      <w:proofErr w:type="spellStart"/>
      <w:r w:rsidRPr="419DC00F">
        <w:rPr>
          <w:rFonts w:ascii="Times New Roman" w:hAnsi="Times New Roman" w:cs="Times New Roman"/>
          <w:sz w:val="24"/>
          <w:szCs w:val="24"/>
        </w:rPr>
        <w:t>Cuon</w:t>
      </w:r>
      <w:proofErr w:type="spellEnd"/>
      <w:r w:rsidRPr="419DC00F">
        <w:rPr>
          <w:rFonts w:ascii="Times New Roman" w:hAnsi="Times New Roman" w:cs="Times New Roman"/>
          <w:sz w:val="24"/>
          <w:szCs w:val="24"/>
        </w:rPr>
        <w:t xml:space="preserve"> </w:t>
      </w:r>
      <w:proofErr w:type="spellStart"/>
      <w:r w:rsidRPr="419DC00F">
        <w:rPr>
          <w:rFonts w:ascii="Times New Roman" w:hAnsi="Times New Roman" w:cs="Times New Roman"/>
          <w:sz w:val="24"/>
          <w:szCs w:val="24"/>
        </w:rPr>
        <w:t>alpinus</w:t>
      </w:r>
      <w:proofErr w:type="spellEnd"/>
      <w:r w:rsidRPr="419DC00F">
        <w:rPr>
          <w:rFonts w:ascii="Times New Roman" w:hAnsi="Times New Roman" w:cs="Times New Roman"/>
          <w:sz w:val="24"/>
          <w:szCs w:val="24"/>
        </w:rPr>
        <w:t xml:space="preserve"> in </w:t>
      </w:r>
      <w:proofErr w:type="spellStart"/>
      <w:r w:rsidRPr="419DC00F">
        <w:rPr>
          <w:rFonts w:ascii="Times New Roman" w:hAnsi="Times New Roman" w:cs="Times New Roman"/>
          <w:sz w:val="24"/>
          <w:szCs w:val="24"/>
        </w:rPr>
        <w:t>Rimbang</w:t>
      </w:r>
      <w:proofErr w:type="spellEnd"/>
      <w:r w:rsidRPr="419DC00F">
        <w:rPr>
          <w:rFonts w:ascii="Times New Roman" w:hAnsi="Times New Roman" w:cs="Times New Roman"/>
          <w:sz w:val="24"/>
          <w:szCs w:val="24"/>
        </w:rPr>
        <w:t xml:space="preserve"> Baling and </w:t>
      </w:r>
      <w:proofErr w:type="spellStart"/>
      <w:r w:rsidRPr="419DC00F">
        <w:rPr>
          <w:rFonts w:ascii="Times New Roman" w:hAnsi="Times New Roman" w:cs="Times New Roman"/>
          <w:sz w:val="24"/>
          <w:szCs w:val="24"/>
        </w:rPr>
        <w:t>Tesso</w:t>
      </w:r>
      <w:proofErr w:type="spellEnd"/>
      <w:r w:rsidRPr="419DC00F">
        <w:rPr>
          <w:rFonts w:ascii="Times New Roman" w:hAnsi="Times New Roman" w:cs="Times New Roman"/>
          <w:sz w:val="24"/>
          <w:szCs w:val="24"/>
        </w:rPr>
        <w:t xml:space="preserve"> </w:t>
      </w:r>
      <w:proofErr w:type="spellStart"/>
      <w:r w:rsidRPr="419DC00F">
        <w:rPr>
          <w:rFonts w:ascii="Times New Roman" w:hAnsi="Times New Roman" w:cs="Times New Roman"/>
          <w:sz w:val="24"/>
          <w:szCs w:val="24"/>
        </w:rPr>
        <w:t>Nilo</w:t>
      </w:r>
      <w:proofErr w:type="spellEnd"/>
      <w:r w:rsidRPr="419DC00F">
        <w:rPr>
          <w:rFonts w:ascii="Times New Roman" w:hAnsi="Times New Roman" w:cs="Times New Roman"/>
          <w:sz w:val="24"/>
          <w:szCs w:val="24"/>
        </w:rPr>
        <w:t xml:space="preserve"> landscapes, </w:t>
      </w:r>
      <w:r>
        <w:tab/>
      </w:r>
      <w:r w:rsidRPr="419DC00F">
        <w:rPr>
          <w:rFonts w:ascii="Times New Roman" w:hAnsi="Times New Roman" w:cs="Times New Roman"/>
          <w:sz w:val="24"/>
          <w:szCs w:val="24"/>
        </w:rPr>
        <w:t xml:space="preserve">Sumatra. </w:t>
      </w:r>
      <w:r w:rsidRPr="419DC00F">
        <w:rPr>
          <w:rFonts w:ascii="Times New Roman" w:hAnsi="Times New Roman" w:cs="Times New Roman"/>
          <w:i/>
          <w:iCs/>
          <w:sz w:val="24"/>
          <w:szCs w:val="24"/>
        </w:rPr>
        <w:t>Raffles Bulletin of Zoology</w:t>
      </w:r>
      <w:r w:rsidRPr="419DC00F">
        <w:rPr>
          <w:rFonts w:ascii="Times New Roman" w:hAnsi="Times New Roman" w:cs="Times New Roman"/>
          <w:sz w:val="24"/>
          <w:szCs w:val="24"/>
        </w:rPr>
        <w:t xml:space="preserve"> 68: 387 – 395. DOI: 10.26107/RBZ-2020-0055</w:t>
      </w:r>
    </w:p>
    <w:p w14:paraId="792F1A83" w14:textId="0A9D0B17" w:rsidR="001A74B3" w:rsidRDefault="001A74B3" w:rsidP="46B72C0D">
      <w:pPr>
        <w:spacing w:line="360" w:lineRule="auto"/>
        <w:ind w:firstLine="720"/>
        <w:jc w:val="both"/>
        <w:rPr>
          <w:rFonts w:ascii="Times New Roman" w:hAnsi="Times New Roman" w:cs="Times New Roman"/>
          <w:sz w:val="24"/>
          <w:szCs w:val="24"/>
          <w:lang w:val="en-US"/>
        </w:rPr>
      </w:pPr>
    </w:p>
    <w:p w14:paraId="68F80889" w14:textId="156C3312" w:rsidR="001A74B3" w:rsidRDefault="001A74B3" w:rsidP="46B72C0D">
      <w:pPr>
        <w:spacing w:line="360" w:lineRule="auto"/>
        <w:ind w:firstLine="720"/>
        <w:jc w:val="both"/>
        <w:rPr>
          <w:rFonts w:ascii="Times New Roman" w:hAnsi="Times New Roman" w:cs="Times New Roman"/>
          <w:sz w:val="24"/>
          <w:szCs w:val="24"/>
          <w:lang w:val="en-US"/>
        </w:rPr>
      </w:pPr>
    </w:p>
    <w:p w14:paraId="6E64F1D6" w14:textId="28A6D04C" w:rsidR="001A74B3" w:rsidRDefault="001A74B3" w:rsidP="46B72C0D">
      <w:pPr>
        <w:spacing w:line="360" w:lineRule="auto"/>
        <w:ind w:firstLine="720"/>
        <w:jc w:val="both"/>
        <w:rPr>
          <w:rFonts w:ascii="Times New Roman" w:hAnsi="Times New Roman" w:cs="Times New Roman"/>
          <w:sz w:val="24"/>
          <w:szCs w:val="24"/>
          <w:lang w:val="en-US"/>
        </w:rPr>
      </w:pPr>
    </w:p>
    <w:p w14:paraId="5B94A4F6" w14:textId="7945B345" w:rsidR="001A74B3" w:rsidRDefault="001A74B3" w:rsidP="46B72C0D">
      <w:pPr>
        <w:spacing w:line="360" w:lineRule="auto"/>
        <w:ind w:firstLine="720"/>
        <w:jc w:val="both"/>
        <w:rPr>
          <w:rFonts w:ascii="Times New Roman" w:hAnsi="Times New Roman" w:cs="Times New Roman"/>
          <w:sz w:val="24"/>
          <w:szCs w:val="24"/>
          <w:lang w:val="en-US"/>
        </w:rPr>
      </w:pPr>
    </w:p>
    <w:p w14:paraId="1836BA60" w14:textId="6A098F89" w:rsidR="005832D0" w:rsidRDefault="005832D0" w:rsidP="00C00E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26EB12E" w14:textId="77777777" w:rsidR="005832D0" w:rsidRDefault="005832D0" w:rsidP="005832D0">
      <w:pPr>
        <w:spacing w:line="360" w:lineRule="auto"/>
        <w:jc w:val="both"/>
        <w:rPr>
          <w:rFonts w:ascii="Times New Roman" w:hAnsi="Times New Roman" w:cs="Times New Roman"/>
          <w:sz w:val="24"/>
          <w:szCs w:val="24"/>
          <w:lang w:val="en-US"/>
        </w:rPr>
        <w:sectPr w:rsidR="005832D0">
          <w:headerReference w:type="default" r:id="rId31"/>
          <w:footerReference w:type="default" r:id="rId32"/>
          <w:pgSz w:w="11906" w:h="16838"/>
          <w:pgMar w:top="1440" w:right="1440" w:bottom="1440" w:left="1440" w:header="708" w:footer="708" w:gutter="0"/>
          <w:cols w:space="708"/>
          <w:docGrid w:linePitch="360"/>
        </w:sectPr>
      </w:pPr>
    </w:p>
    <w:p w14:paraId="3767E3F9" w14:textId="1353FDA7" w:rsidR="001A74B3" w:rsidRPr="004B215A" w:rsidRDefault="46B72C0D" w:rsidP="005832D0">
      <w:pPr>
        <w:spacing w:line="360" w:lineRule="auto"/>
        <w:jc w:val="both"/>
        <w:rPr>
          <w:rFonts w:ascii="Times New Roman" w:hAnsi="Times New Roman" w:cs="Times New Roman"/>
          <w:b/>
          <w:bCs/>
          <w:sz w:val="24"/>
          <w:szCs w:val="24"/>
          <w:u w:val="single"/>
          <w:lang w:val="en-US"/>
        </w:rPr>
      </w:pPr>
      <w:r w:rsidRPr="004B215A">
        <w:rPr>
          <w:rFonts w:ascii="Times New Roman" w:hAnsi="Times New Roman" w:cs="Times New Roman"/>
          <w:b/>
          <w:bCs/>
          <w:sz w:val="24"/>
          <w:szCs w:val="24"/>
          <w:u w:val="single"/>
          <w:lang w:val="en-US"/>
        </w:rPr>
        <w:lastRenderedPageBreak/>
        <w:t>Appendices</w:t>
      </w:r>
    </w:p>
    <w:p w14:paraId="5F4F8690" w14:textId="5476F2A8" w:rsidR="001A74B3" w:rsidRPr="00D82805" w:rsidRDefault="632FF8B5" w:rsidP="005832D0">
      <w:pPr>
        <w:spacing w:line="360" w:lineRule="auto"/>
        <w:jc w:val="both"/>
        <w:rPr>
          <w:rFonts w:ascii="Times New Roman" w:hAnsi="Times New Roman" w:cs="Times New Roman"/>
          <w:b/>
          <w:bCs/>
          <w:sz w:val="24"/>
          <w:szCs w:val="24"/>
          <w:lang w:val="en-US"/>
        </w:rPr>
      </w:pPr>
      <w:r w:rsidRPr="12B666CF">
        <w:rPr>
          <w:rFonts w:ascii="Times New Roman" w:hAnsi="Times New Roman" w:cs="Times New Roman"/>
          <w:b/>
          <w:bCs/>
          <w:sz w:val="24"/>
          <w:szCs w:val="24"/>
          <w:lang w:val="en-US"/>
        </w:rPr>
        <w:t>Appendix I</w:t>
      </w:r>
      <w:r w:rsidR="5E2984E1" w:rsidRPr="12B666CF">
        <w:rPr>
          <w:rFonts w:ascii="Times New Roman" w:hAnsi="Times New Roman" w:cs="Times New Roman"/>
          <w:b/>
          <w:bCs/>
          <w:sz w:val="24"/>
          <w:szCs w:val="24"/>
          <w:lang w:val="en-US"/>
        </w:rPr>
        <w:t xml:space="preserve">: </w:t>
      </w:r>
      <w:r w:rsidR="5CE25059" w:rsidRPr="12B666CF">
        <w:rPr>
          <w:rFonts w:ascii="Times New Roman" w:hAnsi="Times New Roman" w:cs="Times New Roman"/>
          <w:b/>
          <w:bCs/>
          <w:sz w:val="24"/>
          <w:szCs w:val="24"/>
          <w:lang w:val="en-US"/>
        </w:rPr>
        <w:t xml:space="preserve">Compilation of Ethograms from Red Dhole </w:t>
      </w:r>
      <w:ins w:id="423" w:author="Daniel Anthony" w:date="2022-04-03T16:59:00Z">
        <w:r w:rsidR="5CE25059" w:rsidRPr="12B666CF">
          <w:rPr>
            <w:rFonts w:ascii="Times New Roman" w:hAnsi="Times New Roman" w:cs="Times New Roman"/>
            <w:b/>
            <w:bCs/>
            <w:sz w:val="24"/>
            <w:szCs w:val="24"/>
            <w:lang w:val="en-US"/>
          </w:rPr>
          <w:t xml:space="preserve">Enclosure </w:t>
        </w:r>
      </w:ins>
      <w:r w:rsidR="5CE25059" w:rsidRPr="12B666CF">
        <w:rPr>
          <w:rFonts w:ascii="Times New Roman" w:hAnsi="Times New Roman" w:cs="Times New Roman"/>
          <w:b/>
          <w:bCs/>
          <w:sz w:val="24"/>
          <w:szCs w:val="24"/>
          <w:lang w:val="en-US"/>
        </w:rPr>
        <w:t>1</w:t>
      </w:r>
    </w:p>
    <w:tbl>
      <w:tblPr>
        <w:tblW w:w="13831" w:type="dxa"/>
        <w:tblLook w:val="04A0" w:firstRow="1" w:lastRow="0" w:firstColumn="1" w:lastColumn="0" w:noHBand="0" w:noVBand="1"/>
      </w:tblPr>
      <w:tblGrid>
        <w:gridCol w:w="1521"/>
        <w:gridCol w:w="433"/>
        <w:gridCol w:w="605"/>
        <w:gridCol w:w="426"/>
        <w:gridCol w:w="569"/>
        <w:gridCol w:w="569"/>
        <w:gridCol w:w="425"/>
        <w:gridCol w:w="713"/>
        <w:gridCol w:w="802"/>
        <w:gridCol w:w="433"/>
        <w:gridCol w:w="594"/>
        <w:gridCol w:w="425"/>
        <w:gridCol w:w="768"/>
        <w:gridCol w:w="857"/>
        <w:gridCol w:w="647"/>
        <w:gridCol w:w="616"/>
        <w:gridCol w:w="425"/>
        <w:gridCol w:w="603"/>
        <w:gridCol w:w="2400"/>
      </w:tblGrid>
      <w:tr w:rsidR="005832D0" w:rsidRPr="005832D0" w14:paraId="4D1876F3" w14:textId="77777777" w:rsidTr="005832D0">
        <w:trPr>
          <w:trHeight w:val="261"/>
        </w:trPr>
        <w:tc>
          <w:tcPr>
            <w:tcW w:w="0" w:type="auto"/>
            <w:gridSpan w:val="3"/>
            <w:tcBorders>
              <w:top w:val="nil"/>
              <w:left w:val="nil"/>
              <w:bottom w:val="nil"/>
              <w:right w:val="nil"/>
            </w:tcBorders>
            <w:shd w:val="clear" w:color="auto" w:fill="auto"/>
            <w:noWrap/>
            <w:vAlign w:val="bottom"/>
            <w:hideMark/>
          </w:tcPr>
          <w:p w14:paraId="66CF2990" w14:textId="60B49D47" w:rsidR="005832D0" w:rsidRPr="005832D0" w:rsidRDefault="005832D0" w:rsidP="005832D0">
            <w:pPr>
              <w:spacing w:after="0" w:line="240" w:lineRule="auto"/>
              <w:rPr>
                <w:rFonts w:ascii="Arial" w:eastAsia="Times New Roman" w:hAnsi="Arial" w:cs="Arial"/>
                <w:color w:val="000000"/>
                <w:sz w:val="20"/>
                <w:szCs w:val="20"/>
                <w:lang w:eastAsia="en-MY"/>
              </w:rPr>
            </w:pPr>
          </w:p>
        </w:tc>
        <w:tc>
          <w:tcPr>
            <w:tcW w:w="0" w:type="auto"/>
            <w:tcBorders>
              <w:top w:val="nil"/>
              <w:left w:val="nil"/>
              <w:bottom w:val="nil"/>
              <w:right w:val="nil"/>
            </w:tcBorders>
            <w:shd w:val="clear" w:color="auto" w:fill="auto"/>
            <w:noWrap/>
            <w:vAlign w:val="bottom"/>
            <w:hideMark/>
          </w:tcPr>
          <w:p w14:paraId="347A5540" w14:textId="77777777" w:rsidR="005832D0" w:rsidRPr="005832D0" w:rsidRDefault="005832D0" w:rsidP="005832D0">
            <w:pPr>
              <w:spacing w:after="0" w:line="240" w:lineRule="auto"/>
              <w:rPr>
                <w:rFonts w:ascii="Arial" w:eastAsia="Times New Roman" w:hAnsi="Arial" w:cs="Arial"/>
                <w:color w:val="000000"/>
                <w:sz w:val="20"/>
                <w:szCs w:val="20"/>
                <w:lang w:eastAsia="en-MY"/>
              </w:rPr>
            </w:pPr>
          </w:p>
        </w:tc>
        <w:tc>
          <w:tcPr>
            <w:tcW w:w="0" w:type="auto"/>
            <w:tcBorders>
              <w:top w:val="nil"/>
              <w:left w:val="nil"/>
              <w:bottom w:val="nil"/>
              <w:right w:val="nil"/>
            </w:tcBorders>
            <w:shd w:val="clear" w:color="auto" w:fill="auto"/>
            <w:noWrap/>
            <w:vAlign w:val="bottom"/>
            <w:hideMark/>
          </w:tcPr>
          <w:p w14:paraId="54254D38"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3610366F"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2705190B"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099E70E0"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1E5CE57E"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6CDCDB60"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6FD8F273"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70DA1A4A"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7A2F741A"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098606F4"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75C57BB4"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3427AA05"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70B23E95"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0117BFE3"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14:paraId="07290E5B" w14:textId="77777777" w:rsidR="005832D0" w:rsidRPr="005832D0" w:rsidRDefault="005832D0" w:rsidP="005832D0">
            <w:pPr>
              <w:spacing w:after="0" w:line="240" w:lineRule="auto"/>
              <w:rPr>
                <w:rFonts w:ascii="Times New Roman" w:eastAsia="Times New Roman" w:hAnsi="Times New Roman" w:cs="Times New Roman"/>
                <w:sz w:val="20"/>
                <w:szCs w:val="20"/>
                <w:lang w:eastAsia="en-MY"/>
              </w:rPr>
            </w:pPr>
          </w:p>
        </w:tc>
      </w:tr>
      <w:tr w:rsidR="005832D0" w:rsidRPr="005832D0" w14:paraId="5B4E99D1" w14:textId="77777777" w:rsidTr="005832D0">
        <w:trPr>
          <w:trHeight w:val="283"/>
        </w:trPr>
        <w:tc>
          <w:tcPr>
            <w:tcW w:w="0" w:type="auto"/>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3E982EF8" w14:textId="77777777" w:rsidR="005832D0" w:rsidRPr="005832D0" w:rsidRDefault="005832D0" w:rsidP="005832D0">
            <w:pPr>
              <w:spacing w:after="0" w:line="240" w:lineRule="auto"/>
              <w:rPr>
                <w:rFonts w:ascii="Arial" w:eastAsia="Times New Roman" w:hAnsi="Arial" w:cs="Arial"/>
                <w:b/>
                <w:bCs/>
                <w:color w:val="000000"/>
                <w:sz w:val="20"/>
                <w:szCs w:val="20"/>
                <w:lang w:eastAsia="en-MY"/>
              </w:rPr>
            </w:pPr>
            <w:r w:rsidRPr="005832D0">
              <w:rPr>
                <w:rFonts w:ascii="Arial" w:eastAsia="Times New Roman" w:hAnsi="Arial" w:cs="Arial"/>
                <w:b/>
                <w:bCs/>
                <w:color w:val="000000"/>
                <w:sz w:val="20"/>
                <w:szCs w:val="20"/>
                <w:lang w:eastAsia="en-MY"/>
              </w:rPr>
              <w:t>Day</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6F4EA46D"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C</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3706DC9D"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De</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1D4A45FC"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F</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456B8AF2"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Gr</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49BE3ACF"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In</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21E2E953"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L</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191DCBA1"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Lo</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271994FD"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OOS</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1B757BEA"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P</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051F76DC"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Ru</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231F87E7"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S</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0BAD6251"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Scm</w:t>
            </w:r>
            <w:proofErr w:type="spellEnd"/>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15A17626"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Sl</w:t>
            </w:r>
            <w:proofErr w:type="spellEnd"/>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6E3E5689"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Sm</w:t>
            </w:r>
            <w:proofErr w:type="spellEnd"/>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688AB197"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Str</w:t>
            </w:r>
          </w:p>
        </w:tc>
        <w:tc>
          <w:tcPr>
            <w:tcW w:w="0" w:type="auto"/>
            <w:tcBorders>
              <w:top w:val="single" w:sz="8" w:space="0" w:color="000000"/>
              <w:left w:val="nil"/>
              <w:bottom w:val="single" w:sz="8" w:space="0" w:color="000000"/>
              <w:right w:val="single" w:sz="4" w:space="0" w:color="000000"/>
            </w:tcBorders>
            <w:shd w:val="clear" w:color="000000" w:fill="FFFF00"/>
            <w:vAlign w:val="bottom"/>
            <w:hideMark/>
          </w:tcPr>
          <w:p w14:paraId="2BCBD662"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T</w:t>
            </w:r>
          </w:p>
        </w:tc>
        <w:tc>
          <w:tcPr>
            <w:tcW w:w="0" w:type="auto"/>
            <w:tcBorders>
              <w:top w:val="single" w:sz="8" w:space="0" w:color="000000"/>
              <w:left w:val="nil"/>
              <w:bottom w:val="single" w:sz="8" w:space="0" w:color="000000"/>
              <w:right w:val="nil"/>
            </w:tcBorders>
            <w:shd w:val="clear" w:color="000000" w:fill="FFFF00"/>
            <w:vAlign w:val="bottom"/>
            <w:hideMark/>
          </w:tcPr>
          <w:p w14:paraId="45EC2FFD"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Vo</w:t>
            </w:r>
          </w:p>
        </w:tc>
        <w:tc>
          <w:tcPr>
            <w:tcW w:w="0" w:type="auto"/>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10F9D434" w14:textId="77777777" w:rsidR="005832D0" w:rsidRPr="005832D0" w:rsidRDefault="005832D0" w:rsidP="005832D0">
            <w:pPr>
              <w:spacing w:after="0" w:line="240" w:lineRule="auto"/>
              <w:rPr>
                <w:rFonts w:ascii="Arial" w:eastAsia="Times New Roman" w:hAnsi="Arial" w:cs="Arial"/>
                <w:b/>
                <w:bCs/>
                <w:color w:val="000000"/>
                <w:sz w:val="20"/>
                <w:szCs w:val="20"/>
                <w:lang w:eastAsia="en-MY"/>
              </w:rPr>
            </w:pPr>
            <w:r w:rsidRPr="005832D0">
              <w:rPr>
                <w:rFonts w:ascii="Arial" w:eastAsia="Times New Roman" w:hAnsi="Arial" w:cs="Arial"/>
                <w:b/>
                <w:bCs/>
                <w:color w:val="000000"/>
                <w:sz w:val="20"/>
                <w:szCs w:val="20"/>
                <w:lang w:eastAsia="en-MY"/>
              </w:rPr>
              <w:t>Total Data Points</w:t>
            </w:r>
          </w:p>
        </w:tc>
      </w:tr>
      <w:tr w:rsidR="005832D0" w:rsidRPr="005832D0" w14:paraId="0907F039"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716FD95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w:t>
            </w:r>
          </w:p>
        </w:tc>
        <w:tc>
          <w:tcPr>
            <w:tcW w:w="0" w:type="auto"/>
            <w:tcBorders>
              <w:top w:val="nil"/>
              <w:left w:val="nil"/>
              <w:bottom w:val="single" w:sz="4" w:space="0" w:color="000000"/>
              <w:right w:val="single" w:sz="4" w:space="0" w:color="000000"/>
            </w:tcBorders>
            <w:shd w:val="clear" w:color="auto" w:fill="auto"/>
            <w:noWrap/>
            <w:vAlign w:val="bottom"/>
            <w:hideMark/>
          </w:tcPr>
          <w:p w14:paraId="6AF1C67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857470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74DA1C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8432F6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47E1E1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25544CF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E1A657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45B2909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6E61EA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66E9C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022AA7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F376A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31B6DB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87</w:t>
            </w:r>
          </w:p>
        </w:tc>
        <w:tc>
          <w:tcPr>
            <w:tcW w:w="0" w:type="auto"/>
            <w:tcBorders>
              <w:top w:val="nil"/>
              <w:left w:val="nil"/>
              <w:bottom w:val="single" w:sz="4" w:space="0" w:color="000000"/>
              <w:right w:val="single" w:sz="4" w:space="0" w:color="000000"/>
            </w:tcBorders>
            <w:shd w:val="clear" w:color="auto" w:fill="auto"/>
            <w:noWrap/>
            <w:vAlign w:val="bottom"/>
            <w:hideMark/>
          </w:tcPr>
          <w:p w14:paraId="2E4D9E5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72BF34C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C59C98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0B963D3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DB6CDF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27F0FB1E"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097616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2</w:t>
            </w:r>
          </w:p>
        </w:tc>
        <w:tc>
          <w:tcPr>
            <w:tcW w:w="0" w:type="auto"/>
            <w:tcBorders>
              <w:top w:val="nil"/>
              <w:left w:val="nil"/>
              <w:bottom w:val="single" w:sz="4" w:space="0" w:color="000000"/>
              <w:right w:val="single" w:sz="4" w:space="0" w:color="000000"/>
            </w:tcBorders>
            <w:shd w:val="clear" w:color="auto" w:fill="auto"/>
            <w:noWrap/>
            <w:vAlign w:val="bottom"/>
            <w:hideMark/>
          </w:tcPr>
          <w:p w14:paraId="1A7F48D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1B077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7FA87D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13A4FF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51AC98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FB1A07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C67164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49CEA27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173AC49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4955C4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102E8B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7A5854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3F79AE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69</w:t>
            </w:r>
          </w:p>
        </w:tc>
        <w:tc>
          <w:tcPr>
            <w:tcW w:w="0" w:type="auto"/>
            <w:tcBorders>
              <w:top w:val="nil"/>
              <w:left w:val="nil"/>
              <w:bottom w:val="single" w:sz="4" w:space="0" w:color="000000"/>
              <w:right w:val="single" w:sz="4" w:space="0" w:color="000000"/>
            </w:tcBorders>
            <w:shd w:val="clear" w:color="auto" w:fill="auto"/>
            <w:noWrap/>
            <w:vAlign w:val="bottom"/>
            <w:hideMark/>
          </w:tcPr>
          <w:p w14:paraId="4CFDCDF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D3F60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191DD8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13EB86D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4DA0ABF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B3E4BF1"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62DE7B1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3</w:t>
            </w:r>
          </w:p>
        </w:tc>
        <w:tc>
          <w:tcPr>
            <w:tcW w:w="0" w:type="auto"/>
            <w:tcBorders>
              <w:top w:val="nil"/>
              <w:left w:val="nil"/>
              <w:bottom w:val="single" w:sz="4" w:space="0" w:color="000000"/>
              <w:right w:val="single" w:sz="4" w:space="0" w:color="000000"/>
            </w:tcBorders>
            <w:shd w:val="clear" w:color="auto" w:fill="auto"/>
            <w:noWrap/>
            <w:vAlign w:val="bottom"/>
            <w:hideMark/>
          </w:tcPr>
          <w:p w14:paraId="0C24653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B4AC1B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F7980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E8FFDB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051FA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09C697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B87CB1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6387BDD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698A1A8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285C7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7066F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2B303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3E51B4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98</w:t>
            </w:r>
          </w:p>
        </w:tc>
        <w:tc>
          <w:tcPr>
            <w:tcW w:w="0" w:type="auto"/>
            <w:tcBorders>
              <w:top w:val="nil"/>
              <w:left w:val="nil"/>
              <w:bottom w:val="single" w:sz="4" w:space="0" w:color="000000"/>
              <w:right w:val="single" w:sz="4" w:space="0" w:color="000000"/>
            </w:tcBorders>
            <w:shd w:val="clear" w:color="auto" w:fill="auto"/>
            <w:noWrap/>
            <w:vAlign w:val="bottom"/>
            <w:hideMark/>
          </w:tcPr>
          <w:p w14:paraId="7753305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D72DF2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E8FCE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673AA97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508436F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41C33FB"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FF45A0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4</w:t>
            </w:r>
          </w:p>
        </w:tc>
        <w:tc>
          <w:tcPr>
            <w:tcW w:w="0" w:type="auto"/>
            <w:tcBorders>
              <w:top w:val="nil"/>
              <w:left w:val="nil"/>
              <w:bottom w:val="single" w:sz="4" w:space="0" w:color="000000"/>
              <w:right w:val="single" w:sz="4" w:space="0" w:color="000000"/>
            </w:tcBorders>
            <w:shd w:val="clear" w:color="auto" w:fill="auto"/>
            <w:noWrap/>
            <w:vAlign w:val="bottom"/>
            <w:hideMark/>
          </w:tcPr>
          <w:p w14:paraId="7C2FAE8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46D93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5507F61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7975E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27ADD23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5265C4D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53D75E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41E0D3D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692ADBE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C432B1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7D9336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296B22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A3DDFB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44</w:t>
            </w:r>
          </w:p>
        </w:tc>
        <w:tc>
          <w:tcPr>
            <w:tcW w:w="0" w:type="auto"/>
            <w:tcBorders>
              <w:top w:val="nil"/>
              <w:left w:val="nil"/>
              <w:bottom w:val="single" w:sz="4" w:space="0" w:color="000000"/>
              <w:right w:val="single" w:sz="4" w:space="0" w:color="000000"/>
            </w:tcBorders>
            <w:shd w:val="clear" w:color="auto" w:fill="auto"/>
            <w:noWrap/>
            <w:vAlign w:val="bottom"/>
            <w:hideMark/>
          </w:tcPr>
          <w:p w14:paraId="32BCE7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3F8703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F65C1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5238350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5157106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5DCCDDFA"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902D66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5</w:t>
            </w:r>
          </w:p>
        </w:tc>
        <w:tc>
          <w:tcPr>
            <w:tcW w:w="0" w:type="auto"/>
            <w:tcBorders>
              <w:top w:val="nil"/>
              <w:left w:val="nil"/>
              <w:bottom w:val="single" w:sz="4" w:space="0" w:color="000000"/>
              <w:right w:val="single" w:sz="4" w:space="0" w:color="000000"/>
            </w:tcBorders>
            <w:shd w:val="clear" w:color="auto" w:fill="auto"/>
            <w:noWrap/>
            <w:vAlign w:val="bottom"/>
            <w:hideMark/>
          </w:tcPr>
          <w:p w14:paraId="1CE7624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3B19D6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7FF1267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15D117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7426F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6508EEE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2C143A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6B4DE2B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25FF806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5ED442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5DA05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4DCADE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10751C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82</w:t>
            </w:r>
          </w:p>
        </w:tc>
        <w:tc>
          <w:tcPr>
            <w:tcW w:w="0" w:type="auto"/>
            <w:tcBorders>
              <w:top w:val="nil"/>
              <w:left w:val="nil"/>
              <w:bottom w:val="single" w:sz="4" w:space="0" w:color="000000"/>
              <w:right w:val="single" w:sz="4" w:space="0" w:color="000000"/>
            </w:tcBorders>
            <w:shd w:val="clear" w:color="auto" w:fill="auto"/>
            <w:noWrap/>
            <w:vAlign w:val="bottom"/>
            <w:hideMark/>
          </w:tcPr>
          <w:p w14:paraId="70D90C3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1B7954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E63D8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3DD3262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686AA1C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42BEEA8C"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76CB0B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6</w:t>
            </w:r>
          </w:p>
        </w:tc>
        <w:tc>
          <w:tcPr>
            <w:tcW w:w="0" w:type="auto"/>
            <w:tcBorders>
              <w:top w:val="nil"/>
              <w:left w:val="nil"/>
              <w:bottom w:val="single" w:sz="4" w:space="0" w:color="000000"/>
              <w:right w:val="single" w:sz="4" w:space="0" w:color="000000"/>
            </w:tcBorders>
            <w:shd w:val="clear" w:color="auto" w:fill="auto"/>
            <w:noWrap/>
            <w:vAlign w:val="bottom"/>
            <w:hideMark/>
          </w:tcPr>
          <w:p w14:paraId="3FC5123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595DE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73C25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F3DE5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A4D1A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80B895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D9FFB9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D83797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7D6B6B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2BB1F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E58234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4D677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2879EB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98</w:t>
            </w:r>
          </w:p>
        </w:tc>
        <w:tc>
          <w:tcPr>
            <w:tcW w:w="0" w:type="auto"/>
            <w:tcBorders>
              <w:top w:val="nil"/>
              <w:left w:val="nil"/>
              <w:bottom w:val="single" w:sz="4" w:space="0" w:color="000000"/>
              <w:right w:val="single" w:sz="4" w:space="0" w:color="000000"/>
            </w:tcBorders>
            <w:shd w:val="clear" w:color="auto" w:fill="auto"/>
            <w:noWrap/>
            <w:vAlign w:val="bottom"/>
            <w:hideMark/>
          </w:tcPr>
          <w:p w14:paraId="17DFD14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06D717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1A754D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0B6EE88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38DAF39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FF5E194"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3138DAA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7</w:t>
            </w:r>
          </w:p>
        </w:tc>
        <w:tc>
          <w:tcPr>
            <w:tcW w:w="0" w:type="auto"/>
            <w:tcBorders>
              <w:top w:val="nil"/>
              <w:left w:val="nil"/>
              <w:bottom w:val="single" w:sz="4" w:space="0" w:color="000000"/>
              <w:right w:val="single" w:sz="4" w:space="0" w:color="000000"/>
            </w:tcBorders>
            <w:shd w:val="clear" w:color="auto" w:fill="auto"/>
            <w:noWrap/>
            <w:vAlign w:val="bottom"/>
            <w:hideMark/>
          </w:tcPr>
          <w:p w14:paraId="6D29BBD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518329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5ADFF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54FF23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70BBA6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47FB423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D27D2F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4BD4C37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3C5B8A7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EDCCA9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754828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2165E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4FA42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60</w:t>
            </w:r>
          </w:p>
        </w:tc>
        <w:tc>
          <w:tcPr>
            <w:tcW w:w="0" w:type="auto"/>
            <w:tcBorders>
              <w:top w:val="nil"/>
              <w:left w:val="nil"/>
              <w:bottom w:val="single" w:sz="4" w:space="0" w:color="000000"/>
              <w:right w:val="single" w:sz="4" w:space="0" w:color="000000"/>
            </w:tcBorders>
            <w:shd w:val="clear" w:color="auto" w:fill="auto"/>
            <w:noWrap/>
            <w:vAlign w:val="bottom"/>
            <w:hideMark/>
          </w:tcPr>
          <w:p w14:paraId="5659B72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D4091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6E955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04643BD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4579B8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F87C9BE"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6DBE7A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8</w:t>
            </w:r>
          </w:p>
        </w:tc>
        <w:tc>
          <w:tcPr>
            <w:tcW w:w="0" w:type="auto"/>
            <w:tcBorders>
              <w:top w:val="nil"/>
              <w:left w:val="nil"/>
              <w:bottom w:val="single" w:sz="4" w:space="0" w:color="000000"/>
              <w:right w:val="single" w:sz="4" w:space="0" w:color="000000"/>
            </w:tcBorders>
            <w:shd w:val="clear" w:color="auto" w:fill="auto"/>
            <w:noWrap/>
            <w:vAlign w:val="bottom"/>
            <w:hideMark/>
          </w:tcPr>
          <w:p w14:paraId="0D53838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7E9CE4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9B336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010372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91FF41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9E3B69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FE0034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FEAF83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644110A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F2892C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93103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EE2E65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1ABDDA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3962B95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B6D138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91FEA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75E213E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7D2214E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98D2A7B"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375334F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9</w:t>
            </w:r>
          </w:p>
        </w:tc>
        <w:tc>
          <w:tcPr>
            <w:tcW w:w="0" w:type="auto"/>
            <w:tcBorders>
              <w:top w:val="nil"/>
              <w:left w:val="nil"/>
              <w:bottom w:val="single" w:sz="4" w:space="0" w:color="000000"/>
              <w:right w:val="single" w:sz="4" w:space="0" w:color="000000"/>
            </w:tcBorders>
            <w:shd w:val="clear" w:color="auto" w:fill="auto"/>
            <w:noWrap/>
            <w:vAlign w:val="bottom"/>
            <w:hideMark/>
          </w:tcPr>
          <w:p w14:paraId="0E23073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0D8F15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DAF9C6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510EB5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55208DF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CF238A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3736FC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0E93DF5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59ECC3D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B2296E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904F14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A9930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794F2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94</w:t>
            </w:r>
          </w:p>
        </w:tc>
        <w:tc>
          <w:tcPr>
            <w:tcW w:w="0" w:type="auto"/>
            <w:tcBorders>
              <w:top w:val="nil"/>
              <w:left w:val="nil"/>
              <w:bottom w:val="single" w:sz="4" w:space="0" w:color="000000"/>
              <w:right w:val="single" w:sz="4" w:space="0" w:color="000000"/>
            </w:tcBorders>
            <w:shd w:val="clear" w:color="auto" w:fill="auto"/>
            <w:noWrap/>
            <w:vAlign w:val="bottom"/>
            <w:hideMark/>
          </w:tcPr>
          <w:p w14:paraId="21DE511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8D931C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F584E8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29C96EB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FA8CB5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1E395FE"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37A3B02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10</w:t>
            </w:r>
          </w:p>
        </w:tc>
        <w:tc>
          <w:tcPr>
            <w:tcW w:w="0" w:type="auto"/>
            <w:tcBorders>
              <w:top w:val="nil"/>
              <w:left w:val="nil"/>
              <w:bottom w:val="single" w:sz="4" w:space="0" w:color="000000"/>
              <w:right w:val="single" w:sz="4" w:space="0" w:color="000000"/>
            </w:tcBorders>
            <w:shd w:val="clear" w:color="auto" w:fill="auto"/>
            <w:noWrap/>
            <w:vAlign w:val="bottom"/>
            <w:hideMark/>
          </w:tcPr>
          <w:p w14:paraId="1DA9078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891C31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F54FE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006F39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5BC855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53E9A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3819C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65423DF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394FEF9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A6686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D00831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7B13E3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5AC23A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68</w:t>
            </w:r>
          </w:p>
        </w:tc>
        <w:tc>
          <w:tcPr>
            <w:tcW w:w="0" w:type="auto"/>
            <w:tcBorders>
              <w:top w:val="nil"/>
              <w:left w:val="nil"/>
              <w:bottom w:val="single" w:sz="4" w:space="0" w:color="000000"/>
              <w:right w:val="single" w:sz="4" w:space="0" w:color="000000"/>
            </w:tcBorders>
            <w:shd w:val="clear" w:color="auto" w:fill="auto"/>
            <w:noWrap/>
            <w:vAlign w:val="bottom"/>
            <w:hideMark/>
          </w:tcPr>
          <w:p w14:paraId="67E1E5C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603846F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07B63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44E559A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DAE46E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44E7780"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62FDE4F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11</w:t>
            </w:r>
          </w:p>
        </w:tc>
        <w:tc>
          <w:tcPr>
            <w:tcW w:w="0" w:type="auto"/>
            <w:tcBorders>
              <w:top w:val="nil"/>
              <w:left w:val="nil"/>
              <w:bottom w:val="single" w:sz="4" w:space="0" w:color="000000"/>
              <w:right w:val="single" w:sz="4" w:space="0" w:color="000000"/>
            </w:tcBorders>
            <w:shd w:val="clear" w:color="auto" w:fill="auto"/>
            <w:noWrap/>
            <w:vAlign w:val="bottom"/>
            <w:hideMark/>
          </w:tcPr>
          <w:p w14:paraId="41460B0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722254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3FDA3F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87D58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0A18837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9789F7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38A37E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7890529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53BC6BD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E8268A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BF6B6E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D4622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8C6A46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87</w:t>
            </w:r>
          </w:p>
        </w:tc>
        <w:tc>
          <w:tcPr>
            <w:tcW w:w="0" w:type="auto"/>
            <w:tcBorders>
              <w:top w:val="nil"/>
              <w:left w:val="nil"/>
              <w:bottom w:val="single" w:sz="4" w:space="0" w:color="000000"/>
              <w:right w:val="single" w:sz="4" w:space="0" w:color="000000"/>
            </w:tcBorders>
            <w:shd w:val="clear" w:color="auto" w:fill="auto"/>
            <w:noWrap/>
            <w:vAlign w:val="bottom"/>
            <w:hideMark/>
          </w:tcPr>
          <w:p w14:paraId="579EA1D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BB4AB4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D1C60C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24BA320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161DE7B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5A76FD5"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14B293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12</w:t>
            </w:r>
          </w:p>
        </w:tc>
        <w:tc>
          <w:tcPr>
            <w:tcW w:w="0" w:type="auto"/>
            <w:tcBorders>
              <w:top w:val="nil"/>
              <w:left w:val="nil"/>
              <w:bottom w:val="single" w:sz="4" w:space="0" w:color="000000"/>
              <w:right w:val="single" w:sz="4" w:space="0" w:color="000000"/>
            </w:tcBorders>
            <w:shd w:val="clear" w:color="auto" w:fill="auto"/>
            <w:noWrap/>
            <w:vAlign w:val="bottom"/>
            <w:hideMark/>
          </w:tcPr>
          <w:p w14:paraId="5B77FF6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58E4B5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5EED2D8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BF8ADF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E35FA3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17CC55D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505CE6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1ACB3EB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02311C3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115276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394783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1D423B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26A8EC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81</w:t>
            </w:r>
          </w:p>
        </w:tc>
        <w:tc>
          <w:tcPr>
            <w:tcW w:w="0" w:type="auto"/>
            <w:tcBorders>
              <w:top w:val="nil"/>
              <w:left w:val="nil"/>
              <w:bottom w:val="single" w:sz="4" w:space="0" w:color="000000"/>
              <w:right w:val="single" w:sz="4" w:space="0" w:color="000000"/>
            </w:tcBorders>
            <w:shd w:val="clear" w:color="auto" w:fill="auto"/>
            <w:noWrap/>
            <w:vAlign w:val="bottom"/>
            <w:hideMark/>
          </w:tcPr>
          <w:p w14:paraId="4CF5233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354DF8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A103A2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7B92AFA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456A2F5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49103143"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5379F39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13</w:t>
            </w:r>
          </w:p>
        </w:tc>
        <w:tc>
          <w:tcPr>
            <w:tcW w:w="0" w:type="auto"/>
            <w:tcBorders>
              <w:top w:val="nil"/>
              <w:left w:val="nil"/>
              <w:bottom w:val="single" w:sz="4" w:space="0" w:color="000000"/>
              <w:right w:val="single" w:sz="4" w:space="0" w:color="000000"/>
            </w:tcBorders>
            <w:shd w:val="clear" w:color="auto" w:fill="auto"/>
            <w:noWrap/>
            <w:vAlign w:val="bottom"/>
            <w:hideMark/>
          </w:tcPr>
          <w:p w14:paraId="08824D4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9DAA4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3DE418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8538F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31E7B39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E1DA3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37C229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1C484C8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1CABD38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DF5DC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1E674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36DC9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C67D3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56</w:t>
            </w:r>
          </w:p>
        </w:tc>
        <w:tc>
          <w:tcPr>
            <w:tcW w:w="0" w:type="auto"/>
            <w:tcBorders>
              <w:top w:val="nil"/>
              <w:left w:val="nil"/>
              <w:bottom w:val="single" w:sz="4" w:space="0" w:color="000000"/>
              <w:right w:val="single" w:sz="4" w:space="0" w:color="000000"/>
            </w:tcBorders>
            <w:shd w:val="clear" w:color="auto" w:fill="auto"/>
            <w:noWrap/>
            <w:vAlign w:val="bottom"/>
            <w:hideMark/>
          </w:tcPr>
          <w:p w14:paraId="6ABDA49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860A60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ECF0F1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68830BC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06676EB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38334A7"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0D3EA0B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14</w:t>
            </w:r>
          </w:p>
        </w:tc>
        <w:tc>
          <w:tcPr>
            <w:tcW w:w="0" w:type="auto"/>
            <w:tcBorders>
              <w:top w:val="nil"/>
              <w:left w:val="nil"/>
              <w:bottom w:val="single" w:sz="4" w:space="0" w:color="000000"/>
              <w:right w:val="single" w:sz="4" w:space="0" w:color="000000"/>
            </w:tcBorders>
            <w:shd w:val="clear" w:color="auto" w:fill="auto"/>
            <w:noWrap/>
            <w:vAlign w:val="bottom"/>
            <w:hideMark/>
          </w:tcPr>
          <w:p w14:paraId="36A79FD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7ABA0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E27B4E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453621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DE6454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5FB73A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A8FB6F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66</w:t>
            </w:r>
          </w:p>
        </w:tc>
        <w:tc>
          <w:tcPr>
            <w:tcW w:w="0" w:type="auto"/>
            <w:tcBorders>
              <w:top w:val="nil"/>
              <w:left w:val="nil"/>
              <w:bottom w:val="single" w:sz="4" w:space="0" w:color="000000"/>
              <w:right w:val="single" w:sz="4" w:space="0" w:color="000000"/>
            </w:tcBorders>
            <w:shd w:val="clear" w:color="auto" w:fill="auto"/>
            <w:noWrap/>
            <w:vAlign w:val="bottom"/>
            <w:hideMark/>
          </w:tcPr>
          <w:p w14:paraId="666BD70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522546E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B1E664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845D75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638EC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868740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4A3727C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40FEAA5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4DA387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42B49A5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5922AD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6312990F"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0B87D8B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15</w:t>
            </w:r>
          </w:p>
        </w:tc>
        <w:tc>
          <w:tcPr>
            <w:tcW w:w="0" w:type="auto"/>
            <w:tcBorders>
              <w:top w:val="nil"/>
              <w:left w:val="nil"/>
              <w:bottom w:val="single" w:sz="4" w:space="0" w:color="000000"/>
              <w:right w:val="single" w:sz="4" w:space="0" w:color="000000"/>
            </w:tcBorders>
            <w:shd w:val="clear" w:color="auto" w:fill="auto"/>
            <w:noWrap/>
            <w:vAlign w:val="bottom"/>
            <w:hideMark/>
          </w:tcPr>
          <w:p w14:paraId="75929E0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4C65F4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942A2C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C6B80A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333C17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391C58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548B7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4877148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1B5B06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E0DF64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8AE5CC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42B489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B8BB49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78</w:t>
            </w:r>
          </w:p>
        </w:tc>
        <w:tc>
          <w:tcPr>
            <w:tcW w:w="0" w:type="auto"/>
            <w:tcBorders>
              <w:top w:val="nil"/>
              <w:left w:val="nil"/>
              <w:bottom w:val="single" w:sz="4" w:space="0" w:color="000000"/>
              <w:right w:val="single" w:sz="4" w:space="0" w:color="000000"/>
            </w:tcBorders>
            <w:shd w:val="clear" w:color="auto" w:fill="auto"/>
            <w:noWrap/>
            <w:vAlign w:val="bottom"/>
            <w:hideMark/>
          </w:tcPr>
          <w:p w14:paraId="699B335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20D2C1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E61D4A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1A29255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378ACE2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7AAA9E2"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5B86C2D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16</w:t>
            </w:r>
          </w:p>
        </w:tc>
        <w:tc>
          <w:tcPr>
            <w:tcW w:w="0" w:type="auto"/>
            <w:tcBorders>
              <w:top w:val="nil"/>
              <w:left w:val="nil"/>
              <w:bottom w:val="single" w:sz="4" w:space="0" w:color="000000"/>
              <w:right w:val="single" w:sz="4" w:space="0" w:color="000000"/>
            </w:tcBorders>
            <w:shd w:val="clear" w:color="auto" w:fill="auto"/>
            <w:noWrap/>
            <w:vAlign w:val="bottom"/>
            <w:hideMark/>
          </w:tcPr>
          <w:p w14:paraId="5BECBB1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3D35D0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7EA44A9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FCEE23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EC943F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40B7B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FD5AE2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33877FA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703960A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43D632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2116E1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BA290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C59B6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10E6D94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329D74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735776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5932300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7569D20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4F76F8C6" w14:textId="77777777" w:rsidTr="005832D0">
        <w:trPr>
          <w:trHeight w:val="249"/>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6944396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17</w:t>
            </w:r>
          </w:p>
        </w:tc>
        <w:tc>
          <w:tcPr>
            <w:tcW w:w="0" w:type="auto"/>
            <w:tcBorders>
              <w:top w:val="nil"/>
              <w:left w:val="nil"/>
              <w:bottom w:val="single" w:sz="4" w:space="0" w:color="000000"/>
              <w:right w:val="single" w:sz="4" w:space="0" w:color="000000"/>
            </w:tcBorders>
            <w:shd w:val="clear" w:color="auto" w:fill="auto"/>
            <w:noWrap/>
            <w:vAlign w:val="bottom"/>
            <w:hideMark/>
          </w:tcPr>
          <w:p w14:paraId="795B6A2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04416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54E8B6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146A69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0E72B7B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61FEC9C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90155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608FDA1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09AE674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2BC7D6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1423F99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2AE48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F8E1B9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77</w:t>
            </w:r>
          </w:p>
        </w:tc>
        <w:tc>
          <w:tcPr>
            <w:tcW w:w="0" w:type="auto"/>
            <w:tcBorders>
              <w:top w:val="nil"/>
              <w:left w:val="nil"/>
              <w:bottom w:val="single" w:sz="4" w:space="0" w:color="000000"/>
              <w:right w:val="single" w:sz="4" w:space="0" w:color="000000"/>
            </w:tcBorders>
            <w:shd w:val="clear" w:color="auto" w:fill="auto"/>
            <w:noWrap/>
            <w:vAlign w:val="bottom"/>
            <w:hideMark/>
          </w:tcPr>
          <w:p w14:paraId="69C6003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C03484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4F9714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000000"/>
              <w:right w:val="nil"/>
            </w:tcBorders>
            <w:shd w:val="clear" w:color="auto" w:fill="auto"/>
            <w:noWrap/>
            <w:vAlign w:val="bottom"/>
            <w:hideMark/>
          </w:tcPr>
          <w:p w14:paraId="007BEA1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CD055C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0AD978BC" w14:textId="77777777" w:rsidTr="005832D0">
        <w:trPr>
          <w:trHeight w:val="261"/>
        </w:trPr>
        <w:tc>
          <w:tcPr>
            <w:tcW w:w="0" w:type="auto"/>
            <w:tcBorders>
              <w:top w:val="nil"/>
              <w:left w:val="single" w:sz="8" w:space="0" w:color="000000"/>
              <w:bottom w:val="single" w:sz="4" w:space="0" w:color="000000"/>
              <w:right w:val="single" w:sz="8" w:space="0" w:color="000000"/>
            </w:tcBorders>
            <w:shd w:val="clear" w:color="auto" w:fill="auto"/>
            <w:noWrap/>
            <w:vAlign w:val="bottom"/>
            <w:hideMark/>
          </w:tcPr>
          <w:p w14:paraId="2232AE9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18</w:t>
            </w:r>
          </w:p>
        </w:tc>
        <w:tc>
          <w:tcPr>
            <w:tcW w:w="0" w:type="auto"/>
            <w:tcBorders>
              <w:top w:val="nil"/>
              <w:left w:val="nil"/>
              <w:bottom w:val="nil"/>
              <w:right w:val="single" w:sz="4" w:space="0" w:color="000000"/>
            </w:tcBorders>
            <w:shd w:val="clear" w:color="auto" w:fill="auto"/>
            <w:noWrap/>
            <w:vAlign w:val="bottom"/>
            <w:hideMark/>
          </w:tcPr>
          <w:p w14:paraId="0D60B32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51C64A1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3F14590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0AA815C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6D57F13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nil"/>
              <w:right w:val="single" w:sz="4" w:space="0" w:color="000000"/>
            </w:tcBorders>
            <w:shd w:val="clear" w:color="auto" w:fill="auto"/>
            <w:noWrap/>
            <w:vAlign w:val="bottom"/>
            <w:hideMark/>
          </w:tcPr>
          <w:p w14:paraId="61CCE1B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0BFBAEC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nil"/>
              <w:right w:val="single" w:sz="4" w:space="0" w:color="000000"/>
            </w:tcBorders>
            <w:shd w:val="clear" w:color="auto" w:fill="auto"/>
            <w:noWrap/>
            <w:vAlign w:val="bottom"/>
            <w:hideMark/>
          </w:tcPr>
          <w:p w14:paraId="516DC45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7B121D9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0105F77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5CF40A6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1940717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584D587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114</w:t>
            </w:r>
          </w:p>
        </w:tc>
        <w:tc>
          <w:tcPr>
            <w:tcW w:w="0" w:type="auto"/>
            <w:tcBorders>
              <w:top w:val="nil"/>
              <w:left w:val="nil"/>
              <w:bottom w:val="nil"/>
              <w:right w:val="single" w:sz="4" w:space="0" w:color="000000"/>
            </w:tcBorders>
            <w:shd w:val="clear" w:color="auto" w:fill="auto"/>
            <w:noWrap/>
            <w:vAlign w:val="bottom"/>
            <w:hideMark/>
          </w:tcPr>
          <w:p w14:paraId="2A489C1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3E98C85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single" w:sz="4" w:space="0" w:color="000000"/>
            </w:tcBorders>
            <w:shd w:val="clear" w:color="auto" w:fill="auto"/>
            <w:noWrap/>
            <w:vAlign w:val="bottom"/>
            <w:hideMark/>
          </w:tcPr>
          <w:p w14:paraId="06499A7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nil"/>
              <w:right w:val="nil"/>
            </w:tcBorders>
            <w:shd w:val="clear" w:color="auto" w:fill="auto"/>
            <w:noWrap/>
            <w:vAlign w:val="bottom"/>
            <w:hideMark/>
          </w:tcPr>
          <w:p w14:paraId="50B805F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single" w:sz="8" w:space="0" w:color="000000"/>
              <w:bottom w:val="nil"/>
              <w:right w:val="single" w:sz="8" w:space="0" w:color="000000"/>
            </w:tcBorders>
            <w:shd w:val="clear" w:color="auto" w:fill="auto"/>
            <w:noWrap/>
            <w:vAlign w:val="bottom"/>
            <w:hideMark/>
          </w:tcPr>
          <w:p w14:paraId="3ECAF30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58E8CD9F" w14:textId="77777777" w:rsidTr="005832D0">
        <w:trPr>
          <w:trHeight w:val="261"/>
        </w:trPr>
        <w:tc>
          <w:tcPr>
            <w:tcW w:w="0" w:type="auto"/>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53F9721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Totals (18)</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239A426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6FF355A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6529730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022FD14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7F7D626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24</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08358ED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09B5DB8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341</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20B2679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475</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773DA8A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137C1ED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1BB7972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6D2DF7A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1783792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1296</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29CB5D6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79CC086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single" w:sz="4" w:space="0" w:color="000000"/>
            </w:tcBorders>
            <w:shd w:val="clear" w:color="000000" w:fill="FFFF00"/>
            <w:noWrap/>
            <w:vAlign w:val="bottom"/>
            <w:hideMark/>
          </w:tcPr>
          <w:p w14:paraId="236AF6D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nil"/>
              <w:bottom w:val="single" w:sz="8" w:space="0" w:color="000000"/>
              <w:right w:val="nil"/>
            </w:tcBorders>
            <w:shd w:val="clear" w:color="000000" w:fill="FFFF00"/>
            <w:noWrap/>
            <w:vAlign w:val="bottom"/>
            <w:hideMark/>
          </w:tcPr>
          <w:p w14:paraId="598B679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541230D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2160</w:t>
            </w:r>
          </w:p>
        </w:tc>
      </w:tr>
    </w:tbl>
    <w:p w14:paraId="7786E13F" w14:textId="4214138D" w:rsidR="001A74B3" w:rsidRDefault="001A74B3" w:rsidP="46B72C0D">
      <w:pPr>
        <w:spacing w:line="360" w:lineRule="auto"/>
        <w:ind w:firstLine="720"/>
        <w:jc w:val="both"/>
        <w:rPr>
          <w:rFonts w:ascii="Times New Roman" w:hAnsi="Times New Roman" w:cs="Times New Roman"/>
          <w:sz w:val="24"/>
          <w:szCs w:val="24"/>
          <w:lang w:val="en-US"/>
        </w:rPr>
      </w:pPr>
    </w:p>
    <w:p w14:paraId="5D95555B" w14:textId="77777777" w:rsidR="005832D0" w:rsidRDefault="005832D0" w:rsidP="46B72C0D">
      <w:pPr>
        <w:spacing w:line="360" w:lineRule="auto"/>
        <w:jc w:val="both"/>
        <w:rPr>
          <w:rFonts w:ascii="Times New Roman" w:hAnsi="Times New Roman" w:cs="Times New Roman"/>
          <w:sz w:val="24"/>
          <w:szCs w:val="24"/>
          <w:lang w:val="en-US"/>
        </w:rPr>
      </w:pPr>
    </w:p>
    <w:p w14:paraId="082B74E0" w14:textId="77777777" w:rsidR="005832D0" w:rsidRDefault="005832D0" w:rsidP="46B72C0D">
      <w:pPr>
        <w:spacing w:line="360" w:lineRule="auto"/>
        <w:jc w:val="both"/>
        <w:rPr>
          <w:rFonts w:ascii="Times New Roman" w:hAnsi="Times New Roman" w:cs="Times New Roman"/>
          <w:sz w:val="24"/>
          <w:szCs w:val="24"/>
          <w:lang w:val="en-US"/>
        </w:rPr>
      </w:pPr>
    </w:p>
    <w:p w14:paraId="635AAA6D" w14:textId="77777777" w:rsidR="005832D0" w:rsidRDefault="005832D0" w:rsidP="46B72C0D">
      <w:pPr>
        <w:spacing w:line="360" w:lineRule="auto"/>
        <w:jc w:val="both"/>
        <w:rPr>
          <w:rFonts w:ascii="Times New Roman" w:hAnsi="Times New Roman" w:cs="Times New Roman"/>
          <w:sz w:val="24"/>
          <w:szCs w:val="24"/>
          <w:lang w:val="en-US"/>
        </w:rPr>
      </w:pPr>
    </w:p>
    <w:p w14:paraId="4E2C3720" w14:textId="36A63404" w:rsidR="001A74B3" w:rsidRPr="00D82805" w:rsidRDefault="5E2984E1" w:rsidP="46B72C0D">
      <w:pPr>
        <w:spacing w:line="360" w:lineRule="auto"/>
        <w:jc w:val="both"/>
        <w:rPr>
          <w:rFonts w:ascii="Times New Roman" w:hAnsi="Times New Roman" w:cs="Times New Roman"/>
          <w:b/>
          <w:bCs/>
          <w:sz w:val="24"/>
          <w:szCs w:val="24"/>
          <w:lang w:val="en-US"/>
        </w:rPr>
      </w:pPr>
      <w:r w:rsidRPr="12B666CF">
        <w:rPr>
          <w:rFonts w:ascii="Times New Roman" w:hAnsi="Times New Roman" w:cs="Times New Roman"/>
          <w:b/>
          <w:bCs/>
          <w:sz w:val="24"/>
          <w:szCs w:val="24"/>
          <w:lang w:val="en-US"/>
        </w:rPr>
        <w:lastRenderedPageBreak/>
        <w:t xml:space="preserve">Appendix II: </w:t>
      </w:r>
      <w:r w:rsidR="5CE25059" w:rsidRPr="12B666CF">
        <w:rPr>
          <w:rFonts w:ascii="Times New Roman" w:hAnsi="Times New Roman" w:cs="Times New Roman"/>
          <w:b/>
          <w:bCs/>
          <w:sz w:val="24"/>
          <w:szCs w:val="24"/>
          <w:lang w:val="en-US"/>
        </w:rPr>
        <w:t>Compilation of Ethograms from Red Dhole</w:t>
      </w:r>
      <w:ins w:id="424" w:author="Daniel Anthony" w:date="2022-04-03T16:59:00Z">
        <w:r w:rsidR="5CE25059" w:rsidRPr="12B666CF">
          <w:rPr>
            <w:rFonts w:ascii="Times New Roman" w:hAnsi="Times New Roman" w:cs="Times New Roman"/>
            <w:b/>
            <w:bCs/>
            <w:sz w:val="24"/>
            <w:szCs w:val="24"/>
            <w:lang w:val="en-US"/>
          </w:rPr>
          <w:t xml:space="preserve"> Enclosure</w:t>
        </w:r>
      </w:ins>
      <w:r w:rsidR="5CE25059" w:rsidRPr="12B666CF">
        <w:rPr>
          <w:rFonts w:ascii="Times New Roman" w:hAnsi="Times New Roman" w:cs="Times New Roman"/>
          <w:b/>
          <w:bCs/>
          <w:sz w:val="24"/>
          <w:szCs w:val="24"/>
          <w:lang w:val="en-US"/>
        </w:rPr>
        <w:t xml:space="preserve"> 2</w:t>
      </w:r>
    </w:p>
    <w:tbl>
      <w:tblPr>
        <w:tblW w:w="13975" w:type="dxa"/>
        <w:tblLook w:val="04A0" w:firstRow="1" w:lastRow="0" w:firstColumn="1" w:lastColumn="0" w:noHBand="0" w:noVBand="1"/>
      </w:tblPr>
      <w:tblGrid>
        <w:gridCol w:w="1739"/>
        <w:gridCol w:w="495"/>
        <w:gridCol w:w="691"/>
        <w:gridCol w:w="486"/>
        <w:gridCol w:w="645"/>
        <w:gridCol w:w="583"/>
        <w:gridCol w:w="486"/>
        <w:gridCol w:w="651"/>
        <w:gridCol w:w="916"/>
        <w:gridCol w:w="495"/>
        <w:gridCol w:w="679"/>
        <w:gridCol w:w="651"/>
        <w:gridCol w:w="878"/>
        <w:gridCol w:w="980"/>
        <w:gridCol w:w="740"/>
        <w:gridCol w:w="704"/>
        <w:gridCol w:w="486"/>
        <w:gridCol w:w="690"/>
        <w:gridCol w:w="980"/>
      </w:tblGrid>
      <w:tr w:rsidR="005832D0" w:rsidRPr="005832D0" w14:paraId="426E9A70" w14:textId="77777777" w:rsidTr="005832D0">
        <w:trPr>
          <w:trHeight w:val="284"/>
        </w:trPr>
        <w:tc>
          <w:tcPr>
            <w:tcW w:w="0" w:type="auto"/>
            <w:tcBorders>
              <w:top w:val="single" w:sz="8" w:space="0" w:color="auto"/>
              <w:left w:val="single" w:sz="8" w:space="0" w:color="auto"/>
              <w:bottom w:val="single" w:sz="4" w:space="0" w:color="auto"/>
              <w:right w:val="single" w:sz="4" w:space="0" w:color="auto"/>
            </w:tcBorders>
            <w:shd w:val="clear" w:color="000000" w:fill="FFFF00"/>
            <w:noWrap/>
            <w:vAlign w:val="bottom"/>
            <w:hideMark/>
          </w:tcPr>
          <w:p w14:paraId="60A89388" w14:textId="77777777" w:rsidR="005832D0" w:rsidRPr="005832D0" w:rsidRDefault="005832D0" w:rsidP="005832D0">
            <w:pPr>
              <w:spacing w:after="0" w:line="240" w:lineRule="auto"/>
              <w:rPr>
                <w:rFonts w:ascii="Arial" w:eastAsia="Times New Roman" w:hAnsi="Arial" w:cs="Arial"/>
                <w:b/>
                <w:bCs/>
                <w:color w:val="000000"/>
                <w:sz w:val="20"/>
                <w:szCs w:val="20"/>
                <w:lang w:eastAsia="en-MY"/>
              </w:rPr>
            </w:pPr>
            <w:r w:rsidRPr="005832D0">
              <w:rPr>
                <w:rFonts w:ascii="Arial" w:eastAsia="Times New Roman" w:hAnsi="Arial" w:cs="Arial"/>
                <w:b/>
                <w:bCs/>
                <w:color w:val="000000"/>
                <w:sz w:val="20"/>
                <w:szCs w:val="20"/>
                <w:lang w:eastAsia="en-MY"/>
              </w:rPr>
              <w:t>Date</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3E30B8E0"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C</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6E313580"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De</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70DE5E51"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F</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1DD53C25"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Gr</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18710E84"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In</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4446A4D6"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L</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652E7923"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Lo</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42EA13EC"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OOS</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290B2744"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P</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2BEE3013"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Ru</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6BB7109B"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S</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690503FD"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Scm</w:t>
            </w:r>
            <w:proofErr w:type="spellEnd"/>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00770084"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Sl</w:t>
            </w:r>
            <w:proofErr w:type="spellEnd"/>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705B883D" w14:textId="77777777" w:rsidR="005832D0" w:rsidRPr="005832D0" w:rsidRDefault="005832D0" w:rsidP="005832D0">
            <w:pPr>
              <w:spacing w:after="0" w:line="240" w:lineRule="auto"/>
              <w:rPr>
                <w:rFonts w:ascii="Calibri" w:eastAsia="Times New Roman" w:hAnsi="Calibri" w:cs="Calibri"/>
                <w:b/>
                <w:bCs/>
                <w:color w:val="000000"/>
                <w:lang w:eastAsia="en-MY"/>
              </w:rPr>
            </w:pPr>
            <w:proofErr w:type="spellStart"/>
            <w:r w:rsidRPr="005832D0">
              <w:rPr>
                <w:rFonts w:ascii="Calibri" w:eastAsia="Times New Roman" w:hAnsi="Calibri" w:cs="Calibri"/>
                <w:b/>
                <w:bCs/>
                <w:color w:val="000000"/>
                <w:lang w:eastAsia="en-MY"/>
              </w:rPr>
              <w:t>Sm</w:t>
            </w:r>
            <w:proofErr w:type="spellEnd"/>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02868686"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Str</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7DE37328"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T</w:t>
            </w:r>
          </w:p>
        </w:tc>
        <w:tc>
          <w:tcPr>
            <w:tcW w:w="0" w:type="auto"/>
            <w:tcBorders>
              <w:top w:val="single" w:sz="8" w:space="0" w:color="auto"/>
              <w:left w:val="nil"/>
              <w:bottom w:val="single" w:sz="4" w:space="0" w:color="auto"/>
              <w:right w:val="single" w:sz="4" w:space="0" w:color="auto"/>
            </w:tcBorders>
            <w:shd w:val="clear" w:color="000000" w:fill="FFFF00"/>
            <w:vAlign w:val="bottom"/>
            <w:hideMark/>
          </w:tcPr>
          <w:p w14:paraId="19C5B362" w14:textId="77777777" w:rsidR="005832D0" w:rsidRPr="005832D0" w:rsidRDefault="005832D0" w:rsidP="005832D0">
            <w:pPr>
              <w:spacing w:after="0" w:line="240" w:lineRule="auto"/>
              <w:rPr>
                <w:rFonts w:ascii="Calibri" w:eastAsia="Times New Roman" w:hAnsi="Calibri" w:cs="Calibri"/>
                <w:b/>
                <w:bCs/>
                <w:color w:val="000000"/>
                <w:lang w:eastAsia="en-MY"/>
              </w:rPr>
            </w:pPr>
            <w:r w:rsidRPr="005832D0">
              <w:rPr>
                <w:rFonts w:ascii="Calibri" w:eastAsia="Times New Roman" w:hAnsi="Calibri" w:cs="Calibri"/>
                <w:b/>
                <w:bCs/>
                <w:color w:val="000000"/>
                <w:lang w:eastAsia="en-MY"/>
              </w:rPr>
              <w:t>Vo</w:t>
            </w:r>
          </w:p>
        </w:tc>
        <w:tc>
          <w:tcPr>
            <w:tcW w:w="0" w:type="auto"/>
            <w:tcBorders>
              <w:top w:val="single" w:sz="8" w:space="0" w:color="auto"/>
              <w:left w:val="nil"/>
              <w:bottom w:val="single" w:sz="4" w:space="0" w:color="auto"/>
              <w:right w:val="single" w:sz="8" w:space="0" w:color="auto"/>
            </w:tcBorders>
            <w:shd w:val="clear" w:color="000000" w:fill="FFFF00"/>
            <w:noWrap/>
            <w:vAlign w:val="bottom"/>
            <w:hideMark/>
          </w:tcPr>
          <w:p w14:paraId="507F65BB" w14:textId="77777777" w:rsidR="005832D0" w:rsidRPr="005832D0" w:rsidRDefault="005832D0" w:rsidP="005832D0">
            <w:pPr>
              <w:spacing w:after="0" w:line="240" w:lineRule="auto"/>
              <w:rPr>
                <w:rFonts w:ascii="Arial" w:eastAsia="Times New Roman" w:hAnsi="Arial" w:cs="Arial"/>
                <w:b/>
                <w:bCs/>
                <w:color w:val="000000"/>
                <w:sz w:val="20"/>
                <w:szCs w:val="20"/>
                <w:lang w:eastAsia="en-MY"/>
              </w:rPr>
            </w:pPr>
            <w:r w:rsidRPr="005832D0">
              <w:rPr>
                <w:rFonts w:ascii="Arial" w:eastAsia="Times New Roman" w:hAnsi="Arial" w:cs="Arial"/>
                <w:b/>
                <w:bCs/>
                <w:color w:val="000000"/>
                <w:sz w:val="20"/>
                <w:szCs w:val="20"/>
                <w:lang w:eastAsia="en-MY"/>
              </w:rPr>
              <w:t> </w:t>
            </w:r>
          </w:p>
        </w:tc>
      </w:tr>
      <w:tr w:rsidR="005832D0" w:rsidRPr="005832D0" w14:paraId="5AB267A1" w14:textId="77777777" w:rsidTr="005832D0">
        <w:trPr>
          <w:trHeight w:val="284"/>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8279CE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w:t>
            </w:r>
          </w:p>
        </w:tc>
        <w:tc>
          <w:tcPr>
            <w:tcW w:w="0" w:type="auto"/>
            <w:tcBorders>
              <w:top w:val="nil"/>
              <w:left w:val="nil"/>
              <w:bottom w:val="single" w:sz="4" w:space="0" w:color="auto"/>
              <w:right w:val="single" w:sz="4" w:space="0" w:color="auto"/>
            </w:tcBorders>
            <w:shd w:val="clear" w:color="auto" w:fill="auto"/>
            <w:vAlign w:val="bottom"/>
            <w:hideMark/>
          </w:tcPr>
          <w:p w14:paraId="12BBC23C"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481729A0"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3BA4B0F3"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38251B3E"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0292DF83"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57954ABA"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1560ACDF"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38D4B5B0"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534AF023"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7CEB4853"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6942A1A5"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3C401CC5"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29C85A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c>
          <w:tcPr>
            <w:tcW w:w="0" w:type="auto"/>
            <w:tcBorders>
              <w:top w:val="nil"/>
              <w:left w:val="nil"/>
              <w:bottom w:val="single" w:sz="4" w:space="0" w:color="auto"/>
              <w:right w:val="single" w:sz="4" w:space="0" w:color="auto"/>
            </w:tcBorders>
            <w:shd w:val="clear" w:color="auto" w:fill="auto"/>
            <w:vAlign w:val="bottom"/>
            <w:hideMark/>
          </w:tcPr>
          <w:p w14:paraId="49BF9069"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5513EFF3"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78E92C05"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14:paraId="244AA77E" w14:textId="77777777" w:rsidR="005832D0" w:rsidRPr="005832D0" w:rsidRDefault="005832D0" w:rsidP="005832D0">
            <w:pPr>
              <w:spacing w:after="0" w:line="240" w:lineRule="auto"/>
              <w:rPr>
                <w:rFonts w:ascii="Calibri" w:eastAsia="Times New Roman" w:hAnsi="Calibri" w:cs="Calibri"/>
                <w:color w:val="000000"/>
                <w:lang w:eastAsia="en-MY"/>
              </w:rPr>
            </w:pPr>
            <w:r w:rsidRPr="005832D0">
              <w:rPr>
                <w:rFonts w:ascii="Calibri" w:eastAsia="Times New Roman" w:hAnsi="Calibri" w:cs="Calibri"/>
                <w:color w:val="00000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5F0840F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5C6C21DB"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93E620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2</w:t>
            </w:r>
          </w:p>
        </w:tc>
        <w:tc>
          <w:tcPr>
            <w:tcW w:w="0" w:type="auto"/>
            <w:tcBorders>
              <w:top w:val="nil"/>
              <w:left w:val="nil"/>
              <w:bottom w:val="single" w:sz="4" w:space="0" w:color="auto"/>
              <w:right w:val="single" w:sz="4" w:space="0" w:color="auto"/>
            </w:tcBorders>
            <w:shd w:val="clear" w:color="auto" w:fill="auto"/>
            <w:noWrap/>
            <w:vAlign w:val="bottom"/>
            <w:hideMark/>
          </w:tcPr>
          <w:p w14:paraId="39439EE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232ECA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6AD0D5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7E4D00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0DF3E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25226A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4A1B0A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A03ECC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39FB23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085921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F437F6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B7CACC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8FE086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c>
          <w:tcPr>
            <w:tcW w:w="0" w:type="auto"/>
            <w:tcBorders>
              <w:top w:val="nil"/>
              <w:left w:val="nil"/>
              <w:bottom w:val="single" w:sz="4" w:space="0" w:color="auto"/>
              <w:right w:val="single" w:sz="4" w:space="0" w:color="auto"/>
            </w:tcBorders>
            <w:shd w:val="clear" w:color="auto" w:fill="auto"/>
            <w:noWrap/>
            <w:vAlign w:val="bottom"/>
            <w:hideMark/>
          </w:tcPr>
          <w:p w14:paraId="0494CEF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BD42C5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5B5432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5DDB7D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65E34F7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F34B6CB"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B5BAD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3</w:t>
            </w:r>
          </w:p>
        </w:tc>
        <w:tc>
          <w:tcPr>
            <w:tcW w:w="0" w:type="auto"/>
            <w:tcBorders>
              <w:top w:val="nil"/>
              <w:left w:val="nil"/>
              <w:bottom w:val="single" w:sz="4" w:space="0" w:color="auto"/>
              <w:right w:val="single" w:sz="4" w:space="0" w:color="auto"/>
            </w:tcBorders>
            <w:shd w:val="clear" w:color="auto" w:fill="auto"/>
            <w:noWrap/>
            <w:vAlign w:val="bottom"/>
            <w:hideMark/>
          </w:tcPr>
          <w:p w14:paraId="470A5AB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346B82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B14A22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19DFCF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4FFB77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12D976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D17634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54962F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20</w:t>
            </w:r>
          </w:p>
        </w:tc>
        <w:tc>
          <w:tcPr>
            <w:tcW w:w="0" w:type="auto"/>
            <w:tcBorders>
              <w:top w:val="nil"/>
              <w:left w:val="nil"/>
              <w:bottom w:val="single" w:sz="4" w:space="0" w:color="auto"/>
              <w:right w:val="single" w:sz="4" w:space="0" w:color="auto"/>
            </w:tcBorders>
            <w:shd w:val="clear" w:color="auto" w:fill="auto"/>
            <w:noWrap/>
            <w:vAlign w:val="bottom"/>
            <w:hideMark/>
          </w:tcPr>
          <w:p w14:paraId="1B67012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9A3805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07F87A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67833F9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12C94A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99</w:t>
            </w:r>
          </w:p>
        </w:tc>
        <w:tc>
          <w:tcPr>
            <w:tcW w:w="0" w:type="auto"/>
            <w:tcBorders>
              <w:top w:val="nil"/>
              <w:left w:val="nil"/>
              <w:bottom w:val="single" w:sz="4" w:space="0" w:color="auto"/>
              <w:right w:val="single" w:sz="4" w:space="0" w:color="auto"/>
            </w:tcBorders>
            <w:shd w:val="clear" w:color="auto" w:fill="auto"/>
            <w:noWrap/>
            <w:vAlign w:val="bottom"/>
            <w:hideMark/>
          </w:tcPr>
          <w:p w14:paraId="164F6EA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541DE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60B498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A11C05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460D16E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0A3F612"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45574E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4</w:t>
            </w:r>
          </w:p>
        </w:tc>
        <w:tc>
          <w:tcPr>
            <w:tcW w:w="0" w:type="auto"/>
            <w:tcBorders>
              <w:top w:val="nil"/>
              <w:left w:val="nil"/>
              <w:bottom w:val="single" w:sz="4" w:space="0" w:color="auto"/>
              <w:right w:val="single" w:sz="4" w:space="0" w:color="auto"/>
            </w:tcBorders>
            <w:shd w:val="clear" w:color="auto" w:fill="auto"/>
            <w:noWrap/>
            <w:vAlign w:val="bottom"/>
            <w:hideMark/>
          </w:tcPr>
          <w:p w14:paraId="7D72457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3DEC82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4B0904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49CAC8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99430C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5202BD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E3FBAD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2DF09A9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026822D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00D9FF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5BDDAD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6F811F1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7922C3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112</w:t>
            </w:r>
          </w:p>
        </w:tc>
        <w:tc>
          <w:tcPr>
            <w:tcW w:w="0" w:type="auto"/>
            <w:tcBorders>
              <w:top w:val="nil"/>
              <w:left w:val="nil"/>
              <w:bottom w:val="single" w:sz="4" w:space="0" w:color="auto"/>
              <w:right w:val="single" w:sz="4" w:space="0" w:color="auto"/>
            </w:tcBorders>
            <w:shd w:val="clear" w:color="auto" w:fill="auto"/>
            <w:noWrap/>
            <w:vAlign w:val="bottom"/>
            <w:hideMark/>
          </w:tcPr>
          <w:p w14:paraId="4DB70DD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029A3B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1E20F8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8799E7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3CC1C4B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6E4C59B4"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D23F1B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5</w:t>
            </w:r>
          </w:p>
        </w:tc>
        <w:tc>
          <w:tcPr>
            <w:tcW w:w="0" w:type="auto"/>
            <w:tcBorders>
              <w:top w:val="nil"/>
              <w:left w:val="nil"/>
              <w:bottom w:val="single" w:sz="4" w:space="0" w:color="auto"/>
              <w:right w:val="single" w:sz="4" w:space="0" w:color="auto"/>
            </w:tcBorders>
            <w:shd w:val="clear" w:color="auto" w:fill="auto"/>
            <w:noWrap/>
            <w:vAlign w:val="bottom"/>
            <w:hideMark/>
          </w:tcPr>
          <w:p w14:paraId="46FD10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567993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26CB54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F72715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47280E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7C6F7A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717993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F5C7FE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AA3CD5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9091ED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DF17D6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4644A4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681933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c>
          <w:tcPr>
            <w:tcW w:w="0" w:type="auto"/>
            <w:tcBorders>
              <w:top w:val="nil"/>
              <w:left w:val="nil"/>
              <w:bottom w:val="single" w:sz="4" w:space="0" w:color="auto"/>
              <w:right w:val="single" w:sz="4" w:space="0" w:color="auto"/>
            </w:tcBorders>
            <w:shd w:val="clear" w:color="auto" w:fill="auto"/>
            <w:noWrap/>
            <w:vAlign w:val="bottom"/>
            <w:hideMark/>
          </w:tcPr>
          <w:p w14:paraId="33F9FC5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851D75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6BF009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887895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42AC7D3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3B81C889"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21A4D7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6</w:t>
            </w:r>
          </w:p>
        </w:tc>
        <w:tc>
          <w:tcPr>
            <w:tcW w:w="0" w:type="auto"/>
            <w:tcBorders>
              <w:top w:val="nil"/>
              <w:left w:val="nil"/>
              <w:bottom w:val="single" w:sz="4" w:space="0" w:color="auto"/>
              <w:right w:val="single" w:sz="4" w:space="0" w:color="auto"/>
            </w:tcBorders>
            <w:shd w:val="clear" w:color="auto" w:fill="auto"/>
            <w:noWrap/>
            <w:vAlign w:val="bottom"/>
            <w:hideMark/>
          </w:tcPr>
          <w:p w14:paraId="461AD0D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DCA45D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23E6E88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C737A8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531689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385212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5566C0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F7C0B4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4C8C95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5E07A2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FBAED7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134595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053AB5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117</w:t>
            </w:r>
          </w:p>
        </w:tc>
        <w:tc>
          <w:tcPr>
            <w:tcW w:w="0" w:type="auto"/>
            <w:tcBorders>
              <w:top w:val="nil"/>
              <w:left w:val="nil"/>
              <w:bottom w:val="single" w:sz="4" w:space="0" w:color="auto"/>
              <w:right w:val="single" w:sz="4" w:space="0" w:color="auto"/>
            </w:tcBorders>
            <w:shd w:val="clear" w:color="auto" w:fill="auto"/>
            <w:noWrap/>
            <w:vAlign w:val="bottom"/>
            <w:hideMark/>
          </w:tcPr>
          <w:p w14:paraId="64E1929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3CC2284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F8F780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DFC1DF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0C15CDB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07FCF048"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CF70E8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7</w:t>
            </w:r>
          </w:p>
        </w:tc>
        <w:tc>
          <w:tcPr>
            <w:tcW w:w="0" w:type="auto"/>
            <w:tcBorders>
              <w:top w:val="nil"/>
              <w:left w:val="nil"/>
              <w:bottom w:val="single" w:sz="4" w:space="0" w:color="auto"/>
              <w:right w:val="single" w:sz="4" w:space="0" w:color="auto"/>
            </w:tcBorders>
            <w:shd w:val="clear" w:color="auto" w:fill="auto"/>
            <w:noWrap/>
            <w:vAlign w:val="bottom"/>
            <w:hideMark/>
          </w:tcPr>
          <w:p w14:paraId="2CF62EC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B6E912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BC2F90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1D8718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478969F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DB4167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CE508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05F45CE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w:t>
            </w:r>
          </w:p>
        </w:tc>
        <w:tc>
          <w:tcPr>
            <w:tcW w:w="0" w:type="auto"/>
            <w:tcBorders>
              <w:top w:val="nil"/>
              <w:left w:val="nil"/>
              <w:bottom w:val="single" w:sz="4" w:space="0" w:color="auto"/>
              <w:right w:val="single" w:sz="4" w:space="0" w:color="auto"/>
            </w:tcBorders>
            <w:shd w:val="clear" w:color="auto" w:fill="auto"/>
            <w:noWrap/>
            <w:vAlign w:val="bottom"/>
            <w:hideMark/>
          </w:tcPr>
          <w:p w14:paraId="0A9DE3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61BCE0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3BBE9D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6B06E6D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2D200F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101</w:t>
            </w:r>
          </w:p>
        </w:tc>
        <w:tc>
          <w:tcPr>
            <w:tcW w:w="0" w:type="auto"/>
            <w:tcBorders>
              <w:top w:val="nil"/>
              <w:left w:val="nil"/>
              <w:bottom w:val="single" w:sz="4" w:space="0" w:color="auto"/>
              <w:right w:val="single" w:sz="4" w:space="0" w:color="auto"/>
            </w:tcBorders>
            <w:shd w:val="clear" w:color="auto" w:fill="auto"/>
            <w:noWrap/>
            <w:vAlign w:val="bottom"/>
            <w:hideMark/>
          </w:tcPr>
          <w:p w14:paraId="4D7B2B1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0930EFC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56B1DF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968D4C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75B6FC6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647736DF"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D9AA1F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8</w:t>
            </w:r>
          </w:p>
        </w:tc>
        <w:tc>
          <w:tcPr>
            <w:tcW w:w="0" w:type="auto"/>
            <w:tcBorders>
              <w:top w:val="nil"/>
              <w:left w:val="nil"/>
              <w:bottom w:val="single" w:sz="4" w:space="0" w:color="auto"/>
              <w:right w:val="single" w:sz="4" w:space="0" w:color="auto"/>
            </w:tcBorders>
            <w:shd w:val="clear" w:color="auto" w:fill="auto"/>
            <w:noWrap/>
            <w:vAlign w:val="bottom"/>
            <w:hideMark/>
          </w:tcPr>
          <w:p w14:paraId="004385B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96CF42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3DE502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2B50EC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704CDC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E55EFF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1E430A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nil"/>
              <w:left w:val="nil"/>
              <w:bottom w:val="single" w:sz="4" w:space="0" w:color="auto"/>
              <w:right w:val="single" w:sz="4" w:space="0" w:color="auto"/>
            </w:tcBorders>
            <w:shd w:val="clear" w:color="auto" w:fill="auto"/>
            <w:noWrap/>
            <w:vAlign w:val="bottom"/>
            <w:hideMark/>
          </w:tcPr>
          <w:p w14:paraId="1A2A25B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w:t>
            </w:r>
          </w:p>
        </w:tc>
        <w:tc>
          <w:tcPr>
            <w:tcW w:w="0" w:type="auto"/>
            <w:tcBorders>
              <w:top w:val="nil"/>
              <w:left w:val="nil"/>
              <w:bottom w:val="single" w:sz="4" w:space="0" w:color="auto"/>
              <w:right w:val="single" w:sz="4" w:space="0" w:color="auto"/>
            </w:tcBorders>
            <w:shd w:val="clear" w:color="auto" w:fill="auto"/>
            <w:noWrap/>
            <w:vAlign w:val="bottom"/>
            <w:hideMark/>
          </w:tcPr>
          <w:p w14:paraId="5DF4E0A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65B28F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23FF58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single" w:sz="4" w:space="0" w:color="auto"/>
              <w:right w:val="single" w:sz="4" w:space="0" w:color="auto"/>
            </w:tcBorders>
            <w:shd w:val="clear" w:color="auto" w:fill="auto"/>
            <w:noWrap/>
            <w:vAlign w:val="bottom"/>
            <w:hideMark/>
          </w:tcPr>
          <w:p w14:paraId="2ABA4B4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7E6AE7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99</w:t>
            </w:r>
          </w:p>
        </w:tc>
        <w:tc>
          <w:tcPr>
            <w:tcW w:w="0" w:type="auto"/>
            <w:tcBorders>
              <w:top w:val="nil"/>
              <w:left w:val="nil"/>
              <w:bottom w:val="single" w:sz="4" w:space="0" w:color="auto"/>
              <w:right w:val="single" w:sz="4" w:space="0" w:color="auto"/>
            </w:tcBorders>
            <w:shd w:val="clear" w:color="auto" w:fill="auto"/>
            <w:noWrap/>
            <w:vAlign w:val="bottom"/>
            <w:hideMark/>
          </w:tcPr>
          <w:p w14:paraId="77C01CF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202414B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33C447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A1A7C3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451C29A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4A8DF2C9"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80FA3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9</w:t>
            </w:r>
          </w:p>
        </w:tc>
        <w:tc>
          <w:tcPr>
            <w:tcW w:w="0" w:type="auto"/>
            <w:tcBorders>
              <w:top w:val="nil"/>
              <w:left w:val="nil"/>
              <w:bottom w:val="single" w:sz="4" w:space="0" w:color="auto"/>
              <w:right w:val="single" w:sz="4" w:space="0" w:color="auto"/>
            </w:tcBorders>
            <w:shd w:val="clear" w:color="auto" w:fill="auto"/>
            <w:noWrap/>
            <w:vAlign w:val="bottom"/>
            <w:hideMark/>
          </w:tcPr>
          <w:p w14:paraId="0B0C6E8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6F8A9E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C9BB91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D19B3C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E139BA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1467FB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89ECF4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6</w:t>
            </w:r>
          </w:p>
        </w:tc>
        <w:tc>
          <w:tcPr>
            <w:tcW w:w="0" w:type="auto"/>
            <w:tcBorders>
              <w:top w:val="nil"/>
              <w:left w:val="nil"/>
              <w:bottom w:val="single" w:sz="4" w:space="0" w:color="auto"/>
              <w:right w:val="single" w:sz="4" w:space="0" w:color="auto"/>
            </w:tcBorders>
            <w:shd w:val="clear" w:color="auto" w:fill="auto"/>
            <w:noWrap/>
            <w:vAlign w:val="bottom"/>
            <w:hideMark/>
          </w:tcPr>
          <w:p w14:paraId="3F83707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20</w:t>
            </w:r>
          </w:p>
        </w:tc>
        <w:tc>
          <w:tcPr>
            <w:tcW w:w="0" w:type="auto"/>
            <w:tcBorders>
              <w:top w:val="nil"/>
              <w:left w:val="nil"/>
              <w:bottom w:val="single" w:sz="4" w:space="0" w:color="auto"/>
              <w:right w:val="single" w:sz="4" w:space="0" w:color="auto"/>
            </w:tcBorders>
            <w:shd w:val="clear" w:color="auto" w:fill="auto"/>
            <w:noWrap/>
            <w:vAlign w:val="bottom"/>
            <w:hideMark/>
          </w:tcPr>
          <w:p w14:paraId="307DBD7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2D9BE2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66145D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6CC1619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1C9837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92</w:t>
            </w:r>
          </w:p>
        </w:tc>
        <w:tc>
          <w:tcPr>
            <w:tcW w:w="0" w:type="auto"/>
            <w:tcBorders>
              <w:top w:val="nil"/>
              <w:left w:val="nil"/>
              <w:bottom w:val="single" w:sz="4" w:space="0" w:color="auto"/>
              <w:right w:val="single" w:sz="4" w:space="0" w:color="auto"/>
            </w:tcBorders>
            <w:shd w:val="clear" w:color="auto" w:fill="auto"/>
            <w:noWrap/>
            <w:vAlign w:val="bottom"/>
            <w:hideMark/>
          </w:tcPr>
          <w:p w14:paraId="3AC573A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3F1A39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81D588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8DA253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33D341B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272A9875"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2A7DDE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10</w:t>
            </w:r>
          </w:p>
        </w:tc>
        <w:tc>
          <w:tcPr>
            <w:tcW w:w="0" w:type="auto"/>
            <w:tcBorders>
              <w:top w:val="nil"/>
              <w:left w:val="nil"/>
              <w:bottom w:val="single" w:sz="4" w:space="0" w:color="auto"/>
              <w:right w:val="single" w:sz="4" w:space="0" w:color="auto"/>
            </w:tcBorders>
            <w:shd w:val="clear" w:color="auto" w:fill="auto"/>
            <w:noWrap/>
            <w:vAlign w:val="bottom"/>
            <w:hideMark/>
          </w:tcPr>
          <w:p w14:paraId="3CF92C2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E1ECAD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3E57DC8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BB381F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08D4AD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77D658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0AD188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16</w:t>
            </w:r>
          </w:p>
        </w:tc>
        <w:tc>
          <w:tcPr>
            <w:tcW w:w="0" w:type="auto"/>
            <w:tcBorders>
              <w:top w:val="nil"/>
              <w:left w:val="nil"/>
              <w:bottom w:val="single" w:sz="4" w:space="0" w:color="auto"/>
              <w:right w:val="single" w:sz="4" w:space="0" w:color="auto"/>
            </w:tcBorders>
            <w:shd w:val="clear" w:color="auto" w:fill="auto"/>
            <w:noWrap/>
            <w:vAlign w:val="bottom"/>
            <w:hideMark/>
          </w:tcPr>
          <w:p w14:paraId="3B92D22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21</w:t>
            </w:r>
          </w:p>
        </w:tc>
        <w:tc>
          <w:tcPr>
            <w:tcW w:w="0" w:type="auto"/>
            <w:tcBorders>
              <w:top w:val="nil"/>
              <w:left w:val="nil"/>
              <w:bottom w:val="single" w:sz="4" w:space="0" w:color="auto"/>
              <w:right w:val="single" w:sz="4" w:space="0" w:color="auto"/>
            </w:tcBorders>
            <w:shd w:val="clear" w:color="auto" w:fill="auto"/>
            <w:noWrap/>
            <w:vAlign w:val="bottom"/>
            <w:hideMark/>
          </w:tcPr>
          <w:p w14:paraId="0A9402C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B3C188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B86241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6423B5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8EF9CF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80</w:t>
            </w:r>
          </w:p>
        </w:tc>
        <w:tc>
          <w:tcPr>
            <w:tcW w:w="0" w:type="auto"/>
            <w:tcBorders>
              <w:top w:val="nil"/>
              <w:left w:val="nil"/>
              <w:bottom w:val="single" w:sz="4" w:space="0" w:color="auto"/>
              <w:right w:val="single" w:sz="4" w:space="0" w:color="auto"/>
            </w:tcBorders>
            <w:shd w:val="clear" w:color="auto" w:fill="auto"/>
            <w:noWrap/>
            <w:vAlign w:val="bottom"/>
            <w:hideMark/>
          </w:tcPr>
          <w:p w14:paraId="2B66C1C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20257CD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931F8E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D26786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77E4FF7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3C8D7826"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8279AF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11</w:t>
            </w:r>
          </w:p>
        </w:tc>
        <w:tc>
          <w:tcPr>
            <w:tcW w:w="0" w:type="auto"/>
            <w:tcBorders>
              <w:top w:val="nil"/>
              <w:left w:val="nil"/>
              <w:bottom w:val="single" w:sz="4" w:space="0" w:color="auto"/>
              <w:right w:val="single" w:sz="4" w:space="0" w:color="auto"/>
            </w:tcBorders>
            <w:shd w:val="clear" w:color="auto" w:fill="auto"/>
            <w:noWrap/>
            <w:vAlign w:val="bottom"/>
            <w:hideMark/>
          </w:tcPr>
          <w:p w14:paraId="126FF29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BBB031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7280F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3C9737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2608FB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D76A78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C06323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14C18D8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25</w:t>
            </w:r>
          </w:p>
        </w:tc>
        <w:tc>
          <w:tcPr>
            <w:tcW w:w="0" w:type="auto"/>
            <w:tcBorders>
              <w:top w:val="nil"/>
              <w:left w:val="nil"/>
              <w:bottom w:val="single" w:sz="4" w:space="0" w:color="auto"/>
              <w:right w:val="single" w:sz="4" w:space="0" w:color="auto"/>
            </w:tcBorders>
            <w:shd w:val="clear" w:color="auto" w:fill="auto"/>
            <w:noWrap/>
            <w:vAlign w:val="bottom"/>
            <w:hideMark/>
          </w:tcPr>
          <w:p w14:paraId="605E246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6A7EA3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2D06B6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50B48C0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96CEB4B"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90</w:t>
            </w:r>
          </w:p>
        </w:tc>
        <w:tc>
          <w:tcPr>
            <w:tcW w:w="0" w:type="auto"/>
            <w:tcBorders>
              <w:top w:val="nil"/>
              <w:left w:val="nil"/>
              <w:bottom w:val="single" w:sz="4" w:space="0" w:color="auto"/>
              <w:right w:val="single" w:sz="4" w:space="0" w:color="auto"/>
            </w:tcBorders>
            <w:shd w:val="clear" w:color="auto" w:fill="auto"/>
            <w:noWrap/>
            <w:vAlign w:val="bottom"/>
            <w:hideMark/>
          </w:tcPr>
          <w:p w14:paraId="228B74A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5B075E1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4B2A63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49FC62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508294A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22FE4EF8"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1A472D7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12</w:t>
            </w:r>
          </w:p>
        </w:tc>
        <w:tc>
          <w:tcPr>
            <w:tcW w:w="0" w:type="auto"/>
            <w:tcBorders>
              <w:top w:val="nil"/>
              <w:left w:val="nil"/>
              <w:bottom w:val="single" w:sz="4" w:space="0" w:color="auto"/>
              <w:right w:val="single" w:sz="4" w:space="0" w:color="auto"/>
            </w:tcBorders>
            <w:shd w:val="clear" w:color="auto" w:fill="auto"/>
            <w:noWrap/>
            <w:vAlign w:val="bottom"/>
            <w:hideMark/>
          </w:tcPr>
          <w:p w14:paraId="37A7D1A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C238A1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A75E06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72E00B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ADF5D8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612E79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E4B81D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51C1FEB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A55568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6E5145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D4945C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6F06179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7C4D0B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115</w:t>
            </w:r>
          </w:p>
        </w:tc>
        <w:tc>
          <w:tcPr>
            <w:tcW w:w="0" w:type="auto"/>
            <w:tcBorders>
              <w:top w:val="nil"/>
              <w:left w:val="nil"/>
              <w:bottom w:val="single" w:sz="4" w:space="0" w:color="auto"/>
              <w:right w:val="single" w:sz="4" w:space="0" w:color="auto"/>
            </w:tcBorders>
            <w:shd w:val="clear" w:color="auto" w:fill="auto"/>
            <w:noWrap/>
            <w:vAlign w:val="bottom"/>
            <w:hideMark/>
          </w:tcPr>
          <w:p w14:paraId="34876E2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4A9A4D3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C91693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17F015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5063E2B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318BE3D4"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11283F9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13</w:t>
            </w:r>
          </w:p>
        </w:tc>
        <w:tc>
          <w:tcPr>
            <w:tcW w:w="0" w:type="auto"/>
            <w:tcBorders>
              <w:top w:val="nil"/>
              <w:left w:val="nil"/>
              <w:bottom w:val="single" w:sz="4" w:space="0" w:color="auto"/>
              <w:right w:val="single" w:sz="4" w:space="0" w:color="auto"/>
            </w:tcBorders>
            <w:shd w:val="clear" w:color="auto" w:fill="auto"/>
            <w:noWrap/>
            <w:vAlign w:val="bottom"/>
            <w:hideMark/>
          </w:tcPr>
          <w:p w14:paraId="501B250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C68030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D486DE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EACC1E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498BC4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127BAA1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D38F3F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w:t>
            </w:r>
          </w:p>
        </w:tc>
        <w:tc>
          <w:tcPr>
            <w:tcW w:w="0" w:type="auto"/>
            <w:tcBorders>
              <w:top w:val="nil"/>
              <w:left w:val="nil"/>
              <w:bottom w:val="single" w:sz="4" w:space="0" w:color="auto"/>
              <w:right w:val="single" w:sz="4" w:space="0" w:color="auto"/>
            </w:tcBorders>
            <w:shd w:val="clear" w:color="auto" w:fill="auto"/>
            <w:noWrap/>
            <w:vAlign w:val="bottom"/>
            <w:hideMark/>
          </w:tcPr>
          <w:p w14:paraId="7CF4531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7</w:t>
            </w:r>
          </w:p>
        </w:tc>
        <w:tc>
          <w:tcPr>
            <w:tcW w:w="0" w:type="auto"/>
            <w:tcBorders>
              <w:top w:val="nil"/>
              <w:left w:val="nil"/>
              <w:bottom w:val="single" w:sz="4" w:space="0" w:color="auto"/>
              <w:right w:val="single" w:sz="4" w:space="0" w:color="auto"/>
            </w:tcBorders>
            <w:shd w:val="clear" w:color="auto" w:fill="auto"/>
            <w:noWrap/>
            <w:vAlign w:val="bottom"/>
            <w:hideMark/>
          </w:tcPr>
          <w:p w14:paraId="4424D66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441EBA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FFB703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6C0DC1E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6D5A55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97</w:t>
            </w:r>
          </w:p>
        </w:tc>
        <w:tc>
          <w:tcPr>
            <w:tcW w:w="0" w:type="auto"/>
            <w:tcBorders>
              <w:top w:val="nil"/>
              <w:left w:val="nil"/>
              <w:bottom w:val="single" w:sz="4" w:space="0" w:color="auto"/>
              <w:right w:val="single" w:sz="4" w:space="0" w:color="auto"/>
            </w:tcBorders>
            <w:shd w:val="clear" w:color="auto" w:fill="auto"/>
            <w:noWrap/>
            <w:vAlign w:val="bottom"/>
            <w:hideMark/>
          </w:tcPr>
          <w:p w14:paraId="2D3511B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67F6414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D33DEF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9FCB7B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6F1FC9C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28F9BB2"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EB0197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14</w:t>
            </w:r>
          </w:p>
        </w:tc>
        <w:tc>
          <w:tcPr>
            <w:tcW w:w="0" w:type="auto"/>
            <w:tcBorders>
              <w:top w:val="nil"/>
              <w:left w:val="nil"/>
              <w:bottom w:val="single" w:sz="4" w:space="0" w:color="auto"/>
              <w:right w:val="single" w:sz="4" w:space="0" w:color="auto"/>
            </w:tcBorders>
            <w:shd w:val="clear" w:color="auto" w:fill="auto"/>
            <w:noWrap/>
            <w:vAlign w:val="bottom"/>
            <w:hideMark/>
          </w:tcPr>
          <w:p w14:paraId="24CD3E0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0D13F9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680CA9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5E9A53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F73904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F72220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890F9A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w:t>
            </w:r>
          </w:p>
        </w:tc>
        <w:tc>
          <w:tcPr>
            <w:tcW w:w="0" w:type="auto"/>
            <w:tcBorders>
              <w:top w:val="nil"/>
              <w:left w:val="nil"/>
              <w:bottom w:val="single" w:sz="4" w:space="0" w:color="auto"/>
              <w:right w:val="single" w:sz="4" w:space="0" w:color="auto"/>
            </w:tcBorders>
            <w:shd w:val="clear" w:color="auto" w:fill="auto"/>
            <w:noWrap/>
            <w:vAlign w:val="bottom"/>
            <w:hideMark/>
          </w:tcPr>
          <w:p w14:paraId="3CC7617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7F25F6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843D2F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D00CC3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42A7DB5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C972FC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107</w:t>
            </w:r>
          </w:p>
        </w:tc>
        <w:tc>
          <w:tcPr>
            <w:tcW w:w="0" w:type="auto"/>
            <w:tcBorders>
              <w:top w:val="nil"/>
              <w:left w:val="nil"/>
              <w:bottom w:val="single" w:sz="4" w:space="0" w:color="auto"/>
              <w:right w:val="single" w:sz="4" w:space="0" w:color="auto"/>
            </w:tcBorders>
            <w:shd w:val="clear" w:color="auto" w:fill="auto"/>
            <w:noWrap/>
            <w:vAlign w:val="bottom"/>
            <w:hideMark/>
          </w:tcPr>
          <w:p w14:paraId="0F112A4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08FD41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8C8383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421893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559A111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19C96948"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A54AF7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15</w:t>
            </w:r>
          </w:p>
        </w:tc>
        <w:tc>
          <w:tcPr>
            <w:tcW w:w="0" w:type="auto"/>
            <w:tcBorders>
              <w:top w:val="nil"/>
              <w:left w:val="nil"/>
              <w:bottom w:val="single" w:sz="4" w:space="0" w:color="auto"/>
              <w:right w:val="single" w:sz="4" w:space="0" w:color="auto"/>
            </w:tcBorders>
            <w:shd w:val="clear" w:color="auto" w:fill="auto"/>
            <w:noWrap/>
            <w:vAlign w:val="bottom"/>
            <w:hideMark/>
          </w:tcPr>
          <w:p w14:paraId="0DDB493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0954BB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A86081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2F2249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E7194F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66C636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72D5B0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7</w:t>
            </w:r>
          </w:p>
        </w:tc>
        <w:tc>
          <w:tcPr>
            <w:tcW w:w="0" w:type="auto"/>
            <w:tcBorders>
              <w:top w:val="nil"/>
              <w:left w:val="nil"/>
              <w:bottom w:val="single" w:sz="4" w:space="0" w:color="auto"/>
              <w:right w:val="single" w:sz="4" w:space="0" w:color="auto"/>
            </w:tcBorders>
            <w:shd w:val="clear" w:color="auto" w:fill="auto"/>
            <w:noWrap/>
            <w:vAlign w:val="bottom"/>
            <w:hideMark/>
          </w:tcPr>
          <w:p w14:paraId="220AE14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4</w:t>
            </w:r>
          </w:p>
        </w:tc>
        <w:tc>
          <w:tcPr>
            <w:tcW w:w="0" w:type="auto"/>
            <w:tcBorders>
              <w:top w:val="nil"/>
              <w:left w:val="nil"/>
              <w:bottom w:val="single" w:sz="4" w:space="0" w:color="auto"/>
              <w:right w:val="single" w:sz="4" w:space="0" w:color="auto"/>
            </w:tcBorders>
            <w:shd w:val="clear" w:color="auto" w:fill="auto"/>
            <w:noWrap/>
            <w:vAlign w:val="bottom"/>
            <w:hideMark/>
          </w:tcPr>
          <w:p w14:paraId="16706B3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1CE907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C8A3EB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nil"/>
              <w:left w:val="nil"/>
              <w:bottom w:val="single" w:sz="4" w:space="0" w:color="auto"/>
              <w:right w:val="single" w:sz="4" w:space="0" w:color="auto"/>
            </w:tcBorders>
            <w:shd w:val="clear" w:color="auto" w:fill="auto"/>
            <w:noWrap/>
            <w:vAlign w:val="bottom"/>
            <w:hideMark/>
          </w:tcPr>
          <w:p w14:paraId="7E94BF9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B868D7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103</w:t>
            </w:r>
          </w:p>
        </w:tc>
        <w:tc>
          <w:tcPr>
            <w:tcW w:w="0" w:type="auto"/>
            <w:tcBorders>
              <w:top w:val="nil"/>
              <w:left w:val="nil"/>
              <w:bottom w:val="single" w:sz="4" w:space="0" w:color="auto"/>
              <w:right w:val="single" w:sz="4" w:space="0" w:color="auto"/>
            </w:tcBorders>
            <w:shd w:val="clear" w:color="auto" w:fill="auto"/>
            <w:noWrap/>
            <w:vAlign w:val="bottom"/>
            <w:hideMark/>
          </w:tcPr>
          <w:p w14:paraId="63ED31D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1D9E06B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27516E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0FCE6D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313001F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0D7A9FB4"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ED8BA3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16</w:t>
            </w:r>
          </w:p>
        </w:tc>
        <w:tc>
          <w:tcPr>
            <w:tcW w:w="0" w:type="auto"/>
            <w:tcBorders>
              <w:top w:val="nil"/>
              <w:left w:val="nil"/>
              <w:bottom w:val="single" w:sz="4" w:space="0" w:color="auto"/>
              <w:right w:val="single" w:sz="4" w:space="0" w:color="auto"/>
            </w:tcBorders>
            <w:shd w:val="clear" w:color="auto" w:fill="auto"/>
            <w:noWrap/>
            <w:vAlign w:val="bottom"/>
            <w:hideMark/>
          </w:tcPr>
          <w:p w14:paraId="3B6D69C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F8023A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1E3A8A3"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5C9444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54CB06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A17649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E7B99A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22</w:t>
            </w:r>
          </w:p>
        </w:tc>
        <w:tc>
          <w:tcPr>
            <w:tcW w:w="0" w:type="auto"/>
            <w:tcBorders>
              <w:top w:val="nil"/>
              <w:left w:val="nil"/>
              <w:bottom w:val="single" w:sz="4" w:space="0" w:color="auto"/>
              <w:right w:val="single" w:sz="4" w:space="0" w:color="auto"/>
            </w:tcBorders>
            <w:shd w:val="clear" w:color="auto" w:fill="auto"/>
            <w:noWrap/>
            <w:vAlign w:val="bottom"/>
            <w:hideMark/>
          </w:tcPr>
          <w:p w14:paraId="06C355F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5</w:t>
            </w:r>
          </w:p>
        </w:tc>
        <w:tc>
          <w:tcPr>
            <w:tcW w:w="0" w:type="auto"/>
            <w:tcBorders>
              <w:top w:val="nil"/>
              <w:left w:val="nil"/>
              <w:bottom w:val="single" w:sz="4" w:space="0" w:color="auto"/>
              <w:right w:val="single" w:sz="4" w:space="0" w:color="auto"/>
            </w:tcBorders>
            <w:shd w:val="clear" w:color="auto" w:fill="auto"/>
            <w:noWrap/>
            <w:vAlign w:val="bottom"/>
            <w:hideMark/>
          </w:tcPr>
          <w:p w14:paraId="0EC6CA7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B510A5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F07B6A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14:paraId="15F60958"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AD13A2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90</w:t>
            </w:r>
          </w:p>
        </w:tc>
        <w:tc>
          <w:tcPr>
            <w:tcW w:w="0" w:type="auto"/>
            <w:tcBorders>
              <w:top w:val="nil"/>
              <w:left w:val="nil"/>
              <w:bottom w:val="single" w:sz="4" w:space="0" w:color="auto"/>
              <w:right w:val="single" w:sz="4" w:space="0" w:color="auto"/>
            </w:tcBorders>
            <w:shd w:val="clear" w:color="auto" w:fill="auto"/>
            <w:noWrap/>
            <w:vAlign w:val="bottom"/>
            <w:hideMark/>
          </w:tcPr>
          <w:p w14:paraId="67AFD09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EE11694"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C2C05A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FE2BCD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7873CC8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7536D7CF"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44D80A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17</w:t>
            </w:r>
          </w:p>
        </w:tc>
        <w:tc>
          <w:tcPr>
            <w:tcW w:w="0" w:type="auto"/>
            <w:tcBorders>
              <w:top w:val="nil"/>
              <w:left w:val="nil"/>
              <w:bottom w:val="single" w:sz="4" w:space="0" w:color="auto"/>
              <w:right w:val="single" w:sz="4" w:space="0" w:color="auto"/>
            </w:tcBorders>
            <w:shd w:val="clear" w:color="auto" w:fill="auto"/>
            <w:noWrap/>
            <w:vAlign w:val="bottom"/>
            <w:hideMark/>
          </w:tcPr>
          <w:p w14:paraId="1C4D4C5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C76EFB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9D6085B"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30B679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7921892"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AC57786"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487426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440AFA2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42A8AD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F1E606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B65561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29A38D50"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271065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117</w:t>
            </w:r>
          </w:p>
        </w:tc>
        <w:tc>
          <w:tcPr>
            <w:tcW w:w="0" w:type="auto"/>
            <w:tcBorders>
              <w:top w:val="nil"/>
              <w:left w:val="nil"/>
              <w:bottom w:val="single" w:sz="4" w:space="0" w:color="auto"/>
              <w:right w:val="single" w:sz="4" w:space="0" w:color="auto"/>
            </w:tcBorders>
            <w:shd w:val="clear" w:color="auto" w:fill="auto"/>
            <w:noWrap/>
            <w:vAlign w:val="bottom"/>
            <w:hideMark/>
          </w:tcPr>
          <w:p w14:paraId="450BF32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67BA23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0C002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676F046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2909BA2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55EE8801" w14:textId="77777777" w:rsidTr="005832D0">
        <w:trPr>
          <w:trHeight w:val="261"/>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020D2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Day 18</w:t>
            </w:r>
          </w:p>
        </w:tc>
        <w:tc>
          <w:tcPr>
            <w:tcW w:w="0" w:type="auto"/>
            <w:tcBorders>
              <w:top w:val="nil"/>
              <w:left w:val="nil"/>
              <w:bottom w:val="single" w:sz="4" w:space="0" w:color="auto"/>
              <w:right w:val="single" w:sz="4" w:space="0" w:color="auto"/>
            </w:tcBorders>
            <w:shd w:val="clear" w:color="auto" w:fill="auto"/>
            <w:noWrap/>
            <w:vAlign w:val="bottom"/>
            <w:hideMark/>
          </w:tcPr>
          <w:p w14:paraId="6DBF2279"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89A7A9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395DA56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58A05E1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1B46EFE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B6F20D5"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414B34AA"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8</w:t>
            </w:r>
          </w:p>
        </w:tc>
        <w:tc>
          <w:tcPr>
            <w:tcW w:w="0" w:type="auto"/>
            <w:tcBorders>
              <w:top w:val="nil"/>
              <w:left w:val="nil"/>
              <w:bottom w:val="single" w:sz="4" w:space="0" w:color="auto"/>
              <w:right w:val="single" w:sz="4" w:space="0" w:color="auto"/>
            </w:tcBorders>
            <w:shd w:val="clear" w:color="auto" w:fill="auto"/>
            <w:noWrap/>
            <w:vAlign w:val="bottom"/>
            <w:hideMark/>
          </w:tcPr>
          <w:p w14:paraId="7D303AD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14:paraId="3E4D54B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7B6F261"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007D322F"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14:paraId="5DFAD85D"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7B4B56D4"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108</w:t>
            </w:r>
          </w:p>
        </w:tc>
        <w:tc>
          <w:tcPr>
            <w:tcW w:w="0" w:type="auto"/>
            <w:tcBorders>
              <w:top w:val="nil"/>
              <w:left w:val="nil"/>
              <w:bottom w:val="single" w:sz="4" w:space="0" w:color="auto"/>
              <w:right w:val="single" w:sz="4" w:space="0" w:color="auto"/>
            </w:tcBorders>
            <w:shd w:val="clear" w:color="auto" w:fill="auto"/>
            <w:noWrap/>
            <w:vAlign w:val="bottom"/>
            <w:hideMark/>
          </w:tcPr>
          <w:p w14:paraId="144EEFAA"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34D0EEC"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2E42361F"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14:paraId="3D231A8E"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 </w:t>
            </w:r>
          </w:p>
        </w:tc>
        <w:tc>
          <w:tcPr>
            <w:tcW w:w="0" w:type="auto"/>
            <w:tcBorders>
              <w:top w:val="nil"/>
              <w:left w:val="nil"/>
              <w:bottom w:val="single" w:sz="4" w:space="0" w:color="auto"/>
              <w:right w:val="single" w:sz="8" w:space="0" w:color="auto"/>
            </w:tcBorders>
            <w:shd w:val="clear" w:color="auto" w:fill="auto"/>
            <w:noWrap/>
            <w:vAlign w:val="bottom"/>
            <w:hideMark/>
          </w:tcPr>
          <w:p w14:paraId="06BE8485"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120</w:t>
            </w:r>
          </w:p>
        </w:tc>
      </w:tr>
      <w:tr w:rsidR="005832D0" w:rsidRPr="005832D0" w14:paraId="39C2C4FC" w14:textId="77777777" w:rsidTr="005832D0">
        <w:trPr>
          <w:trHeight w:val="273"/>
        </w:trPr>
        <w:tc>
          <w:tcPr>
            <w:tcW w:w="0" w:type="auto"/>
            <w:tcBorders>
              <w:top w:val="nil"/>
              <w:left w:val="single" w:sz="8" w:space="0" w:color="auto"/>
              <w:bottom w:val="single" w:sz="8" w:space="0" w:color="auto"/>
              <w:right w:val="single" w:sz="4" w:space="0" w:color="auto"/>
            </w:tcBorders>
            <w:shd w:val="clear" w:color="000000" w:fill="FFFF00"/>
            <w:noWrap/>
            <w:vAlign w:val="bottom"/>
            <w:hideMark/>
          </w:tcPr>
          <w:p w14:paraId="3AE47637" w14:textId="77777777" w:rsidR="005832D0" w:rsidRPr="005832D0" w:rsidRDefault="005832D0" w:rsidP="005832D0">
            <w:pPr>
              <w:spacing w:after="0" w:line="240" w:lineRule="auto"/>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Totals (18)</w:t>
            </w:r>
          </w:p>
        </w:tc>
        <w:tc>
          <w:tcPr>
            <w:tcW w:w="0" w:type="auto"/>
            <w:tcBorders>
              <w:top w:val="nil"/>
              <w:left w:val="nil"/>
              <w:bottom w:val="single" w:sz="8" w:space="0" w:color="auto"/>
              <w:right w:val="single" w:sz="4" w:space="0" w:color="auto"/>
            </w:tcBorders>
            <w:shd w:val="clear" w:color="000000" w:fill="FFFF00"/>
            <w:noWrap/>
            <w:vAlign w:val="bottom"/>
            <w:hideMark/>
          </w:tcPr>
          <w:p w14:paraId="6997EC6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04541B43"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3</w:t>
            </w:r>
          </w:p>
        </w:tc>
        <w:tc>
          <w:tcPr>
            <w:tcW w:w="0" w:type="auto"/>
            <w:tcBorders>
              <w:top w:val="nil"/>
              <w:left w:val="nil"/>
              <w:bottom w:val="single" w:sz="8" w:space="0" w:color="auto"/>
              <w:right w:val="single" w:sz="4" w:space="0" w:color="auto"/>
            </w:tcBorders>
            <w:shd w:val="clear" w:color="000000" w:fill="FFFF00"/>
            <w:noWrap/>
            <w:vAlign w:val="bottom"/>
            <w:hideMark/>
          </w:tcPr>
          <w:p w14:paraId="29A67A8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72B79F2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8" w:space="0" w:color="auto"/>
              <w:right w:val="single" w:sz="4" w:space="0" w:color="auto"/>
            </w:tcBorders>
            <w:shd w:val="clear" w:color="000000" w:fill="FFFF00"/>
            <w:noWrap/>
            <w:vAlign w:val="bottom"/>
            <w:hideMark/>
          </w:tcPr>
          <w:p w14:paraId="09617CA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w:t>
            </w:r>
          </w:p>
        </w:tc>
        <w:tc>
          <w:tcPr>
            <w:tcW w:w="0" w:type="auto"/>
            <w:tcBorders>
              <w:top w:val="nil"/>
              <w:left w:val="nil"/>
              <w:bottom w:val="single" w:sz="8" w:space="0" w:color="auto"/>
              <w:right w:val="single" w:sz="4" w:space="0" w:color="auto"/>
            </w:tcBorders>
            <w:shd w:val="clear" w:color="000000" w:fill="FFFF00"/>
            <w:noWrap/>
            <w:vAlign w:val="bottom"/>
            <w:hideMark/>
          </w:tcPr>
          <w:p w14:paraId="7BF7D247"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6D4AF629"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95</w:t>
            </w:r>
          </w:p>
        </w:tc>
        <w:tc>
          <w:tcPr>
            <w:tcW w:w="0" w:type="auto"/>
            <w:tcBorders>
              <w:top w:val="nil"/>
              <w:left w:val="nil"/>
              <w:bottom w:val="single" w:sz="8" w:space="0" w:color="auto"/>
              <w:right w:val="single" w:sz="4" w:space="0" w:color="auto"/>
            </w:tcBorders>
            <w:shd w:val="clear" w:color="000000" w:fill="FFFF00"/>
            <w:noWrap/>
            <w:vAlign w:val="bottom"/>
            <w:hideMark/>
          </w:tcPr>
          <w:p w14:paraId="6FD27336"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125</w:t>
            </w:r>
          </w:p>
        </w:tc>
        <w:tc>
          <w:tcPr>
            <w:tcW w:w="0" w:type="auto"/>
            <w:tcBorders>
              <w:top w:val="nil"/>
              <w:left w:val="nil"/>
              <w:bottom w:val="single" w:sz="8" w:space="0" w:color="auto"/>
              <w:right w:val="single" w:sz="4" w:space="0" w:color="auto"/>
            </w:tcBorders>
            <w:shd w:val="clear" w:color="000000" w:fill="FFFF00"/>
            <w:noWrap/>
            <w:vAlign w:val="bottom"/>
            <w:hideMark/>
          </w:tcPr>
          <w:p w14:paraId="779AC33E"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07411FA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686731F0"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29</w:t>
            </w:r>
          </w:p>
        </w:tc>
        <w:tc>
          <w:tcPr>
            <w:tcW w:w="0" w:type="auto"/>
            <w:tcBorders>
              <w:top w:val="nil"/>
              <w:left w:val="nil"/>
              <w:bottom w:val="single" w:sz="8" w:space="0" w:color="auto"/>
              <w:right w:val="single" w:sz="4" w:space="0" w:color="auto"/>
            </w:tcBorders>
            <w:shd w:val="clear" w:color="000000" w:fill="FFFF00"/>
            <w:noWrap/>
            <w:vAlign w:val="bottom"/>
            <w:hideMark/>
          </w:tcPr>
          <w:p w14:paraId="59F3A4D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7307D872"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1887</w:t>
            </w:r>
          </w:p>
        </w:tc>
        <w:tc>
          <w:tcPr>
            <w:tcW w:w="0" w:type="auto"/>
            <w:tcBorders>
              <w:top w:val="nil"/>
              <w:left w:val="nil"/>
              <w:bottom w:val="single" w:sz="8" w:space="0" w:color="auto"/>
              <w:right w:val="single" w:sz="4" w:space="0" w:color="auto"/>
            </w:tcBorders>
            <w:shd w:val="clear" w:color="000000" w:fill="FFFF00"/>
            <w:noWrap/>
            <w:vAlign w:val="bottom"/>
            <w:hideMark/>
          </w:tcPr>
          <w:p w14:paraId="0F076F6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17</w:t>
            </w:r>
          </w:p>
        </w:tc>
        <w:tc>
          <w:tcPr>
            <w:tcW w:w="0" w:type="auto"/>
            <w:tcBorders>
              <w:top w:val="nil"/>
              <w:left w:val="nil"/>
              <w:bottom w:val="single" w:sz="8" w:space="0" w:color="auto"/>
              <w:right w:val="single" w:sz="4" w:space="0" w:color="auto"/>
            </w:tcBorders>
            <w:shd w:val="clear" w:color="000000" w:fill="FFFF00"/>
            <w:noWrap/>
            <w:vAlign w:val="bottom"/>
            <w:hideMark/>
          </w:tcPr>
          <w:p w14:paraId="2B4A4C31"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5C59B1FD"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4" w:space="0" w:color="auto"/>
            </w:tcBorders>
            <w:shd w:val="clear" w:color="000000" w:fill="FFFF00"/>
            <w:noWrap/>
            <w:vAlign w:val="bottom"/>
            <w:hideMark/>
          </w:tcPr>
          <w:p w14:paraId="780E2DF8"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0</w:t>
            </w:r>
          </w:p>
        </w:tc>
        <w:tc>
          <w:tcPr>
            <w:tcW w:w="0" w:type="auto"/>
            <w:tcBorders>
              <w:top w:val="nil"/>
              <w:left w:val="nil"/>
              <w:bottom w:val="single" w:sz="8" w:space="0" w:color="auto"/>
              <w:right w:val="single" w:sz="8" w:space="0" w:color="auto"/>
            </w:tcBorders>
            <w:shd w:val="clear" w:color="000000" w:fill="FFFF00"/>
            <w:noWrap/>
            <w:vAlign w:val="bottom"/>
            <w:hideMark/>
          </w:tcPr>
          <w:p w14:paraId="530674FC" w14:textId="77777777" w:rsidR="005832D0" w:rsidRPr="005832D0" w:rsidRDefault="005832D0" w:rsidP="005832D0">
            <w:pPr>
              <w:spacing w:after="0" w:line="240" w:lineRule="auto"/>
              <w:jc w:val="right"/>
              <w:rPr>
                <w:rFonts w:ascii="Arial" w:eastAsia="Times New Roman" w:hAnsi="Arial" w:cs="Arial"/>
                <w:color w:val="000000"/>
                <w:sz w:val="20"/>
                <w:szCs w:val="20"/>
                <w:lang w:eastAsia="en-MY"/>
              </w:rPr>
            </w:pPr>
            <w:r w:rsidRPr="005832D0">
              <w:rPr>
                <w:rFonts w:ascii="Arial" w:eastAsia="Times New Roman" w:hAnsi="Arial" w:cs="Arial"/>
                <w:color w:val="000000"/>
                <w:sz w:val="20"/>
                <w:szCs w:val="20"/>
                <w:lang w:eastAsia="en-MY"/>
              </w:rPr>
              <w:t>2160</w:t>
            </w:r>
          </w:p>
        </w:tc>
      </w:tr>
    </w:tbl>
    <w:p w14:paraId="47431F96" w14:textId="074326B4" w:rsidR="0097540A" w:rsidRDefault="0097540A" w:rsidP="00C21FD1">
      <w:pPr>
        <w:spacing w:line="360" w:lineRule="auto"/>
        <w:rPr>
          <w:lang w:val="en-US"/>
        </w:rPr>
        <w:sectPr w:rsidR="0097540A" w:rsidSect="005832D0">
          <w:headerReference w:type="default" r:id="rId33"/>
          <w:footerReference w:type="default" r:id="rId34"/>
          <w:pgSz w:w="16838" w:h="11906" w:orient="landscape"/>
          <w:pgMar w:top="1440" w:right="1440" w:bottom="1440" w:left="1440" w:header="708" w:footer="708" w:gutter="0"/>
          <w:cols w:space="708"/>
          <w:docGrid w:linePitch="360"/>
        </w:sectPr>
      </w:pPr>
    </w:p>
    <w:p w14:paraId="4BE9965C" w14:textId="64A4935E" w:rsidR="00CC1D9A" w:rsidRPr="00730071" w:rsidRDefault="00CC1D9A" w:rsidP="00C21FD1">
      <w:pPr>
        <w:spacing w:line="360" w:lineRule="auto"/>
        <w:rPr>
          <w:rFonts w:ascii="Times New Roman" w:hAnsi="Times New Roman" w:cs="Times New Roman"/>
          <w:sz w:val="24"/>
          <w:szCs w:val="24"/>
          <w:lang w:val="en-US"/>
        </w:rPr>
      </w:pPr>
    </w:p>
    <w:sectPr w:rsidR="00CC1D9A" w:rsidRPr="00730071" w:rsidSect="005832D0">
      <w:headerReference w:type="default" r:id="rId35"/>
      <w:footerReference w:type="default" r:id="rId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ajun Wang [2]" w:date="2022-03-22T16:49:00Z" w:initials="DW">
    <w:p w14:paraId="7E43D0D7" w14:textId="01E55EE5" w:rsidR="12B666CF" w:rsidRDefault="12B666CF">
      <w:pPr>
        <w:pStyle w:val="CommentText"/>
      </w:pPr>
      <w:r>
        <w:t>now just use dholes throughout the document. Now it's simpler to read and understandable.</w:t>
      </w:r>
      <w:r>
        <w:rPr>
          <w:rStyle w:val="CommentReference"/>
        </w:rPr>
        <w:annotationRef/>
      </w:r>
    </w:p>
    <w:p w14:paraId="0D8EFEE5" w14:textId="67A43AD7" w:rsidR="12B666CF" w:rsidRDefault="12B666CF">
      <w:pPr>
        <w:pStyle w:val="CommentText"/>
      </w:pPr>
    </w:p>
  </w:comment>
  <w:comment w:id="50" w:author="Dajun Wang" w:date="2022-04-29T09:56:00Z" w:initials="DW">
    <w:p w14:paraId="1CBC260F" w14:textId="77777777" w:rsidR="00097AF6" w:rsidRDefault="00097AF6" w:rsidP="00D50AA9">
      <w:pPr>
        <w:pStyle w:val="CommentText"/>
      </w:pPr>
      <w:r>
        <w:rPr>
          <w:rStyle w:val="CommentReference"/>
        </w:rPr>
        <w:annotationRef/>
      </w:r>
      <w:r>
        <w:rPr>
          <w:lang w:val="en-US"/>
        </w:rPr>
        <w:t>What does this abbreviation refer to ?</w:t>
      </w:r>
    </w:p>
  </w:comment>
  <w:comment w:id="100" w:author="Dajun Wang [2]" w:date="2022-03-22T17:32:00Z" w:initials="DW">
    <w:p w14:paraId="36467043" w14:textId="1ED440CF" w:rsidR="12B666CF" w:rsidRDefault="12B666CF">
      <w:pPr>
        <w:pStyle w:val="CommentText"/>
      </w:pPr>
      <w:r>
        <w:t>because this is used extensively throughout the document, better to abbreviate it and use the abbreviations from then on out.</w:t>
      </w:r>
      <w:r>
        <w:rPr>
          <w:rStyle w:val="CommentReference"/>
        </w:rPr>
        <w:annotationRef/>
      </w:r>
    </w:p>
  </w:comment>
  <w:comment w:id="101" w:author="Dajun Wang" w:date="2022-04-29T14:29:00Z" w:initials="DW">
    <w:p w14:paraId="1A1495CF" w14:textId="77777777" w:rsidR="002339D9" w:rsidRDefault="002339D9" w:rsidP="005519F9">
      <w:pPr>
        <w:pStyle w:val="CommentText"/>
      </w:pPr>
      <w:r>
        <w:rPr>
          <w:rStyle w:val="CommentReference"/>
        </w:rPr>
        <w:annotationRef/>
      </w:r>
      <w:r>
        <w:rPr>
          <w:lang w:val="en-US"/>
        </w:rPr>
        <w:t>Usually no spacing between characters for abbreviation</w:t>
      </w:r>
    </w:p>
  </w:comment>
  <w:comment w:id="112" w:author="Dajun Wang [2]" w:date="2022-03-22T16:55:00Z" w:initials="DW">
    <w:p w14:paraId="7E106847" w14:textId="22C3EC42" w:rsidR="12B666CF" w:rsidRDefault="12B666CF">
      <w:pPr>
        <w:pStyle w:val="CommentText"/>
      </w:pPr>
      <w:r>
        <w:t>When written like this, the terms Red Dhole 1 feels less of an enclosure name, and more so of an individual animal. That's my take.</w:t>
      </w:r>
      <w:r>
        <w:rPr>
          <w:rStyle w:val="CommentReference"/>
        </w:rPr>
        <w:annotationRef/>
      </w:r>
    </w:p>
    <w:p w14:paraId="7C38478A" w14:textId="3D5F6B54" w:rsidR="12B666CF" w:rsidRDefault="12B666CF">
      <w:pPr>
        <w:pStyle w:val="CommentText"/>
      </w:pPr>
    </w:p>
  </w:comment>
  <w:comment w:id="113" w:author="Dajun Wang" w:date="2022-04-29T11:26:00Z" w:initials="DW">
    <w:p w14:paraId="20D2E650" w14:textId="77777777" w:rsidR="00F1379A" w:rsidRDefault="00F1379A" w:rsidP="008547CA">
      <w:pPr>
        <w:pStyle w:val="CommentText"/>
      </w:pPr>
      <w:r>
        <w:rPr>
          <w:rStyle w:val="CommentReference"/>
        </w:rPr>
        <w:annotationRef/>
      </w:r>
      <w:r>
        <w:rPr>
          <w:lang w:val="en-US"/>
        </w:rPr>
        <w:t>Should not start a sentence with an abbreviation; spell in full.</w:t>
      </w:r>
    </w:p>
  </w:comment>
  <w:comment w:id="117" w:author="Dajun Wang [2]" w:date="2022-03-22T16:56:00Z" w:initials="DW">
    <w:p w14:paraId="08E3F3C7" w14:textId="55DA49B4" w:rsidR="12B666CF" w:rsidRDefault="12B666CF">
      <w:pPr>
        <w:pStyle w:val="CommentText"/>
      </w:pPr>
      <w:r>
        <w:t>i think we can give percentages, for e.g., 15% larger or smaller.</w:t>
      </w:r>
      <w:r>
        <w:rPr>
          <w:rStyle w:val="CommentReference"/>
        </w:rPr>
        <w:annotationRef/>
      </w:r>
    </w:p>
    <w:p w14:paraId="0F9CEF16" w14:textId="2FAB1A6F" w:rsidR="12B666CF" w:rsidRDefault="12B666CF">
      <w:pPr>
        <w:pStyle w:val="CommentText"/>
      </w:pPr>
    </w:p>
  </w:comment>
  <w:comment w:id="138" w:author="Dajun Wang" w:date="2022-04-29T11:32:00Z" w:initials="DW">
    <w:p w14:paraId="29C1F29E" w14:textId="77777777" w:rsidR="008E7F19" w:rsidRDefault="008E7F19" w:rsidP="00743984">
      <w:pPr>
        <w:pStyle w:val="CommentText"/>
      </w:pPr>
      <w:r>
        <w:rPr>
          <w:rStyle w:val="CommentReference"/>
        </w:rPr>
        <w:annotationRef/>
      </w:r>
      <w:r>
        <w:rPr>
          <w:lang w:val="en-US"/>
        </w:rPr>
        <w:t>Table 2 has too little details; better to merge with Table 1.</w:t>
      </w:r>
    </w:p>
  </w:comment>
  <w:comment w:id="181" w:author="Dajun Wang" w:date="2022-04-29T11:40:00Z" w:initials="DW">
    <w:p w14:paraId="3F934E34" w14:textId="77777777" w:rsidR="002F05C0" w:rsidRDefault="002F05C0" w:rsidP="002D662D">
      <w:pPr>
        <w:pStyle w:val="CommentText"/>
      </w:pPr>
      <w:r>
        <w:rPr>
          <w:rStyle w:val="CommentReference"/>
        </w:rPr>
        <w:annotationRef/>
      </w:r>
      <w:r>
        <w:rPr>
          <w:lang w:val="en-US"/>
        </w:rPr>
        <w:t>These numbers add up to 12 dholes, not 11.</w:t>
      </w:r>
    </w:p>
  </w:comment>
  <w:comment w:id="180" w:author="Dajun Wang [2]" w:date="2022-03-22T16:41:00Z" w:initials="DW">
    <w:p w14:paraId="5F9588C2" w14:textId="112BE408" w:rsidR="12B666CF" w:rsidRDefault="12B666CF">
      <w:pPr>
        <w:pStyle w:val="CommentText"/>
      </w:pPr>
      <w:r>
        <w:t>I feel like this belongs more in MnM.</w:t>
      </w:r>
      <w:r>
        <w:rPr>
          <w:rStyle w:val="CommentReference"/>
        </w:rPr>
        <w:annotationRef/>
      </w:r>
    </w:p>
  </w:comment>
  <w:comment w:id="189" w:author="Dajun Wang [2]" w:date="2022-03-22T14:05:00Z" w:initials="DW">
    <w:p w14:paraId="513FD855" w14:textId="376DA2F6" w:rsidR="12B666CF" w:rsidRDefault="12B666CF">
      <w:pPr>
        <w:pStyle w:val="CommentText"/>
      </w:pPr>
      <w:r>
        <w:t>the 6.0 observed at RD2 are the same individuals observed at RD1 ?</w:t>
      </w:r>
      <w:r>
        <w:rPr>
          <w:rStyle w:val="CommentReference"/>
        </w:rPr>
        <w:annotationRef/>
      </w:r>
    </w:p>
  </w:comment>
  <w:comment w:id="196" w:author="Dajun Wang [2]" w:date="2022-03-22T17:22:00Z" w:initials="DW">
    <w:p w14:paraId="699F7346" w14:textId="4EC6ECAD" w:rsidR="12B666CF" w:rsidRDefault="12B666CF">
      <w:pPr>
        <w:pStyle w:val="CommentText"/>
      </w:pPr>
      <w:r>
        <w:t>Need to use the word "focal" here to specify behaviour from individual dogs</w:t>
      </w:r>
      <w:r>
        <w:rPr>
          <w:rStyle w:val="CommentReference"/>
        </w:rPr>
        <w:annotationRef/>
      </w:r>
    </w:p>
    <w:p w14:paraId="71D9597F" w14:textId="71B78A9D" w:rsidR="12B666CF" w:rsidRDefault="12B666CF">
      <w:pPr>
        <w:pStyle w:val="CommentText"/>
      </w:pPr>
    </w:p>
  </w:comment>
  <w:comment w:id="197" w:author="Dajun Wang [2]" w:date="2022-03-22T17:20:00Z" w:initials="DW">
    <w:p w14:paraId="367C61D1" w14:textId="05030216" w:rsidR="12B666CF" w:rsidRDefault="12B666CF">
      <w:pPr>
        <w:pStyle w:val="CommentText"/>
      </w:pPr>
      <w:r>
        <w:t>behaviours are recorded, animals are observed.</w:t>
      </w:r>
      <w:r>
        <w:rPr>
          <w:rStyle w:val="CommentReference"/>
        </w:rPr>
        <w:annotationRef/>
      </w:r>
    </w:p>
  </w:comment>
  <w:comment w:id="286" w:author="Dajun Wang [2]" w:date="2022-03-22T17:32:00Z" w:initials="DW">
    <w:p w14:paraId="2FA4A5A6" w14:textId="3483F5A4" w:rsidR="12B666CF" w:rsidRDefault="12B666CF">
      <w:pPr>
        <w:pStyle w:val="CommentText"/>
      </w:pPr>
      <w:r>
        <w:t>R2 is sufficient, usually.</w:t>
      </w:r>
      <w:r>
        <w:rPr>
          <w:rStyle w:val="CommentReference"/>
        </w:rPr>
        <w:annotationRef/>
      </w:r>
    </w:p>
  </w:comment>
  <w:comment w:id="287" w:author="Dajun Wang [2]" w:date="2022-03-22T21:43:00Z" w:initials="DW">
    <w:p w14:paraId="1ED9BCF1" w14:textId="4D8776C3" w:rsidR="12B666CF" w:rsidRDefault="12B666CF">
      <w:pPr>
        <w:pStyle w:val="CommentText"/>
      </w:pPr>
      <w:r>
        <w:t>Also, people dont really report the method calculating AlsR2 as it is really the square of the correlation coefficient.</w:t>
      </w:r>
      <w:r>
        <w:rPr>
          <w:rStyle w:val="CommentReference"/>
        </w:rPr>
        <w:annotationRef/>
      </w:r>
    </w:p>
  </w:comment>
  <w:comment w:id="320" w:author="Dajun Wang" w:date="2022-04-29T14:31:00Z" w:initials="DW">
    <w:p w14:paraId="496C88BD" w14:textId="77777777" w:rsidR="002339D9" w:rsidRDefault="002339D9" w:rsidP="00EE1C27">
      <w:pPr>
        <w:pStyle w:val="CommentText"/>
      </w:pPr>
      <w:r>
        <w:rPr>
          <w:rStyle w:val="CommentReference"/>
        </w:rPr>
        <w:annotationRef/>
      </w:r>
      <w:r>
        <w:rPr>
          <w:lang w:val="en-US"/>
        </w:rPr>
        <w:t>Usually don't put main titles into the plot</w:t>
      </w:r>
    </w:p>
  </w:comment>
  <w:comment w:id="337" w:author="Dajun Wang [2]" w:date="2022-03-22T21:55:00Z" w:initials="DW">
    <w:p w14:paraId="465E1FC8" w14:textId="63C69AF1" w:rsidR="12B666CF" w:rsidRDefault="12B666CF">
      <w:pPr>
        <w:pStyle w:val="CommentText"/>
      </w:pPr>
      <w:r>
        <w:t>Wouldn't this be the inverse of active states? if you've reported active states 18.01% in RD1 then inactive should be 81.99$</w:t>
      </w:r>
      <w:r>
        <w:rPr>
          <w:rStyle w:val="CommentReference"/>
        </w:rPr>
        <w:annotationRef/>
      </w:r>
    </w:p>
  </w:comment>
  <w:comment w:id="338" w:author="Daniel Anthony" w:date="2022-03-31T23:15:00Z" w:initials="DA">
    <w:p w14:paraId="405CC434" w14:textId="581828D5" w:rsidR="12B666CF" w:rsidRDefault="12B666CF">
      <w:pPr>
        <w:pStyle w:val="CommentText"/>
      </w:pPr>
      <w:r>
        <w:t>There are OOS occurrences also tho</w:t>
      </w:r>
      <w:r>
        <w:rPr>
          <w:rStyle w:val="CommentReference"/>
        </w:rPr>
        <w:annotationRef/>
      </w:r>
    </w:p>
  </w:comment>
  <w:comment w:id="369" w:author="Dajun Wang [2]" w:date="2022-03-22T14:07:00Z" w:initials="DW">
    <w:p w14:paraId="1F4A9FC2" w14:textId="13F38EC6" w:rsidR="12B666CF" w:rsidRDefault="12B666CF">
      <w:pPr>
        <w:pStyle w:val="CommentText"/>
      </w:pPr>
      <w:r>
        <w:t>Might be better to weave limitations into the discussion?</w:t>
      </w:r>
      <w:r>
        <w:rPr>
          <w:rStyle w:val="CommentReference"/>
        </w:rPr>
        <w:annotationRef/>
      </w:r>
    </w:p>
  </w:comment>
  <w:comment w:id="372" w:author="Dajun Wang [2]" w:date="2022-03-22T22:11:00Z" w:initials="DW">
    <w:p w14:paraId="69098CA4" w14:textId="723E54D0" w:rsidR="12B666CF" w:rsidRDefault="12B666CF">
      <w:pPr>
        <w:pStyle w:val="CommentText"/>
      </w:pPr>
      <w:r>
        <w:t>do you mean environmentally enriched / complex? Better to refer back to the same terminology used in the opening sentence</w:t>
      </w:r>
      <w:r>
        <w:rPr>
          <w:rStyle w:val="CommentReference"/>
        </w:rPr>
        <w:annotationRef/>
      </w:r>
    </w:p>
  </w:comment>
  <w:comment w:id="373" w:author="Dajun Wang [2]" w:date="2022-03-22T22:09:00Z" w:initials="DW">
    <w:p w14:paraId="3982113F" w14:textId="6F2ED6A6" w:rsidR="12B666CF" w:rsidRDefault="12B666CF">
      <w:pPr>
        <w:pStyle w:val="CommentText"/>
      </w:pPr>
      <w:r>
        <w:t>This is a really long sentence that can  be reduced considerably.</w:t>
      </w:r>
      <w:r>
        <w:rPr>
          <w:rStyle w:val="CommentReference"/>
        </w:rPr>
        <w:annotationRef/>
      </w:r>
    </w:p>
  </w:comment>
  <w:comment w:id="374" w:author="Dajun Wang [2]" w:date="2022-03-22T22:13:00Z" w:initials="DW">
    <w:p w14:paraId="4879CB4B" w14:textId="0F137DA4" w:rsidR="12B666CF" w:rsidRDefault="12B666CF">
      <w:pPr>
        <w:pStyle w:val="CommentText"/>
      </w:pPr>
      <w:r>
        <w:t>A valid point to bring up but not shown in results.</w:t>
      </w:r>
      <w:r>
        <w:rPr>
          <w:rStyle w:val="CommentReference"/>
        </w:rPr>
        <w:annotationRef/>
      </w:r>
    </w:p>
  </w:comment>
  <w:comment w:id="375" w:author="Dajun Wang [2]" w:date="2022-03-22T22:16:00Z" w:initials="DW">
    <w:p w14:paraId="45611AEE" w14:textId="4D8C3049" w:rsidR="12B666CF" w:rsidRDefault="12B666CF">
      <w:pPr>
        <w:pStyle w:val="CommentText"/>
      </w:pPr>
      <w:r>
        <w:t>reference required for this.</w:t>
      </w:r>
      <w:r>
        <w:rPr>
          <w:rStyle w:val="CommentReference"/>
        </w:rPr>
        <w:annotationRef/>
      </w:r>
    </w:p>
  </w:comment>
  <w:comment w:id="376" w:author="Dajun Wang [2]" w:date="2022-03-22T22:18:00Z" w:initials="DW">
    <w:p w14:paraId="46203888" w14:textId="329E2AC0" w:rsidR="12B666CF" w:rsidRDefault="12B666CF">
      <w:pPr>
        <w:pStyle w:val="CommentText"/>
      </w:pPr>
      <w:r>
        <w:t xml:space="preserve">Note: This is somewhat acceptable for internal reports because your peers will "get it". </w:t>
      </w:r>
      <w:r>
        <w:rPr>
          <w:rStyle w:val="CommentReference"/>
        </w:rPr>
        <w:annotationRef/>
      </w:r>
    </w:p>
    <w:p w14:paraId="17BA943C" w14:textId="16A49ABE" w:rsidR="12B666CF" w:rsidRDefault="12B666CF">
      <w:pPr>
        <w:pStyle w:val="CommentText"/>
      </w:pPr>
    </w:p>
    <w:p w14:paraId="7A962556" w14:textId="5A856BFD" w:rsidR="12B666CF" w:rsidRDefault="12B666CF">
      <w:pPr>
        <w:pStyle w:val="CommentText"/>
      </w:pPr>
      <w:r>
        <w:t>It is, however, harder to understand for publications.</w:t>
      </w:r>
    </w:p>
  </w:comment>
  <w:comment w:id="395" w:author="Dajun Wang [2]" w:date="2022-03-22T22:20:00Z" w:initials="DW">
    <w:p w14:paraId="2B5F877D" w14:textId="135EC97D" w:rsidR="12B666CF" w:rsidRDefault="12B666CF">
      <w:pPr>
        <w:pStyle w:val="CommentText"/>
      </w:pPr>
      <w:r>
        <w:t>if its numerous, then better put in 2-3 references.</w:t>
      </w:r>
      <w:r>
        <w:rPr>
          <w:rStyle w:val="CommentReference"/>
        </w:rPr>
        <w:annotationRef/>
      </w:r>
      <w:r>
        <w:rPr>
          <w:rStyle w:val="CommentReference"/>
        </w:rPr>
        <w:annotationRef/>
      </w:r>
    </w:p>
  </w:comment>
  <w:comment w:id="396" w:author="Dajun Wang [2]" w:date="2022-03-22T22:22:00Z" w:initials="DW">
    <w:p w14:paraId="48D19620" w14:textId="15311331" w:rsidR="12B666CF" w:rsidRDefault="12B666CF">
      <w:pPr>
        <w:pStyle w:val="CommentText"/>
      </w:pPr>
      <w:r>
        <w:t>Just dholes? I think the idea of enriching BoHs should be applied across all taxa.</w:t>
      </w:r>
      <w:r>
        <w:rPr>
          <w:rStyle w:val="CommentReference"/>
        </w:rPr>
        <w:annotationRef/>
      </w:r>
      <w:r>
        <w:rPr>
          <w:rStyle w:val="CommentReference"/>
        </w:rPr>
        <w:annotationRef/>
      </w:r>
    </w:p>
  </w:comment>
  <w:comment w:id="397" w:author="Dajun Wang [2]" w:date="2022-03-22T22:23:00Z" w:initials="DW">
    <w:p w14:paraId="4DBBF9DD" w14:textId="031CC092" w:rsidR="12B666CF" w:rsidRDefault="12B666CF">
      <w:pPr>
        <w:pStyle w:val="CommentText"/>
      </w:pPr>
      <w:r>
        <w:t>i think this paper should encourage other sections to examine how barren emptyy BoHs can be detrimental for animals. Something that your junior peers should look into, right ?</w:t>
      </w:r>
      <w:r>
        <w:rPr>
          <w:rStyle w:val="CommentReference"/>
        </w:rPr>
        <w:annotationRef/>
      </w:r>
      <w:r>
        <w:rPr>
          <w:rStyle w:val="CommentReference"/>
        </w:rPr>
        <w:annotationRef/>
      </w:r>
    </w:p>
  </w:comment>
  <w:comment w:id="398" w:author="Dajun Wang [2]" w:date="2022-03-22T22:24:00Z" w:initials="DW">
    <w:p w14:paraId="796FB4B6" w14:textId="0F57562C" w:rsidR="12B666CF" w:rsidRDefault="12B666CF">
      <w:pPr>
        <w:pStyle w:val="CommentText"/>
      </w:pPr>
      <w:r>
        <w:t>i can see why and how this notion accompanies the current study but other readers may not as they are not part of that discussion.</w:t>
      </w:r>
      <w:r>
        <w:rPr>
          <w:rStyle w:val="CommentReference"/>
        </w:rPr>
        <w:annotationRef/>
      </w:r>
      <w:r>
        <w:rPr>
          <w:rStyle w:val="CommentReference"/>
        </w:rPr>
        <w:annotationRef/>
      </w:r>
    </w:p>
    <w:p w14:paraId="017DF685" w14:textId="0DC60033" w:rsidR="12B666CF" w:rsidRDefault="12B666CF">
      <w:pPr>
        <w:pStyle w:val="CommentText"/>
      </w:pPr>
    </w:p>
    <w:p w14:paraId="1BD4EEC8" w14:textId="2E55925A" w:rsidR="12B666CF" w:rsidRDefault="12B666CF">
      <w:pPr>
        <w:pStyle w:val="CommentText"/>
      </w:pPr>
      <w:r>
        <w:t>To write about the importance of enrichment and how that plays with fixtures, it should be addressed in the "limitation" parts of your discussion.</w:t>
      </w:r>
    </w:p>
  </w:comment>
  <w:comment w:id="399" w:author="Dajun Wang [2]" w:date="2022-03-22T22:26:00Z" w:initials="DW">
    <w:p w14:paraId="6F425800" w14:textId="1256CC38" w:rsidR="12B666CF" w:rsidRDefault="12B666CF">
      <w:pPr>
        <w:pStyle w:val="CommentText"/>
      </w:pPr>
      <w:r>
        <w:t xml:space="preserve">No need feasible because these findings already stand on their own. </w:t>
      </w:r>
      <w:r>
        <w:rPr>
          <w:rStyle w:val="CommentReference"/>
        </w:rPr>
        <w:annotationRef/>
      </w:r>
      <w:r>
        <w:rPr>
          <w:rStyle w:val="CommentReference"/>
        </w:rPr>
        <w:annotationRef/>
      </w:r>
    </w:p>
    <w:p w14:paraId="34B7A432" w14:textId="14EB9179" w:rsidR="12B666CF" w:rsidRDefault="12B666CF">
      <w:pPr>
        <w:pStyle w:val="CommentText"/>
      </w:pPr>
    </w:p>
    <w:p w14:paraId="3AEE26C2" w14:textId="60E98CCC" w:rsidR="12B666CF" w:rsidRDefault="12B666CF">
      <w:pPr>
        <w:pStyle w:val="CommentText"/>
      </w:pPr>
      <w:r>
        <w:t>better to elaborate, specifically, on how these findings can support future studies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8EFEE5" w15:done="1"/>
  <w15:commentEx w15:paraId="1CBC260F" w15:done="0"/>
  <w15:commentEx w15:paraId="36467043" w15:done="1"/>
  <w15:commentEx w15:paraId="1A1495CF" w15:done="0"/>
  <w15:commentEx w15:paraId="7C38478A" w15:done="1"/>
  <w15:commentEx w15:paraId="20D2E650" w15:done="0"/>
  <w15:commentEx w15:paraId="0F9CEF16" w15:done="1"/>
  <w15:commentEx w15:paraId="29C1F29E" w15:done="0"/>
  <w15:commentEx w15:paraId="3F934E34" w15:done="0"/>
  <w15:commentEx w15:paraId="5F9588C2" w15:done="1"/>
  <w15:commentEx w15:paraId="513FD855" w15:done="1"/>
  <w15:commentEx w15:paraId="71D9597F" w15:done="1"/>
  <w15:commentEx w15:paraId="367C61D1" w15:done="1"/>
  <w15:commentEx w15:paraId="2FA4A5A6" w15:done="1"/>
  <w15:commentEx w15:paraId="1ED9BCF1" w15:paraIdParent="2FA4A5A6" w15:done="1"/>
  <w15:commentEx w15:paraId="496C88BD" w15:done="0"/>
  <w15:commentEx w15:paraId="465E1FC8" w15:done="1"/>
  <w15:commentEx w15:paraId="405CC434" w15:paraIdParent="465E1FC8" w15:done="1"/>
  <w15:commentEx w15:paraId="1F4A9FC2" w15:done="1"/>
  <w15:commentEx w15:paraId="69098CA4" w15:done="1"/>
  <w15:commentEx w15:paraId="3982113F" w15:done="1"/>
  <w15:commentEx w15:paraId="4879CB4B" w15:done="1"/>
  <w15:commentEx w15:paraId="45611AEE" w15:done="1"/>
  <w15:commentEx w15:paraId="7A962556" w15:done="1"/>
  <w15:commentEx w15:paraId="2B5F877D" w15:done="1"/>
  <w15:commentEx w15:paraId="48D19620" w15:done="1"/>
  <w15:commentEx w15:paraId="4DBBF9DD" w15:done="1"/>
  <w15:commentEx w15:paraId="1BD4EEC8" w15:done="1"/>
  <w15:commentEx w15:paraId="3AEE26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1C3E29A" w16cex:dateUtc="2022-03-22T08:49:00Z"/>
  <w16cex:commentExtensible w16cex:durableId="261634B6" w16cex:dateUtc="2022-04-29T01:56:00Z"/>
  <w16cex:commentExtensible w16cex:durableId="5007303D" w16cex:dateUtc="2022-03-22T09:32:00Z"/>
  <w16cex:commentExtensible w16cex:durableId="261674CE" w16cex:dateUtc="2022-04-29T06:29:00Z"/>
  <w16cex:commentExtensible w16cex:durableId="476FCF8F" w16cex:dateUtc="2022-03-22T08:55:00Z"/>
  <w16cex:commentExtensible w16cex:durableId="261649DE" w16cex:dateUtc="2022-04-29T03:26:00Z"/>
  <w16cex:commentExtensible w16cex:durableId="0D8C4A9B" w16cex:dateUtc="2022-03-22T08:56:00Z"/>
  <w16cex:commentExtensible w16cex:durableId="26164B3C" w16cex:dateUtc="2022-04-29T03:32:00Z"/>
  <w16cex:commentExtensible w16cex:durableId="26164D16" w16cex:dateUtc="2022-04-29T03:40:00Z"/>
  <w16cex:commentExtensible w16cex:durableId="37CC42DE" w16cex:dateUtc="2022-03-22T08:41:00Z"/>
  <w16cex:commentExtensible w16cex:durableId="1D748372" w16cex:dateUtc="2022-03-22T06:05:00Z"/>
  <w16cex:commentExtensible w16cex:durableId="279EA97C" w16cex:dateUtc="2022-03-22T09:22:00Z"/>
  <w16cex:commentExtensible w16cex:durableId="39A468E7" w16cex:dateUtc="2022-03-22T09:20:00Z"/>
  <w16cex:commentExtensible w16cex:durableId="4939F271" w16cex:dateUtc="2022-03-22T09:32:00Z"/>
  <w16cex:commentExtensible w16cex:durableId="32E166B8" w16cex:dateUtc="2022-03-22T13:43:00Z"/>
  <w16cex:commentExtensible w16cex:durableId="2616755C" w16cex:dateUtc="2022-04-29T06:31:00Z"/>
  <w16cex:commentExtensible w16cex:durableId="431CC18C" w16cex:dateUtc="2022-03-22T13:55:00Z"/>
  <w16cex:commentExtensible w16cex:durableId="72F92047" w16cex:dateUtc="2022-03-31T15:15:00Z"/>
  <w16cex:commentExtensible w16cex:durableId="5F38AC8B" w16cex:dateUtc="2022-03-22T06:07:00Z"/>
  <w16cex:commentExtensible w16cex:durableId="28CB405A" w16cex:dateUtc="2022-03-22T14:11:00Z"/>
  <w16cex:commentExtensible w16cex:durableId="0582E315" w16cex:dateUtc="2022-03-22T14:09:00Z"/>
  <w16cex:commentExtensible w16cex:durableId="169A34F3" w16cex:dateUtc="2022-03-22T14:13:00Z"/>
  <w16cex:commentExtensible w16cex:durableId="2C79FF6B" w16cex:dateUtc="2022-03-22T14:16:00Z"/>
  <w16cex:commentExtensible w16cex:durableId="4F96381B" w16cex:dateUtc="2022-03-22T14:18:00Z"/>
  <w16cex:commentExtensible w16cex:durableId="0649EEE3" w16cex:dateUtc="2022-03-22T14:20:00Z"/>
  <w16cex:commentExtensible w16cex:durableId="45DD3B75" w16cex:dateUtc="2022-03-22T14:22:00Z"/>
  <w16cex:commentExtensible w16cex:durableId="063E89B0" w16cex:dateUtc="2022-03-22T14:23:00Z"/>
  <w16cex:commentExtensible w16cex:durableId="3A6D89F1" w16cex:dateUtc="2022-03-22T14:24:00Z"/>
  <w16cex:commentExtensible w16cex:durableId="43138458" w16cex:dateUtc="2022-03-22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8EFEE5" w16cid:durableId="01C3E29A"/>
  <w16cid:commentId w16cid:paraId="1CBC260F" w16cid:durableId="261634B6"/>
  <w16cid:commentId w16cid:paraId="36467043" w16cid:durableId="5007303D"/>
  <w16cid:commentId w16cid:paraId="1A1495CF" w16cid:durableId="261674CE"/>
  <w16cid:commentId w16cid:paraId="7C38478A" w16cid:durableId="476FCF8F"/>
  <w16cid:commentId w16cid:paraId="20D2E650" w16cid:durableId="261649DE"/>
  <w16cid:commentId w16cid:paraId="0F9CEF16" w16cid:durableId="0D8C4A9B"/>
  <w16cid:commentId w16cid:paraId="29C1F29E" w16cid:durableId="26164B3C"/>
  <w16cid:commentId w16cid:paraId="3F934E34" w16cid:durableId="26164D16"/>
  <w16cid:commentId w16cid:paraId="5F9588C2" w16cid:durableId="37CC42DE"/>
  <w16cid:commentId w16cid:paraId="513FD855" w16cid:durableId="1D748372"/>
  <w16cid:commentId w16cid:paraId="71D9597F" w16cid:durableId="279EA97C"/>
  <w16cid:commentId w16cid:paraId="367C61D1" w16cid:durableId="39A468E7"/>
  <w16cid:commentId w16cid:paraId="2FA4A5A6" w16cid:durableId="4939F271"/>
  <w16cid:commentId w16cid:paraId="1ED9BCF1" w16cid:durableId="32E166B8"/>
  <w16cid:commentId w16cid:paraId="496C88BD" w16cid:durableId="2616755C"/>
  <w16cid:commentId w16cid:paraId="465E1FC8" w16cid:durableId="431CC18C"/>
  <w16cid:commentId w16cid:paraId="405CC434" w16cid:durableId="72F92047"/>
  <w16cid:commentId w16cid:paraId="1F4A9FC2" w16cid:durableId="5F38AC8B"/>
  <w16cid:commentId w16cid:paraId="69098CA4" w16cid:durableId="28CB405A"/>
  <w16cid:commentId w16cid:paraId="3982113F" w16cid:durableId="0582E315"/>
  <w16cid:commentId w16cid:paraId="4879CB4B" w16cid:durableId="169A34F3"/>
  <w16cid:commentId w16cid:paraId="45611AEE" w16cid:durableId="2C79FF6B"/>
  <w16cid:commentId w16cid:paraId="7A962556" w16cid:durableId="4F96381B"/>
  <w16cid:commentId w16cid:paraId="2B5F877D" w16cid:durableId="0649EEE3"/>
  <w16cid:commentId w16cid:paraId="48D19620" w16cid:durableId="45DD3B75"/>
  <w16cid:commentId w16cid:paraId="4DBBF9DD" w16cid:durableId="063E89B0"/>
  <w16cid:commentId w16cid:paraId="1BD4EEC8" w16cid:durableId="3A6D89F1"/>
  <w16cid:commentId w16cid:paraId="3AEE26C2" w16cid:durableId="431384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30C3" w14:textId="77777777" w:rsidR="00000000" w:rsidRDefault="000350E4">
      <w:pPr>
        <w:spacing w:after="0" w:line="240" w:lineRule="auto"/>
      </w:pPr>
      <w:r>
        <w:separator/>
      </w:r>
    </w:p>
  </w:endnote>
  <w:endnote w:type="continuationSeparator" w:id="0">
    <w:p w14:paraId="0183E3EF" w14:textId="77777777" w:rsidR="00000000" w:rsidRDefault="00035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77"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78">
        <w:tblGrid>
          <w:gridCol w:w="3005"/>
          <w:gridCol w:w="3005"/>
          <w:gridCol w:w="3005"/>
        </w:tblGrid>
      </w:tblGridChange>
    </w:tblGrid>
    <w:tr w:rsidR="12B666CF" w14:paraId="096C1B12" w14:textId="77777777" w:rsidTr="12B666CF">
      <w:tc>
        <w:tcPr>
          <w:tcW w:w="3005" w:type="dxa"/>
          <w:tcPrChange w:id="79" w:author="Dajun Wang [2]" w:date="2022-03-22T05:56:00Z">
            <w:tcPr>
              <w:tcW w:w="3005" w:type="dxa"/>
            </w:tcPr>
          </w:tcPrChange>
        </w:tcPr>
        <w:p w14:paraId="437470CF" w14:textId="54FEC93E" w:rsidR="12B666CF" w:rsidRDefault="12B666CF">
          <w:pPr>
            <w:pStyle w:val="Header"/>
            <w:ind w:left="-115"/>
            <w:pPrChange w:id="80" w:author="Dajun Wang [2]" w:date="2022-03-22T05:56:00Z">
              <w:pPr/>
            </w:pPrChange>
          </w:pPr>
        </w:p>
      </w:tc>
      <w:tc>
        <w:tcPr>
          <w:tcW w:w="3005" w:type="dxa"/>
          <w:tcPrChange w:id="81" w:author="Dajun Wang [2]" w:date="2022-03-22T05:56:00Z">
            <w:tcPr>
              <w:tcW w:w="3005" w:type="dxa"/>
            </w:tcPr>
          </w:tcPrChange>
        </w:tcPr>
        <w:p w14:paraId="33C16F68" w14:textId="57148F60" w:rsidR="12B666CF" w:rsidRDefault="12B666CF">
          <w:pPr>
            <w:pStyle w:val="Header"/>
            <w:jc w:val="center"/>
            <w:pPrChange w:id="82" w:author="Dajun Wang [2]" w:date="2022-03-22T05:56:00Z">
              <w:pPr/>
            </w:pPrChange>
          </w:pPr>
        </w:p>
      </w:tc>
      <w:tc>
        <w:tcPr>
          <w:tcW w:w="3005" w:type="dxa"/>
          <w:tcPrChange w:id="83" w:author="Dajun Wang [2]" w:date="2022-03-22T05:56:00Z">
            <w:tcPr>
              <w:tcW w:w="3005" w:type="dxa"/>
            </w:tcPr>
          </w:tcPrChange>
        </w:tcPr>
        <w:p w14:paraId="04461C1F" w14:textId="04DFE5BA" w:rsidR="12B666CF" w:rsidRDefault="12B666CF">
          <w:pPr>
            <w:pStyle w:val="Header"/>
            <w:ind w:right="-115"/>
            <w:jc w:val="right"/>
            <w:pPrChange w:id="84" w:author="Dajun Wang [2]" w:date="2022-03-22T05:56:00Z">
              <w:pPr/>
            </w:pPrChange>
          </w:pPr>
        </w:p>
      </w:tc>
    </w:tr>
  </w:tbl>
  <w:p w14:paraId="7681DB49" w14:textId="2A717314" w:rsidR="12B666CF" w:rsidRDefault="12B666CF">
    <w:pPr>
      <w:pStyle w:val="Footer"/>
      <w:pPrChange w:id="85" w:author="Dajun Wang [2]" w:date="2022-03-22T05:56:00Z">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207"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208">
        <w:tblGrid>
          <w:gridCol w:w="3005"/>
          <w:gridCol w:w="3005"/>
          <w:gridCol w:w="3005"/>
        </w:tblGrid>
      </w:tblGridChange>
    </w:tblGrid>
    <w:tr w:rsidR="12B666CF" w14:paraId="46AD3E7B" w14:textId="77777777" w:rsidTr="12B666CF">
      <w:tc>
        <w:tcPr>
          <w:tcW w:w="3005" w:type="dxa"/>
          <w:tcPrChange w:id="209" w:author="Dajun Wang [2]" w:date="2022-03-22T05:56:00Z">
            <w:tcPr>
              <w:tcW w:w="3005" w:type="dxa"/>
            </w:tcPr>
          </w:tcPrChange>
        </w:tcPr>
        <w:p w14:paraId="55AE1F28" w14:textId="2D07B97C" w:rsidR="12B666CF" w:rsidRDefault="12B666CF">
          <w:pPr>
            <w:pStyle w:val="Header"/>
            <w:ind w:left="-115"/>
            <w:pPrChange w:id="210" w:author="Dajun Wang [2]" w:date="2022-03-22T05:56:00Z">
              <w:pPr/>
            </w:pPrChange>
          </w:pPr>
        </w:p>
      </w:tc>
      <w:tc>
        <w:tcPr>
          <w:tcW w:w="3005" w:type="dxa"/>
          <w:tcPrChange w:id="211" w:author="Dajun Wang [2]" w:date="2022-03-22T05:56:00Z">
            <w:tcPr>
              <w:tcW w:w="3005" w:type="dxa"/>
            </w:tcPr>
          </w:tcPrChange>
        </w:tcPr>
        <w:p w14:paraId="5890B9F6" w14:textId="7F5C4252" w:rsidR="12B666CF" w:rsidRDefault="12B666CF">
          <w:pPr>
            <w:pStyle w:val="Header"/>
            <w:jc w:val="center"/>
            <w:pPrChange w:id="212" w:author="Dajun Wang [2]" w:date="2022-03-22T05:56:00Z">
              <w:pPr/>
            </w:pPrChange>
          </w:pPr>
        </w:p>
      </w:tc>
      <w:tc>
        <w:tcPr>
          <w:tcW w:w="3005" w:type="dxa"/>
          <w:tcPrChange w:id="213" w:author="Dajun Wang [2]" w:date="2022-03-22T05:56:00Z">
            <w:tcPr>
              <w:tcW w:w="3005" w:type="dxa"/>
            </w:tcPr>
          </w:tcPrChange>
        </w:tcPr>
        <w:p w14:paraId="14B5B23B" w14:textId="468F9A49" w:rsidR="12B666CF" w:rsidRDefault="12B666CF">
          <w:pPr>
            <w:pStyle w:val="Header"/>
            <w:ind w:right="-115"/>
            <w:jc w:val="right"/>
            <w:pPrChange w:id="214" w:author="Dajun Wang [2]" w:date="2022-03-22T05:56:00Z">
              <w:pPr/>
            </w:pPrChange>
          </w:pPr>
        </w:p>
      </w:tc>
    </w:tr>
  </w:tbl>
  <w:p w14:paraId="2A2A507E" w14:textId="32C51795" w:rsidR="12B666CF" w:rsidRDefault="12B666CF">
    <w:pPr>
      <w:pStyle w:val="Footer"/>
      <w:pPrChange w:id="215" w:author="Dajun Wang [2]" w:date="2022-03-22T05:56:00Z">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309"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310">
        <w:tblGrid>
          <w:gridCol w:w="3005"/>
          <w:gridCol w:w="3005"/>
          <w:gridCol w:w="3005"/>
        </w:tblGrid>
      </w:tblGridChange>
    </w:tblGrid>
    <w:tr w:rsidR="12B666CF" w14:paraId="058DBD2B" w14:textId="77777777" w:rsidTr="12B666CF">
      <w:tc>
        <w:tcPr>
          <w:tcW w:w="3005" w:type="dxa"/>
          <w:tcPrChange w:id="311" w:author="Dajun Wang [2]" w:date="2022-03-22T05:56:00Z">
            <w:tcPr>
              <w:tcW w:w="3005" w:type="dxa"/>
            </w:tcPr>
          </w:tcPrChange>
        </w:tcPr>
        <w:p w14:paraId="075D0246" w14:textId="20788846" w:rsidR="12B666CF" w:rsidRDefault="12B666CF">
          <w:pPr>
            <w:pStyle w:val="Header"/>
            <w:ind w:left="-115"/>
            <w:pPrChange w:id="312" w:author="Dajun Wang [2]" w:date="2022-03-22T05:56:00Z">
              <w:pPr/>
            </w:pPrChange>
          </w:pPr>
        </w:p>
      </w:tc>
      <w:tc>
        <w:tcPr>
          <w:tcW w:w="3005" w:type="dxa"/>
          <w:tcPrChange w:id="313" w:author="Dajun Wang [2]" w:date="2022-03-22T05:56:00Z">
            <w:tcPr>
              <w:tcW w:w="3005" w:type="dxa"/>
            </w:tcPr>
          </w:tcPrChange>
        </w:tcPr>
        <w:p w14:paraId="41BC0C5A" w14:textId="1115703C" w:rsidR="12B666CF" w:rsidRDefault="12B666CF">
          <w:pPr>
            <w:pStyle w:val="Header"/>
            <w:jc w:val="center"/>
            <w:pPrChange w:id="314" w:author="Dajun Wang [2]" w:date="2022-03-22T05:56:00Z">
              <w:pPr/>
            </w:pPrChange>
          </w:pPr>
        </w:p>
      </w:tc>
      <w:tc>
        <w:tcPr>
          <w:tcW w:w="3005" w:type="dxa"/>
          <w:tcPrChange w:id="315" w:author="Dajun Wang [2]" w:date="2022-03-22T05:56:00Z">
            <w:tcPr>
              <w:tcW w:w="3005" w:type="dxa"/>
            </w:tcPr>
          </w:tcPrChange>
        </w:tcPr>
        <w:p w14:paraId="7CFCB7BB" w14:textId="55712E8D" w:rsidR="12B666CF" w:rsidRDefault="12B666CF">
          <w:pPr>
            <w:pStyle w:val="Header"/>
            <w:ind w:right="-115"/>
            <w:jc w:val="right"/>
            <w:pPrChange w:id="316" w:author="Dajun Wang [2]" w:date="2022-03-22T05:56:00Z">
              <w:pPr/>
            </w:pPrChange>
          </w:pPr>
        </w:p>
      </w:tc>
    </w:tr>
  </w:tbl>
  <w:p w14:paraId="5E689C67" w14:textId="54159A64" w:rsidR="12B666CF" w:rsidRDefault="12B666CF">
    <w:pPr>
      <w:pStyle w:val="Footer"/>
      <w:pPrChange w:id="317" w:author="Dajun Wang [2]" w:date="2022-03-22T05:56:00Z">
        <w:pPr/>
      </w:pPrChan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360"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361">
        <w:tblGrid>
          <w:gridCol w:w="3005"/>
          <w:gridCol w:w="3005"/>
          <w:gridCol w:w="3005"/>
        </w:tblGrid>
      </w:tblGridChange>
    </w:tblGrid>
    <w:tr w:rsidR="12B666CF" w14:paraId="13B37E5C" w14:textId="77777777" w:rsidTr="12B666CF">
      <w:tc>
        <w:tcPr>
          <w:tcW w:w="3005" w:type="dxa"/>
          <w:tcPrChange w:id="362" w:author="Dajun Wang [2]" w:date="2022-03-22T05:56:00Z">
            <w:tcPr>
              <w:tcW w:w="3005" w:type="dxa"/>
            </w:tcPr>
          </w:tcPrChange>
        </w:tcPr>
        <w:p w14:paraId="62DBBA71" w14:textId="2A6A47B6" w:rsidR="12B666CF" w:rsidRDefault="12B666CF">
          <w:pPr>
            <w:pStyle w:val="Header"/>
            <w:ind w:left="-115"/>
            <w:pPrChange w:id="363" w:author="Dajun Wang [2]" w:date="2022-03-22T05:56:00Z">
              <w:pPr/>
            </w:pPrChange>
          </w:pPr>
        </w:p>
      </w:tc>
      <w:tc>
        <w:tcPr>
          <w:tcW w:w="3005" w:type="dxa"/>
          <w:tcPrChange w:id="364" w:author="Dajun Wang [2]" w:date="2022-03-22T05:56:00Z">
            <w:tcPr>
              <w:tcW w:w="3005" w:type="dxa"/>
            </w:tcPr>
          </w:tcPrChange>
        </w:tcPr>
        <w:p w14:paraId="3288ECFA" w14:textId="17D2A183" w:rsidR="12B666CF" w:rsidRDefault="12B666CF">
          <w:pPr>
            <w:pStyle w:val="Header"/>
            <w:jc w:val="center"/>
            <w:pPrChange w:id="365" w:author="Dajun Wang [2]" w:date="2022-03-22T05:56:00Z">
              <w:pPr/>
            </w:pPrChange>
          </w:pPr>
        </w:p>
      </w:tc>
      <w:tc>
        <w:tcPr>
          <w:tcW w:w="3005" w:type="dxa"/>
          <w:tcPrChange w:id="366" w:author="Dajun Wang [2]" w:date="2022-03-22T05:56:00Z">
            <w:tcPr>
              <w:tcW w:w="3005" w:type="dxa"/>
            </w:tcPr>
          </w:tcPrChange>
        </w:tcPr>
        <w:p w14:paraId="25C1F378" w14:textId="1F502367" w:rsidR="12B666CF" w:rsidRDefault="12B666CF">
          <w:pPr>
            <w:pStyle w:val="Header"/>
            <w:ind w:right="-115"/>
            <w:jc w:val="right"/>
            <w:pPrChange w:id="367" w:author="Dajun Wang [2]" w:date="2022-03-22T05:56:00Z">
              <w:pPr/>
            </w:pPrChange>
          </w:pPr>
        </w:p>
      </w:tc>
    </w:tr>
  </w:tbl>
  <w:p w14:paraId="2C01C24A" w14:textId="2ADF4721" w:rsidR="12B666CF" w:rsidRDefault="12B666CF">
    <w:pPr>
      <w:pStyle w:val="Footer"/>
      <w:pPrChange w:id="368" w:author="Dajun Wang [2]" w:date="2022-03-22T05:56:00Z">
        <w:pPr/>
      </w:pPrChan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386"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387">
        <w:tblGrid>
          <w:gridCol w:w="3005"/>
          <w:gridCol w:w="3005"/>
          <w:gridCol w:w="3005"/>
        </w:tblGrid>
      </w:tblGridChange>
    </w:tblGrid>
    <w:tr w:rsidR="12B666CF" w14:paraId="34DB9E4A" w14:textId="77777777" w:rsidTr="12B666CF">
      <w:tc>
        <w:tcPr>
          <w:tcW w:w="3005" w:type="dxa"/>
          <w:tcPrChange w:id="388" w:author="Dajun Wang [2]" w:date="2022-03-22T05:56:00Z">
            <w:tcPr>
              <w:tcW w:w="3005" w:type="dxa"/>
            </w:tcPr>
          </w:tcPrChange>
        </w:tcPr>
        <w:p w14:paraId="30EEBA93" w14:textId="419BFA8B" w:rsidR="12B666CF" w:rsidRDefault="12B666CF">
          <w:pPr>
            <w:pStyle w:val="Header"/>
            <w:ind w:left="-115"/>
            <w:pPrChange w:id="389" w:author="Dajun Wang [2]" w:date="2022-03-22T05:56:00Z">
              <w:pPr/>
            </w:pPrChange>
          </w:pPr>
        </w:p>
      </w:tc>
      <w:tc>
        <w:tcPr>
          <w:tcW w:w="3005" w:type="dxa"/>
          <w:tcPrChange w:id="390" w:author="Dajun Wang [2]" w:date="2022-03-22T05:56:00Z">
            <w:tcPr>
              <w:tcW w:w="3005" w:type="dxa"/>
            </w:tcPr>
          </w:tcPrChange>
        </w:tcPr>
        <w:p w14:paraId="71E07DC1" w14:textId="2840F813" w:rsidR="12B666CF" w:rsidRDefault="12B666CF">
          <w:pPr>
            <w:pStyle w:val="Header"/>
            <w:jc w:val="center"/>
            <w:pPrChange w:id="391" w:author="Dajun Wang [2]" w:date="2022-03-22T05:56:00Z">
              <w:pPr/>
            </w:pPrChange>
          </w:pPr>
        </w:p>
      </w:tc>
      <w:tc>
        <w:tcPr>
          <w:tcW w:w="3005" w:type="dxa"/>
          <w:tcPrChange w:id="392" w:author="Dajun Wang [2]" w:date="2022-03-22T05:56:00Z">
            <w:tcPr>
              <w:tcW w:w="3005" w:type="dxa"/>
            </w:tcPr>
          </w:tcPrChange>
        </w:tcPr>
        <w:p w14:paraId="5BD2798F" w14:textId="286EA08F" w:rsidR="12B666CF" w:rsidRDefault="12B666CF">
          <w:pPr>
            <w:pStyle w:val="Header"/>
            <w:ind w:right="-115"/>
            <w:jc w:val="right"/>
            <w:pPrChange w:id="393" w:author="Dajun Wang [2]" w:date="2022-03-22T05:56:00Z">
              <w:pPr/>
            </w:pPrChange>
          </w:pPr>
        </w:p>
      </w:tc>
    </w:tr>
  </w:tbl>
  <w:p w14:paraId="4C290AA9" w14:textId="3E189B84" w:rsidR="12B666CF" w:rsidRDefault="12B666CF">
    <w:pPr>
      <w:pStyle w:val="Footer"/>
      <w:pPrChange w:id="394" w:author="Dajun Wang [2]" w:date="2022-03-22T05:56:00Z">
        <w:pPr/>
      </w:pPrChan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414"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415">
        <w:tblGrid>
          <w:gridCol w:w="3005"/>
          <w:gridCol w:w="3005"/>
          <w:gridCol w:w="3005"/>
        </w:tblGrid>
      </w:tblGridChange>
    </w:tblGrid>
    <w:tr w:rsidR="12B666CF" w14:paraId="1C360230" w14:textId="77777777" w:rsidTr="12B666CF">
      <w:tc>
        <w:tcPr>
          <w:tcW w:w="3005" w:type="dxa"/>
          <w:tcPrChange w:id="416" w:author="Dajun Wang [2]" w:date="2022-03-22T05:56:00Z">
            <w:tcPr>
              <w:tcW w:w="3005" w:type="dxa"/>
            </w:tcPr>
          </w:tcPrChange>
        </w:tcPr>
        <w:p w14:paraId="744B9385" w14:textId="4DB9C14B" w:rsidR="12B666CF" w:rsidRDefault="12B666CF">
          <w:pPr>
            <w:pStyle w:val="Header"/>
            <w:ind w:left="-115"/>
            <w:pPrChange w:id="417" w:author="Dajun Wang [2]" w:date="2022-03-22T05:56:00Z">
              <w:pPr/>
            </w:pPrChange>
          </w:pPr>
        </w:p>
      </w:tc>
      <w:tc>
        <w:tcPr>
          <w:tcW w:w="3005" w:type="dxa"/>
          <w:tcPrChange w:id="418" w:author="Dajun Wang [2]" w:date="2022-03-22T05:56:00Z">
            <w:tcPr>
              <w:tcW w:w="3005" w:type="dxa"/>
            </w:tcPr>
          </w:tcPrChange>
        </w:tcPr>
        <w:p w14:paraId="7CFB0EC5" w14:textId="53369BF8" w:rsidR="12B666CF" w:rsidRDefault="12B666CF">
          <w:pPr>
            <w:pStyle w:val="Header"/>
            <w:jc w:val="center"/>
            <w:pPrChange w:id="419" w:author="Dajun Wang [2]" w:date="2022-03-22T05:56:00Z">
              <w:pPr/>
            </w:pPrChange>
          </w:pPr>
        </w:p>
      </w:tc>
      <w:tc>
        <w:tcPr>
          <w:tcW w:w="3005" w:type="dxa"/>
          <w:tcPrChange w:id="420" w:author="Dajun Wang [2]" w:date="2022-03-22T05:56:00Z">
            <w:tcPr>
              <w:tcW w:w="3005" w:type="dxa"/>
            </w:tcPr>
          </w:tcPrChange>
        </w:tcPr>
        <w:p w14:paraId="73EE6F73" w14:textId="386E59A5" w:rsidR="12B666CF" w:rsidRDefault="12B666CF">
          <w:pPr>
            <w:pStyle w:val="Header"/>
            <w:ind w:right="-115"/>
            <w:jc w:val="right"/>
            <w:pPrChange w:id="421" w:author="Dajun Wang [2]" w:date="2022-03-22T05:56:00Z">
              <w:pPr/>
            </w:pPrChange>
          </w:pPr>
        </w:p>
      </w:tc>
    </w:tr>
  </w:tbl>
  <w:p w14:paraId="5E106175" w14:textId="520F29A0" w:rsidR="12B666CF" w:rsidRDefault="12B666CF">
    <w:pPr>
      <w:pStyle w:val="Footer"/>
      <w:pPrChange w:id="422" w:author="Dajun Wang [2]" w:date="2022-03-22T05:56:00Z">
        <w:pPr/>
      </w:pPrChan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434" w:author="Dajun Wang [2]" w:date="2022-03-22T05:56:00Z">
        <w:tblPr>
          <w:tblStyle w:val="TableGrid"/>
          <w:tblW w:w="0" w:type="nil"/>
          <w:tblLayout w:type="fixed"/>
          <w:tblLook w:val="06A0" w:firstRow="1" w:lastRow="0" w:firstColumn="1" w:lastColumn="0" w:noHBand="1" w:noVBand="1"/>
        </w:tblPr>
      </w:tblPrChange>
    </w:tblPr>
    <w:tblGrid>
      <w:gridCol w:w="4650"/>
      <w:gridCol w:w="4650"/>
      <w:gridCol w:w="4650"/>
      <w:tblGridChange w:id="435">
        <w:tblGrid>
          <w:gridCol w:w="4650"/>
          <w:gridCol w:w="4650"/>
          <w:gridCol w:w="4650"/>
        </w:tblGrid>
      </w:tblGridChange>
    </w:tblGrid>
    <w:tr w:rsidR="12B666CF" w14:paraId="7F88A285" w14:textId="77777777" w:rsidTr="12B666CF">
      <w:tc>
        <w:tcPr>
          <w:tcW w:w="4650" w:type="dxa"/>
          <w:tcPrChange w:id="436" w:author="Dajun Wang [2]" w:date="2022-03-22T05:56:00Z">
            <w:tcPr>
              <w:tcW w:w="4650" w:type="dxa"/>
            </w:tcPr>
          </w:tcPrChange>
        </w:tcPr>
        <w:p w14:paraId="1265A28A" w14:textId="36E492B6" w:rsidR="12B666CF" w:rsidRDefault="12B666CF">
          <w:pPr>
            <w:pStyle w:val="Header"/>
            <w:ind w:left="-115"/>
            <w:pPrChange w:id="437" w:author="Dajun Wang [2]" w:date="2022-03-22T05:56:00Z">
              <w:pPr/>
            </w:pPrChange>
          </w:pPr>
        </w:p>
      </w:tc>
      <w:tc>
        <w:tcPr>
          <w:tcW w:w="4650" w:type="dxa"/>
          <w:tcPrChange w:id="438" w:author="Dajun Wang [2]" w:date="2022-03-22T05:56:00Z">
            <w:tcPr>
              <w:tcW w:w="4650" w:type="dxa"/>
            </w:tcPr>
          </w:tcPrChange>
        </w:tcPr>
        <w:p w14:paraId="162DE982" w14:textId="79AB811F" w:rsidR="12B666CF" w:rsidRDefault="12B666CF">
          <w:pPr>
            <w:pStyle w:val="Header"/>
            <w:jc w:val="center"/>
            <w:pPrChange w:id="439" w:author="Dajun Wang [2]" w:date="2022-03-22T05:56:00Z">
              <w:pPr/>
            </w:pPrChange>
          </w:pPr>
        </w:p>
      </w:tc>
      <w:tc>
        <w:tcPr>
          <w:tcW w:w="4650" w:type="dxa"/>
          <w:tcPrChange w:id="440" w:author="Dajun Wang [2]" w:date="2022-03-22T05:56:00Z">
            <w:tcPr>
              <w:tcW w:w="4650" w:type="dxa"/>
            </w:tcPr>
          </w:tcPrChange>
        </w:tcPr>
        <w:p w14:paraId="24333D23" w14:textId="0F9EAECF" w:rsidR="12B666CF" w:rsidRDefault="12B666CF">
          <w:pPr>
            <w:pStyle w:val="Header"/>
            <w:ind w:right="-115"/>
            <w:jc w:val="right"/>
            <w:pPrChange w:id="441" w:author="Dajun Wang [2]" w:date="2022-03-22T05:56:00Z">
              <w:pPr/>
            </w:pPrChange>
          </w:pPr>
        </w:p>
      </w:tc>
    </w:tr>
  </w:tbl>
  <w:p w14:paraId="24B14DB6" w14:textId="447BC422" w:rsidR="12B666CF" w:rsidRDefault="12B666CF">
    <w:pPr>
      <w:pStyle w:val="Footer"/>
      <w:pPrChange w:id="442" w:author="Dajun Wang [2]" w:date="2022-03-22T05:56:00Z">
        <w:pPr/>
      </w:pPrChan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452"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453">
        <w:tblGrid>
          <w:gridCol w:w="3005"/>
          <w:gridCol w:w="3005"/>
          <w:gridCol w:w="3005"/>
        </w:tblGrid>
      </w:tblGridChange>
    </w:tblGrid>
    <w:tr w:rsidR="12B666CF" w14:paraId="56098FE2" w14:textId="77777777" w:rsidTr="12B666CF">
      <w:tc>
        <w:tcPr>
          <w:tcW w:w="3005" w:type="dxa"/>
          <w:tcPrChange w:id="454" w:author="Dajun Wang [2]" w:date="2022-03-22T05:56:00Z">
            <w:tcPr>
              <w:tcW w:w="3005" w:type="dxa"/>
            </w:tcPr>
          </w:tcPrChange>
        </w:tcPr>
        <w:p w14:paraId="406A9120" w14:textId="5107198F" w:rsidR="12B666CF" w:rsidRDefault="12B666CF">
          <w:pPr>
            <w:pStyle w:val="Header"/>
            <w:ind w:left="-115"/>
            <w:pPrChange w:id="455" w:author="Dajun Wang [2]" w:date="2022-03-22T05:56:00Z">
              <w:pPr/>
            </w:pPrChange>
          </w:pPr>
        </w:p>
      </w:tc>
      <w:tc>
        <w:tcPr>
          <w:tcW w:w="3005" w:type="dxa"/>
          <w:tcPrChange w:id="456" w:author="Dajun Wang [2]" w:date="2022-03-22T05:56:00Z">
            <w:tcPr>
              <w:tcW w:w="3005" w:type="dxa"/>
            </w:tcPr>
          </w:tcPrChange>
        </w:tcPr>
        <w:p w14:paraId="6F32DFE0" w14:textId="2ED601E6" w:rsidR="12B666CF" w:rsidRDefault="12B666CF">
          <w:pPr>
            <w:pStyle w:val="Header"/>
            <w:jc w:val="center"/>
            <w:pPrChange w:id="457" w:author="Dajun Wang [2]" w:date="2022-03-22T05:56:00Z">
              <w:pPr/>
            </w:pPrChange>
          </w:pPr>
        </w:p>
      </w:tc>
      <w:tc>
        <w:tcPr>
          <w:tcW w:w="3005" w:type="dxa"/>
          <w:tcPrChange w:id="458" w:author="Dajun Wang [2]" w:date="2022-03-22T05:56:00Z">
            <w:tcPr>
              <w:tcW w:w="3005" w:type="dxa"/>
            </w:tcPr>
          </w:tcPrChange>
        </w:tcPr>
        <w:p w14:paraId="31316D99" w14:textId="7BC0FE32" w:rsidR="12B666CF" w:rsidRDefault="12B666CF">
          <w:pPr>
            <w:pStyle w:val="Header"/>
            <w:ind w:right="-115"/>
            <w:jc w:val="right"/>
            <w:pPrChange w:id="459" w:author="Dajun Wang [2]" w:date="2022-03-22T05:56:00Z">
              <w:pPr/>
            </w:pPrChange>
          </w:pPr>
        </w:p>
      </w:tc>
    </w:tr>
  </w:tbl>
  <w:p w14:paraId="339EF531" w14:textId="6526320D" w:rsidR="12B666CF" w:rsidRDefault="12B666CF">
    <w:pPr>
      <w:pStyle w:val="Footer"/>
      <w:pPrChange w:id="460" w:author="Dajun Wang [2]" w:date="2022-03-22T05:56: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6525" w14:textId="77777777" w:rsidR="00000000" w:rsidRDefault="000350E4">
      <w:pPr>
        <w:spacing w:after="0" w:line="240" w:lineRule="auto"/>
      </w:pPr>
      <w:r>
        <w:separator/>
      </w:r>
    </w:p>
  </w:footnote>
  <w:footnote w:type="continuationSeparator" w:id="0">
    <w:p w14:paraId="161F3D8D" w14:textId="77777777" w:rsidR="00000000" w:rsidRDefault="00035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68"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69">
        <w:tblGrid>
          <w:gridCol w:w="3005"/>
          <w:gridCol w:w="3005"/>
          <w:gridCol w:w="3005"/>
        </w:tblGrid>
      </w:tblGridChange>
    </w:tblGrid>
    <w:tr w:rsidR="12B666CF" w14:paraId="2D5F760C" w14:textId="77777777" w:rsidTr="12B666CF">
      <w:tc>
        <w:tcPr>
          <w:tcW w:w="3005" w:type="dxa"/>
          <w:tcPrChange w:id="70" w:author="Dajun Wang [2]" w:date="2022-03-22T05:56:00Z">
            <w:tcPr>
              <w:tcW w:w="3005" w:type="dxa"/>
            </w:tcPr>
          </w:tcPrChange>
        </w:tcPr>
        <w:p w14:paraId="7CD32A3B" w14:textId="47F9E82D" w:rsidR="12B666CF" w:rsidRDefault="12B666CF">
          <w:pPr>
            <w:pStyle w:val="Header"/>
            <w:ind w:left="-115"/>
            <w:pPrChange w:id="71" w:author="Dajun Wang [2]" w:date="2022-03-22T05:56:00Z">
              <w:pPr/>
            </w:pPrChange>
          </w:pPr>
        </w:p>
      </w:tc>
      <w:tc>
        <w:tcPr>
          <w:tcW w:w="3005" w:type="dxa"/>
          <w:tcPrChange w:id="72" w:author="Dajun Wang [2]" w:date="2022-03-22T05:56:00Z">
            <w:tcPr>
              <w:tcW w:w="3005" w:type="dxa"/>
            </w:tcPr>
          </w:tcPrChange>
        </w:tcPr>
        <w:p w14:paraId="33C05B7B" w14:textId="07AC1DFB" w:rsidR="12B666CF" w:rsidRDefault="12B666CF">
          <w:pPr>
            <w:pStyle w:val="Header"/>
            <w:jc w:val="center"/>
            <w:pPrChange w:id="73" w:author="Dajun Wang [2]" w:date="2022-03-22T05:56:00Z">
              <w:pPr/>
            </w:pPrChange>
          </w:pPr>
        </w:p>
      </w:tc>
      <w:tc>
        <w:tcPr>
          <w:tcW w:w="3005" w:type="dxa"/>
          <w:tcPrChange w:id="74" w:author="Dajun Wang [2]" w:date="2022-03-22T05:56:00Z">
            <w:tcPr>
              <w:tcW w:w="3005" w:type="dxa"/>
            </w:tcPr>
          </w:tcPrChange>
        </w:tcPr>
        <w:p w14:paraId="7C004698" w14:textId="23FDBE8A" w:rsidR="12B666CF" w:rsidRDefault="12B666CF">
          <w:pPr>
            <w:pStyle w:val="Header"/>
            <w:ind w:right="-115"/>
            <w:jc w:val="right"/>
            <w:pPrChange w:id="75" w:author="Dajun Wang [2]" w:date="2022-03-22T05:56:00Z">
              <w:pPr/>
            </w:pPrChange>
          </w:pPr>
        </w:p>
      </w:tc>
    </w:tr>
  </w:tbl>
  <w:p w14:paraId="399BA30D" w14:textId="2C111B13" w:rsidR="12B666CF" w:rsidRDefault="12B666CF">
    <w:pPr>
      <w:pStyle w:val="Header"/>
      <w:pPrChange w:id="76" w:author="Dajun Wang [2]" w:date="2022-03-22T05:56:00Z">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98"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199">
        <w:tblGrid>
          <w:gridCol w:w="3005"/>
          <w:gridCol w:w="3005"/>
          <w:gridCol w:w="3005"/>
        </w:tblGrid>
      </w:tblGridChange>
    </w:tblGrid>
    <w:tr w:rsidR="12B666CF" w14:paraId="5089046B" w14:textId="77777777" w:rsidTr="12B666CF">
      <w:tc>
        <w:tcPr>
          <w:tcW w:w="3005" w:type="dxa"/>
          <w:tcPrChange w:id="200" w:author="Dajun Wang [2]" w:date="2022-03-22T05:56:00Z">
            <w:tcPr>
              <w:tcW w:w="3005" w:type="dxa"/>
            </w:tcPr>
          </w:tcPrChange>
        </w:tcPr>
        <w:p w14:paraId="3AEA0F4A" w14:textId="414FD956" w:rsidR="12B666CF" w:rsidRDefault="12B666CF">
          <w:pPr>
            <w:pStyle w:val="Header"/>
            <w:ind w:left="-115"/>
            <w:pPrChange w:id="201" w:author="Dajun Wang [2]" w:date="2022-03-22T05:56:00Z">
              <w:pPr/>
            </w:pPrChange>
          </w:pPr>
        </w:p>
      </w:tc>
      <w:tc>
        <w:tcPr>
          <w:tcW w:w="3005" w:type="dxa"/>
          <w:tcPrChange w:id="202" w:author="Dajun Wang [2]" w:date="2022-03-22T05:56:00Z">
            <w:tcPr>
              <w:tcW w:w="3005" w:type="dxa"/>
            </w:tcPr>
          </w:tcPrChange>
        </w:tcPr>
        <w:p w14:paraId="4483EE18" w14:textId="4032911B" w:rsidR="12B666CF" w:rsidRDefault="12B666CF">
          <w:pPr>
            <w:pStyle w:val="Header"/>
            <w:jc w:val="center"/>
            <w:pPrChange w:id="203" w:author="Dajun Wang [2]" w:date="2022-03-22T05:56:00Z">
              <w:pPr/>
            </w:pPrChange>
          </w:pPr>
        </w:p>
      </w:tc>
      <w:tc>
        <w:tcPr>
          <w:tcW w:w="3005" w:type="dxa"/>
          <w:tcPrChange w:id="204" w:author="Dajun Wang [2]" w:date="2022-03-22T05:56:00Z">
            <w:tcPr>
              <w:tcW w:w="3005" w:type="dxa"/>
            </w:tcPr>
          </w:tcPrChange>
        </w:tcPr>
        <w:p w14:paraId="5ED2C276" w14:textId="1E4723CB" w:rsidR="12B666CF" w:rsidRDefault="12B666CF">
          <w:pPr>
            <w:pStyle w:val="Header"/>
            <w:ind w:right="-115"/>
            <w:jc w:val="right"/>
            <w:pPrChange w:id="205" w:author="Dajun Wang [2]" w:date="2022-03-22T05:56:00Z">
              <w:pPr/>
            </w:pPrChange>
          </w:pPr>
        </w:p>
      </w:tc>
    </w:tr>
  </w:tbl>
  <w:p w14:paraId="78857D1C" w14:textId="7C24E1D8" w:rsidR="12B666CF" w:rsidRDefault="12B666CF">
    <w:pPr>
      <w:pStyle w:val="Header"/>
      <w:pPrChange w:id="206" w:author="Dajun Wang [2]" w:date="2022-03-22T05:56:00Z">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300"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301">
        <w:tblGrid>
          <w:gridCol w:w="3005"/>
          <w:gridCol w:w="3005"/>
          <w:gridCol w:w="3005"/>
        </w:tblGrid>
      </w:tblGridChange>
    </w:tblGrid>
    <w:tr w:rsidR="12B666CF" w14:paraId="0B36A854" w14:textId="77777777" w:rsidTr="12B666CF">
      <w:tc>
        <w:tcPr>
          <w:tcW w:w="3005" w:type="dxa"/>
          <w:tcPrChange w:id="302" w:author="Dajun Wang [2]" w:date="2022-03-22T05:56:00Z">
            <w:tcPr>
              <w:tcW w:w="3005" w:type="dxa"/>
            </w:tcPr>
          </w:tcPrChange>
        </w:tcPr>
        <w:p w14:paraId="4DB595AD" w14:textId="299659DE" w:rsidR="12B666CF" w:rsidRDefault="12B666CF">
          <w:pPr>
            <w:pStyle w:val="Header"/>
            <w:ind w:left="-115"/>
            <w:pPrChange w:id="303" w:author="Dajun Wang [2]" w:date="2022-03-22T05:56:00Z">
              <w:pPr/>
            </w:pPrChange>
          </w:pPr>
        </w:p>
      </w:tc>
      <w:tc>
        <w:tcPr>
          <w:tcW w:w="3005" w:type="dxa"/>
          <w:tcPrChange w:id="304" w:author="Dajun Wang [2]" w:date="2022-03-22T05:56:00Z">
            <w:tcPr>
              <w:tcW w:w="3005" w:type="dxa"/>
            </w:tcPr>
          </w:tcPrChange>
        </w:tcPr>
        <w:p w14:paraId="0C29ADFA" w14:textId="635A496D" w:rsidR="12B666CF" w:rsidRDefault="12B666CF">
          <w:pPr>
            <w:pStyle w:val="Header"/>
            <w:jc w:val="center"/>
            <w:pPrChange w:id="305" w:author="Dajun Wang [2]" w:date="2022-03-22T05:56:00Z">
              <w:pPr/>
            </w:pPrChange>
          </w:pPr>
        </w:p>
      </w:tc>
      <w:tc>
        <w:tcPr>
          <w:tcW w:w="3005" w:type="dxa"/>
          <w:tcPrChange w:id="306" w:author="Dajun Wang [2]" w:date="2022-03-22T05:56:00Z">
            <w:tcPr>
              <w:tcW w:w="3005" w:type="dxa"/>
            </w:tcPr>
          </w:tcPrChange>
        </w:tcPr>
        <w:p w14:paraId="20BA9212" w14:textId="1391DBF0" w:rsidR="12B666CF" w:rsidRDefault="12B666CF">
          <w:pPr>
            <w:pStyle w:val="Header"/>
            <w:ind w:right="-115"/>
            <w:jc w:val="right"/>
            <w:pPrChange w:id="307" w:author="Dajun Wang [2]" w:date="2022-03-22T05:56:00Z">
              <w:pPr/>
            </w:pPrChange>
          </w:pPr>
        </w:p>
      </w:tc>
    </w:tr>
  </w:tbl>
  <w:p w14:paraId="021ED50C" w14:textId="30A76F4E" w:rsidR="12B666CF" w:rsidRDefault="12B666CF">
    <w:pPr>
      <w:pStyle w:val="Header"/>
      <w:pPrChange w:id="308" w:author="Dajun Wang [2]" w:date="2022-03-22T05:56:00Z">
        <w:pPr/>
      </w:pPrChang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351"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352">
        <w:tblGrid>
          <w:gridCol w:w="3005"/>
          <w:gridCol w:w="3005"/>
          <w:gridCol w:w="3005"/>
        </w:tblGrid>
      </w:tblGridChange>
    </w:tblGrid>
    <w:tr w:rsidR="12B666CF" w14:paraId="41DCB176" w14:textId="77777777" w:rsidTr="12B666CF">
      <w:tc>
        <w:tcPr>
          <w:tcW w:w="3005" w:type="dxa"/>
          <w:tcPrChange w:id="353" w:author="Dajun Wang [2]" w:date="2022-03-22T05:56:00Z">
            <w:tcPr>
              <w:tcW w:w="3005" w:type="dxa"/>
            </w:tcPr>
          </w:tcPrChange>
        </w:tcPr>
        <w:p w14:paraId="24F9F994" w14:textId="0DB152D2" w:rsidR="12B666CF" w:rsidRDefault="12B666CF">
          <w:pPr>
            <w:pStyle w:val="Header"/>
            <w:ind w:left="-115"/>
            <w:pPrChange w:id="354" w:author="Dajun Wang [2]" w:date="2022-03-22T05:56:00Z">
              <w:pPr/>
            </w:pPrChange>
          </w:pPr>
        </w:p>
      </w:tc>
      <w:tc>
        <w:tcPr>
          <w:tcW w:w="3005" w:type="dxa"/>
          <w:tcPrChange w:id="355" w:author="Dajun Wang [2]" w:date="2022-03-22T05:56:00Z">
            <w:tcPr>
              <w:tcW w:w="3005" w:type="dxa"/>
            </w:tcPr>
          </w:tcPrChange>
        </w:tcPr>
        <w:p w14:paraId="4CE81382" w14:textId="6EBC3F44" w:rsidR="12B666CF" w:rsidRDefault="12B666CF">
          <w:pPr>
            <w:pStyle w:val="Header"/>
            <w:jc w:val="center"/>
            <w:pPrChange w:id="356" w:author="Dajun Wang [2]" w:date="2022-03-22T05:56:00Z">
              <w:pPr/>
            </w:pPrChange>
          </w:pPr>
        </w:p>
      </w:tc>
      <w:tc>
        <w:tcPr>
          <w:tcW w:w="3005" w:type="dxa"/>
          <w:tcPrChange w:id="357" w:author="Dajun Wang [2]" w:date="2022-03-22T05:56:00Z">
            <w:tcPr>
              <w:tcW w:w="3005" w:type="dxa"/>
            </w:tcPr>
          </w:tcPrChange>
        </w:tcPr>
        <w:p w14:paraId="08331C57" w14:textId="75886461" w:rsidR="12B666CF" w:rsidRDefault="12B666CF">
          <w:pPr>
            <w:pStyle w:val="Header"/>
            <w:ind w:right="-115"/>
            <w:jc w:val="right"/>
            <w:pPrChange w:id="358" w:author="Dajun Wang [2]" w:date="2022-03-22T05:56:00Z">
              <w:pPr/>
            </w:pPrChange>
          </w:pPr>
        </w:p>
      </w:tc>
    </w:tr>
  </w:tbl>
  <w:p w14:paraId="14FB229B" w14:textId="77C0859F" w:rsidR="12B666CF" w:rsidRDefault="12B666CF">
    <w:pPr>
      <w:pStyle w:val="Header"/>
      <w:pPrChange w:id="359" w:author="Dajun Wang [2]" w:date="2022-03-22T05:56:00Z">
        <w:pPr/>
      </w:pPrChang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377"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378">
        <w:tblGrid>
          <w:gridCol w:w="3005"/>
          <w:gridCol w:w="3005"/>
          <w:gridCol w:w="3005"/>
        </w:tblGrid>
      </w:tblGridChange>
    </w:tblGrid>
    <w:tr w:rsidR="12B666CF" w14:paraId="3D17FF94" w14:textId="77777777" w:rsidTr="12B666CF">
      <w:tc>
        <w:tcPr>
          <w:tcW w:w="3005" w:type="dxa"/>
          <w:tcPrChange w:id="379" w:author="Dajun Wang [2]" w:date="2022-03-22T05:56:00Z">
            <w:tcPr>
              <w:tcW w:w="3005" w:type="dxa"/>
            </w:tcPr>
          </w:tcPrChange>
        </w:tcPr>
        <w:p w14:paraId="099D89D6" w14:textId="17C43847" w:rsidR="12B666CF" w:rsidRDefault="12B666CF">
          <w:pPr>
            <w:pStyle w:val="Header"/>
            <w:ind w:left="-115"/>
            <w:pPrChange w:id="380" w:author="Dajun Wang [2]" w:date="2022-03-22T05:56:00Z">
              <w:pPr/>
            </w:pPrChange>
          </w:pPr>
        </w:p>
      </w:tc>
      <w:tc>
        <w:tcPr>
          <w:tcW w:w="3005" w:type="dxa"/>
          <w:tcPrChange w:id="381" w:author="Dajun Wang [2]" w:date="2022-03-22T05:56:00Z">
            <w:tcPr>
              <w:tcW w:w="3005" w:type="dxa"/>
            </w:tcPr>
          </w:tcPrChange>
        </w:tcPr>
        <w:p w14:paraId="74BADDD5" w14:textId="16EAEED7" w:rsidR="12B666CF" w:rsidRDefault="12B666CF">
          <w:pPr>
            <w:pStyle w:val="Header"/>
            <w:jc w:val="center"/>
            <w:pPrChange w:id="382" w:author="Dajun Wang [2]" w:date="2022-03-22T05:56:00Z">
              <w:pPr/>
            </w:pPrChange>
          </w:pPr>
        </w:p>
      </w:tc>
      <w:tc>
        <w:tcPr>
          <w:tcW w:w="3005" w:type="dxa"/>
          <w:tcPrChange w:id="383" w:author="Dajun Wang [2]" w:date="2022-03-22T05:56:00Z">
            <w:tcPr>
              <w:tcW w:w="3005" w:type="dxa"/>
            </w:tcPr>
          </w:tcPrChange>
        </w:tcPr>
        <w:p w14:paraId="3650EDB9" w14:textId="0B882182" w:rsidR="12B666CF" w:rsidRDefault="12B666CF">
          <w:pPr>
            <w:pStyle w:val="Header"/>
            <w:ind w:right="-115"/>
            <w:jc w:val="right"/>
            <w:pPrChange w:id="384" w:author="Dajun Wang [2]" w:date="2022-03-22T05:56:00Z">
              <w:pPr/>
            </w:pPrChange>
          </w:pPr>
        </w:p>
      </w:tc>
    </w:tr>
  </w:tbl>
  <w:p w14:paraId="029AE085" w14:textId="5C73F62B" w:rsidR="12B666CF" w:rsidRDefault="12B666CF">
    <w:pPr>
      <w:pStyle w:val="Header"/>
      <w:pPrChange w:id="385" w:author="Dajun Wang [2]" w:date="2022-03-22T05:56:00Z">
        <w:pPr/>
      </w:pPrChang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405"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406">
        <w:tblGrid>
          <w:gridCol w:w="3005"/>
          <w:gridCol w:w="3005"/>
          <w:gridCol w:w="3005"/>
        </w:tblGrid>
      </w:tblGridChange>
    </w:tblGrid>
    <w:tr w:rsidR="12B666CF" w14:paraId="1804193B" w14:textId="77777777" w:rsidTr="12B666CF">
      <w:tc>
        <w:tcPr>
          <w:tcW w:w="3005" w:type="dxa"/>
          <w:tcPrChange w:id="407" w:author="Dajun Wang [2]" w:date="2022-03-22T05:56:00Z">
            <w:tcPr>
              <w:tcW w:w="3005" w:type="dxa"/>
            </w:tcPr>
          </w:tcPrChange>
        </w:tcPr>
        <w:p w14:paraId="27016509" w14:textId="5E86CCC3" w:rsidR="12B666CF" w:rsidRDefault="12B666CF">
          <w:pPr>
            <w:pStyle w:val="Header"/>
            <w:ind w:left="-115"/>
            <w:pPrChange w:id="408" w:author="Dajun Wang [2]" w:date="2022-03-22T05:56:00Z">
              <w:pPr/>
            </w:pPrChange>
          </w:pPr>
        </w:p>
      </w:tc>
      <w:tc>
        <w:tcPr>
          <w:tcW w:w="3005" w:type="dxa"/>
          <w:tcPrChange w:id="409" w:author="Dajun Wang [2]" w:date="2022-03-22T05:56:00Z">
            <w:tcPr>
              <w:tcW w:w="3005" w:type="dxa"/>
            </w:tcPr>
          </w:tcPrChange>
        </w:tcPr>
        <w:p w14:paraId="1736E761" w14:textId="71D7703E" w:rsidR="12B666CF" w:rsidRDefault="12B666CF">
          <w:pPr>
            <w:pStyle w:val="Header"/>
            <w:jc w:val="center"/>
            <w:pPrChange w:id="410" w:author="Dajun Wang [2]" w:date="2022-03-22T05:56:00Z">
              <w:pPr/>
            </w:pPrChange>
          </w:pPr>
        </w:p>
      </w:tc>
      <w:tc>
        <w:tcPr>
          <w:tcW w:w="3005" w:type="dxa"/>
          <w:tcPrChange w:id="411" w:author="Dajun Wang [2]" w:date="2022-03-22T05:56:00Z">
            <w:tcPr>
              <w:tcW w:w="3005" w:type="dxa"/>
            </w:tcPr>
          </w:tcPrChange>
        </w:tcPr>
        <w:p w14:paraId="68D9133E" w14:textId="2DCC7D6D" w:rsidR="12B666CF" w:rsidRDefault="12B666CF">
          <w:pPr>
            <w:pStyle w:val="Header"/>
            <w:ind w:right="-115"/>
            <w:jc w:val="right"/>
            <w:pPrChange w:id="412" w:author="Dajun Wang [2]" w:date="2022-03-22T05:56:00Z">
              <w:pPr/>
            </w:pPrChange>
          </w:pPr>
        </w:p>
      </w:tc>
    </w:tr>
  </w:tbl>
  <w:p w14:paraId="7A4B38ED" w14:textId="213999F5" w:rsidR="12B666CF" w:rsidRDefault="12B666CF">
    <w:pPr>
      <w:pStyle w:val="Header"/>
      <w:pPrChange w:id="413" w:author="Dajun Wang [2]" w:date="2022-03-22T05:56:00Z">
        <w:pPr/>
      </w:pPrChang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425" w:author="Dajun Wang [2]" w:date="2022-03-22T05:56:00Z">
        <w:tblPr>
          <w:tblStyle w:val="TableGrid"/>
          <w:tblW w:w="0" w:type="nil"/>
          <w:tblLayout w:type="fixed"/>
          <w:tblLook w:val="06A0" w:firstRow="1" w:lastRow="0" w:firstColumn="1" w:lastColumn="0" w:noHBand="1" w:noVBand="1"/>
        </w:tblPr>
      </w:tblPrChange>
    </w:tblPr>
    <w:tblGrid>
      <w:gridCol w:w="4650"/>
      <w:gridCol w:w="4650"/>
      <w:gridCol w:w="4650"/>
      <w:tblGridChange w:id="426">
        <w:tblGrid>
          <w:gridCol w:w="4650"/>
          <w:gridCol w:w="4650"/>
          <w:gridCol w:w="4650"/>
        </w:tblGrid>
      </w:tblGridChange>
    </w:tblGrid>
    <w:tr w:rsidR="12B666CF" w14:paraId="053FAD8F" w14:textId="77777777" w:rsidTr="12B666CF">
      <w:tc>
        <w:tcPr>
          <w:tcW w:w="4650" w:type="dxa"/>
          <w:tcPrChange w:id="427" w:author="Dajun Wang [2]" w:date="2022-03-22T05:56:00Z">
            <w:tcPr>
              <w:tcW w:w="4650" w:type="dxa"/>
            </w:tcPr>
          </w:tcPrChange>
        </w:tcPr>
        <w:p w14:paraId="7369C7CC" w14:textId="6F5BB132" w:rsidR="12B666CF" w:rsidRDefault="12B666CF">
          <w:pPr>
            <w:pStyle w:val="Header"/>
            <w:ind w:left="-115"/>
            <w:pPrChange w:id="428" w:author="Dajun Wang [2]" w:date="2022-03-22T05:56:00Z">
              <w:pPr/>
            </w:pPrChange>
          </w:pPr>
        </w:p>
      </w:tc>
      <w:tc>
        <w:tcPr>
          <w:tcW w:w="4650" w:type="dxa"/>
          <w:tcPrChange w:id="429" w:author="Dajun Wang [2]" w:date="2022-03-22T05:56:00Z">
            <w:tcPr>
              <w:tcW w:w="4650" w:type="dxa"/>
            </w:tcPr>
          </w:tcPrChange>
        </w:tcPr>
        <w:p w14:paraId="72FA416D" w14:textId="014418B2" w:rsidR="12B666CF" w:rsidRDefault="12B666CF">
          <w:pPr>
            <w:pStyle w:val="Header"/>
            <w:jc w:val="center"/>
            <w:pPrChange w:id="430" w:author="Dajun Wang [2]" w:date="2022-03-22T05:56:00Z">
              <w:pPr/>
            </w:pPrChange>
          </w:pPr>
        </w:p>
      </w:tc>
      <w:tc>
        <w:tcPr>
          <w:tcW w:w="4650" w:type="dxa"/>
          <w:tcPrChange w:id="431" w:author="Dajun Wang [2]" w:date="2022-03-22T05:56:00Z">
            <w:tcPr>
              <w:tcW w:w="4650" w:type="dxa"/>
            </w:tcPr>
          </w:tcPrChange>
        </w:tcPr>
        <w:p w14:paraId="3A237317" w14:textId="4D24CE8E" w:rsidR="12B666CF" w:rsidRDefault="12B666CF">
          <w:pPr>
            <w:pStyle w:val="Header"/>
            <w:ind w:right="-115"/>
            <w:jc w:val="right"/>
            <w:pPrChange w:id="432" w:author="Dajun Wang [2]" w:date="2022-03-22T05:56:00Z">
              <w:pPr/>
            </w:pPrChange>
          </w:pPr>
        </w:p>
      </w:tc>
    </w:tr>
  </w:tbl>
  <w:p w14:paraId="382F7441" w14:textId="146378F4" w:rsidR="12B666CF" w:rsidRDefault="12B666CF">
    <w:pPr>
      <w:pStyle w:val="Header"/>
      <w:pPrChange w:id="433" w:author="Dajun Wang [2]" w:date="2022-03-22T05:56:00Z">
        <w:pPr/>
      </w:pPrChang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443" w:author="Dajun Wang [2]" w:date="2022-03-22T05:56:00Z">
        <w:tblPr>
          <w:tblStyle w:val="TableGrid"/>
          <w:tblW w:w="0" w:type="nil"/>
          <w:tblLayout w:type="fixed"/>
          <w:tblLook w:val="06A0" w:firstRow="1" w:lastRow="0" w:firstColumn="1" w:lastColumn="0" w:noHBand="1" w:noVBand="1"/>
        </w:tblPr>
      </w:tblPrChange>
    </w:tblPr>
    <w:tblGrid>
      <w:gridCol w:w="3005"/>
      <w:gridCol w:w="3005"/>
      <w:gridCol w:w="3005"/>
      <w:tblGridChange w:id="444">
        <w:tblGrid>
          <w:gridCol w:w="3005"/>
          <w:gridCol w:w="3005"/>
          <w:gridCol w:w="3005"/>
        </w:tblGrid>
      </w:tblGridChange>
    </w:tblGrid>
    <w:tr w:rsidR="12B666CF" w14:paraId="5CAAD61B" w14:textId="77777777" w:rsidTr="12B666CF">
      <w:tc>
        <w:tcPr>
          <w:tcW w:w="3005" w:type="dxa"/>
          <w:tcPrChange w:id="445" w:author="Dajun Wang [2]" w:date="2022-03-22T05:56:00Z">
            <w:tcPr>
              <w:tcW w:w="3005" w:type="dxa"/>
            </w:tcPr>
          </w:tcPrChange>
        </w:tcPr>
        <w:p w14:paraId="7C90A16A" w14:textId="6E17469C" w:rsidR="12B666CF" w:rsidRDefault="12B666CF">
          <w:pPr>
            <w:pStyle w:val="Header"/>
            <w:ind w:left="-115"/>
            <w:pPrChange w:id="446" w:author="Dajun Wang [2]" w:date="2022-03-22T05:56:00Z">
              <w:pPr/>
            </w:pPrChange>
          </w:pPr>
        </w:p>
      </w:tc>
      <w:tc>
        <w:tcPr>
          <w:tcW w:w="3005" w:type="dxa"/>
          <w:tcPrChange w:id="447" w:author="Dajun Wang [2]" w:date="2022-03-22T05:56:00Z">
            <w:tcPr>
              <w:tcW w:w="3005" w:type="dxa"/>
            </w:tcPr>
          </w:tcPrChange>
        </w:tcPr>
        <w:p w14:paraId="4F86063B" w14:textId="4E6C887C" w:rsidR="12B666CF" w:rsidRDefault="12B666CF">
          <w:pPr>
            <w:pStyle w:val="Header"/>
            <w:jc w:val="center"/>
            <w:pPrChange w:id="448" w:author="Dajun Wang [2]" w:date="2022-03-22T05:56:00Z">
              <w:pPr/>
            </w:pPrChange>
          </w:pPr>
        </w:p>
      </w:tc>
      <w:tc>
        <w:tcPr>
          <w:tcW w:w="3005" w:type="dxa"/>
          <w:tcPrChange w:id="449" w:author="Dajun Wang [2]" w:date="2022-03-22T05:56:00Z">
            <w:tcPr>
              <w:tcW w:w="3005" w:type="dxa"/>
            </w:tcPr>
          </w:tcPrChange>
        </w:tcPr>
        <w:p w14:paraId="05240A86" w14:textId="04143412" w:rsidR="12B666CF" w:rsidRDefault="12B666CF">
          <w:pPr>
            <w:pStyle w:val="Header"/>
            <w:ind w:right="-115"/>
            <w:jc w:val="right"/>
            <w:pPrChange w:id="450" w:author="Dajun Wang [2]" w:date="2022-03-22T05:56:00Z">
              <w:pPr/>
            </w:pPrChange>
          </w:pPr>
        </w:p>
      </w:tc>
    </w:tr>
  </w:tbl>
  <w:p w14:paraId="28310A63" w14:textId="2116EC29" w:rsidR="12B666CF" w:rsidRDefault="12B666CF">
    <w:pPr>
      <w:pStyle w:val="Header"/>
      <w:pPrChange w:id="451" w:author="Dajun Wang [2]" w:date="2022-03-22T05:56:00Z">
        <w:pPr/>
      </w:pPrChange>
    </w:pPr>
  </w:p>
</w:hdr>
</file>

<file path=word/intelligence.xml><?xml version="1.0" encoding="utf-8"?>
<int:Intelligence xmlns:int="http://schemas.microsoft.com/office/intelligence/2019/intelligence">
  <int:IntelligenceSettings/>
  <int:Manifest>
    <int:WordHash hashCode="qtFVfXfjwW/5Rx" id="9ZPWtAyD"/>
    <int:WordHash hashCode="hMsxfhZly+Uyyy" id="JoFJUEIF"/>
    <int:WordHash hashCode="aWlRsDg27YpZmt" id="p47RZA2N"/>
    <int:WordHash hashCode="wlTtqAG84E4d9q" id="YUydG4Cu"/>
    <int:WordHash hashCode="PnbCQ1bTC2M5gs" id="FT2dsJyO"/>
    <int:WordHash hashCode="KwAtz16682XQMS" id="vfx87Vhc"/>
    <int:WordHash hashCode="gcFZ3ng2u+opYY" id="bWtCbIFM"/>
  </int:Manifest>
  <int:Observations>
    <int:Content id="9ZPWtAyD">
      <int:Rejection type="LegacyProofing"/>
    </int:Content>
    <int:Content id="JoFJUEIF">
      <int:Rejection type="LegacyProofing"/>
    </int:Content>
    <int:Content id="p47RZA2N">
      <int:Rejection type="LegacyProofing"/>
    </int:Content>
    <int:Content id="YUydG4Cu">
      <int:Rejection type="LegacyProofing"/>
    </int:Content>
    <int:Content id="FT2dsJyO">
      <int:Rejection type="LegacyProofing"/>
    </int:Content>
    <int:Content id="vfx87Vhc">
      <int:Rejection type="LegacyProofing"/>
    </int:Content>
    <int:Content id="bWtCbIF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21E"/>
    <w:multiLevelType w:val="hybridMultilevel"/>
    <w:tmpl w:val="FFFFFFFF"/>
    <w:lvl w:ilvl="0" w:tplc="6FEE7E7C">
      <w:start w:val="1"/>
      <w:numFmt w:val="decimal"/>
      <w:lvlText w:val="%1."/>
      <w:lvlJc w:val="left"/>
      <w:pPr>
        <w:ind w:left="720" w:hanging="360"/>
      </w:pPr>
    </w:lvl>
    <w:lvl w:ilvl="1" w:tplc="BD304FFC">
      <w:start w:val="1"/>
      <w:numFmt w:val="lowerLetter"/>
      <w:lvlText w:val="%2."/>
      <w:lvlJc w:val="left"/>
      <w:pPr>
        <w:ind w:left="1440" w:hanging="360"/>
      </w:pPr>
    </w:lvl>
    <w:lvl w:ilvl="2" w:tplc="EFC4DED2">
      <w:start w:val="1"/>
      <w:numFmt w:val="lowerRoman"/>
      <w:lvlText w:val="%3."/>
      <w:lvlJc w:val="right"/>
      <w:pPr>
        <w:ind w:left="2160" w:hanging="180"/>
      </w:pPr>
    </w:lvl>
    <w:lvl w:ilvl="3" w:tplc="DE2A80B8">
      <w:start w:val="1"/>
      <w:numFmt w:val="decimal"/>
      <w:lvlText w:val="%4."/>
      <w:lvlJc w:val="left"/>
      <w:pPr>
        <w:ind w:left="2880" w:hanging="360"/>
      </w:pPr>
    </w:lvl>
    <w:lvl w:ilvl="4" w:tplc="A3206A98">
      <w:start w:val="1"/>
      <w:numFmt w:val="lowerLetter"/>
      <w:lvlText w:val="%5."/>
      <w:lvlJc w:val="left"/>
      <w:pPr>
        <w:ind w:left="3600" w:hanging="360"/>
      </w:pPr>
    </w:lvl>
    <w:lvl w:ilvl="5" w:tplc="BEC4FDAE">
      <w:start w:val="1"/>
      <w:numFmt w:val="lowerRoman"/>
      <w:lvlText w:val="%6."/>
      <w:lvlJc w:val="right"/>
      <w:pPr>
        <w:ind w:left="4320" w:hanging="180"/>
      </w:pPr>
    </w:lvl>
    <w:lvl w:ilvl="6" w:tplc="BF9A25FC">
      <w:start w:val="1"/>
      <w:numFmt w:val="decimal"/>
      <w:lvlText w:val="%7."/>
      <w:lvlJc w:val="left"/>
      <w:pPr>
        <w:ind w:left="5040" w:hanging="360"/>
      </w:pPr>
    </w:lvl>
    <w:lvl w:ilvl="7" w:tplc="7F266A5A">
      <w:start w:val="1"/>
      <w:numFmt w:val="lowerLetter"/>
      <w:lvlText w:val="%8."/>
      <w:lvlJc w:val="left"/>
      <w:pPr>
        <w:ind w:left="5760" w:hanging="360"/>
      </w:pPr>
    </w:lvl>
    <w:lvl w:ilvl="8" w:tplc="6136F47E">
      <w:start w:val="1"/>
      <w:numFmt w:val="lowerRoman"/>
      <w:lvlText w:val="%9."/>
      <w:lvlJc w:val="right"/>
      <w:pPr>
        <w:ind w:left="6480" w:hanging="180"/>
      </w:pPr>
    </w:lvl>
  </w:abstractNum>
  <w:abstractNum w:abstractNumId="1" w15:restartNumberingAfterBreak="0">
    <w:nsid w:val="0CA95BE6"/>
    <w:multiLevelType w:val="hybridMultilevel"/>
    <w:tmpl w:val="9572CD9E"/>
    <w:lvl w:ilvl="0" w:tplc="CDC827C6">
      <w:start w:val="1"/>
      <w:numFmt w:val="bullet"/>
      <w:lvlText w:val=""/>
      <w:lvlJc w:val="left"/>
      <w:pPr>
        <w:ind w:left="720" w:hanging="360"/>
      </w:pPr>
      <w:rPr>
        <w:rFonts w:ascii="Symbol" w:hAnsi="Symbol" w:hint="default"/>
      </w:rPr>
    </w:lvl>
    <w:lvl w:ilvl="1" w:tplc="2DB6F926">
      <w:start w:val="1"/>
      <w:numFmt w:val="bullet"/>
      <w:lvlText w:val="-"/>
      <w:lvlJc w:val="left"/>
      <w:pPr>
        <w:ind w:left="1440" w:hanging="360"/>
      </w:pPr>
      <w:rPr>
        <w:rFonts w:ascii="Calibri" w:hAnsi="Calibri" w:hint="default"/>
      </w:rPr>
    </w:lvl>
    <w:lvl w:ilvl="2" w:tplc="C3CA9B0C">
      <w:start w:val="1"/>
      <w:numFmt w:val="bullet"/>
      <w:lvlText w:val=""/>
      <w:lvlJc w:val="left"/>
      <w:pPr>
        <w:ind w:left="2160" w:hanging="360"/>
      </w:pPr>
      <w:rPr>
        <w:rFonts w:ascii="Wingdings" w:hAnsi="Wingdings" w:hint="default"/>
      </w:rPr>
    </w:lvl>
    <w:lvl w:ilvl="3" w:tplc="C284C6B0">
      <w:start w:val="1"/>
      <w:numFmt w:val="bullet"/>
      <w:lvlText w:val=""/>
      <w:lvlJc w:val="left"/>
      <w:pPr>
        <w:ind w:left="2880" w:hanging="360"/>
      </w:pPr>
      <w:rPr>
        <w:rFonts w:ascii="Symbol" w:hAnsi="Symbol" w:hint="default"/>
      </w:rPr>
    </w:lvl>
    <w:lvl w:ilvl="4" w:tplc="FE105310">
      <w:start w:val="1"/>
      <w:numFmt w:val="bullet"/>
      <w:lvlText w:val="o"/>
      <w:lvlJc w:val="left"/>
      <w:pPr>
        <w:ind w:left="3600" w:hanging="360"/>
      </w:pPr>
      <w:rPr>
        <w:rFonts w:ascii="Courier New" w:hAnsi="Courier New" w:hint="default"/>
      </w:rPr>
    </w:lvl>
    <w:lvl w:ilvl="5" w:tplc="18F6F884">
      <w:start w:val="1"/>
      <w:numFmt w:val="bullet"/>
      <w:lvlText w:val=""/>
      <w:lvlJc w:val="left"/>
      <w:pPr>
        <w:ind w:left="4320" w:hanging="360"/>
      </w:pPr>
      <w:rPr>
        <w:rFonts w:ascii="Wingdings" w:hAnsi="Wingdings" w:hint="default"/>
      </w:rPr>
    </w:lvl>
    <w:lvl w:ilvl="6" w:tplc="8822E324">
      <w:start w:val="1"/>
      <w:numFmt w:val="bullet"/>
      <w:lvlText w:val=""/>
      <w:lvlJc w:val="left"/>
      <w:pPr>
        <w:ind w:left="5040" w:hanging="360"/>
      </w:pPr>
      <w:rPr>
        <w:rFonts w:ascii="Symbol" w:hAnsi="Symbol" w:hint="default"/>
      </w:rPr>
    </w:lvl>
    <w:lvl w:ilvl="7" w:tplc="7B9A3646">
      <w:start w:val="1"/>
      <w:numFmt w:val="bullet"/>
      <w:lvlText w:val="o"/>
      <w:lvlJc w:val="left"/>
      <w:pPr>
        <w:ind w:left="5760" w:hanging="360"/>
      </w:pPr>
      <w:rPr>
        <w:rFonts w:ascii="Courier New" w:hAnsi="Courier New" w:hint="default"/>
      </w:rPr>
    </w:lvl>
    <w:lvl w:ilvl="8" w:tplc="7A2A25B6">
      <w:start w:val="1"/>
      <w:numFmt w:val="bullet"/>
      <w:lvlText w:val=""/>
      <w:lvlJc w:val="left"/>
      <w:pPr>
        <w:ind w:left="6480" w:hanging="360"/>
      </w:pPr>
      <w:rPr>
        <w:rFonts w:ascii="Wingdings" w:hAnsi="Wingdings" w:hint="default"/>
      </w:rPr>
    </w:lvl>
  </w:abstractNum>
  <w:abstractNum w:abstractNumId="2" w15:restartNumberingAfterBreak="0">
    <w:nsid w:val="0E2F4B1C"/>
    <w:multiLevelType w:val="hybridMultilevel"/>
    <w:tmpl w:val="75166B7C"/>
    <w:lvl w:ilvl="0" w:tplc="E68625E6">
      <w:start w:val="1"/>
      <w:numFmt w:val="bullet"/>
      <w:lvlText w:val=""/>
      <w:lvlJc w:val="left"/>
      <w:pPr>
        <w:ind w:left="720" w:hanging="360"/>
      </w:pPr>
      <w:rPr>
        <w:rFonts w:ascii="Symbol" w:hAnsi="Symbol" w:hint="default"/>
      </w:rPr>
    </w:lvl>
    <w:lvl w:ilvl="1" w:tplc="45E00CBA">
      <w:start w:val="1"/>
      <w:numFmt w:val="bullet"/>
      <w:lvlText w:val="-"/>
      <w:lvlJc w:val="left"/>
      <w:pPr>
        <w:ind w:left="1440" w:hanging="360"/>
      </w:pPr>
      <w:rPr>
        <w:rFonts w:ascii="Calibri" w:hAnsi="Calibri" w:hint="default"/>
      </w:rPr>
    </w:lvl>
    <w:lvl w:ilvl="2" w:tplc="A6ACB14A">
      <w:start w:val="1"/>
      <w:numFmt w:val="bullet"/>
      <w:lvlText w:val=""/>
      <w:lvlJc w:val="left"/>
      <w:pPr>
        <w:ind w:left="2160" w:hanging="360"/>
      </w:pPr>
      <w:rPr>
        <w:rFonts w:ascii="Wingdings" w:hAnsi="Wingdings" w:hint="default"/>
      </w:rPr>
    </w:lvl>
    <w:lvl w:ilvl="3" w:tplc="1894652C">
      <w:start w:val="1"/>
      <w:numFmt w:val="bullet"/>
      <w:lvlText w:val=""/>
      <w:lvlJc w:val="left"/>
      <w:pPr>
        <w:ind w:left="2880" w:hanging="360"/>
      </w:pPr>
      <w:rPr>
        <w:rFonts w:ascii="Symbol" w:hAnsi="Symbol" w:hint="default"/>
      </w:rPr>
    </w:lvl>
    <w:lvl w:ilvl="4" w:tplc="DA0A5542">
      <w:start w:val="1"/>
      <w:numFmt w:val="bullet"/>
      <w:lvlText w:val="o"/>
      <w:lvlJc w:val="left"/>
      <w:pPr>
        <w:ind w:left="3600" w:hanging="360"/>
      </w:pPr>
      <w:rPr>
        <w:rFonts w:ascii="Courier New" w:hAnsi="Courier New" w:hint="default"/>
      </w:rPr>
    </w:lvl>
    <w:lvl w:ilvl="5" w:tplc="505AF030">
      <w:start w:val="1"/>
      <w:numFmt w:val="bullet"/>
      <w:lvlText w:val=""/>
      <w:lvlJc w:val="left"/>
      <w:pPr>
        <w:ind w:left="4320" w:hanging="360"/>
      </w:pPr>
      <w:rPr>
        <w:rFonts w:ascii="Wingdings" w:hAnsi="Wingdings" w:hint="default"/>
      </w:rPr>
    </w:lvl>
    <w:lvl w:ilvl="6" w:tplc="25AEE13E">
      <w:start w:val="1"/>
      <w:numFmt w:val="bullet"/>
      <w:lvlText w:val=""/>
      <w:lvlJc w:val="left"/>
      <w:pPr>
        <w:ind w:left="5040" w:hanging="360"/>
      </w:pPr>
      <w:rPr>
        <w:rFonts w:ascii="Symbol" w:hAnsi="Symbol" w:hint="default"/>
      </w:rPr>
    </w:lvl>
    <w:lvl w:ilvl="7" w:tplc="9BDE451E">
      <w:start w:val="1"/>
      <w:numFmt w:val="bullet"/>
      <w:lvlText w:val="o"/>
      <w:lvlJc w:val="left"/>
      <w:pPr>
        <w:ind w:left="5760" w:hanging="360"/>
      </w:pPr>
      <w:rPr>
        <w:rFonts w:ascii="Courier New" w:hAnsi="Courier New" w:hint="default"/>
      </w:rPr>
    </w:lvl>
    <w:lvl w:ilvl="8" w:tplc="EEBE722A">
      <w:start w:val="1"/>
      <w:numFmt w:val="bullet"/>
      <w:lvlText w:val=""/>
      <w:lvlJc w:val="left"/>
      <w:pPr>
        <w:ind w:left="6480" w:hanging="360"/>
      </w:pPr>
      <w:rPr>
        <w:rFonts w:ascii="Wingdings" w:hAnsi="Wingdings" w:hint="default"/>
      </w:rPr>
    </w:lvl>
  </w:abstractNum>
  <w:abstractNum w:abstractNumId="3" w15:restartNumberingAfterBreak="0">
    <w:nsid w:val="15EE7128"/>
    <w:multiLevelType w:val="hybridMultilevel"/>
    <w:tmpl w:val="CD3E5B02"/>
    <w:lvl w:ilvl="0" w:tplc="B4C09CE2">
      <w:start w:val="1"/>
      <w:numFmt w:val="bullet"/>
      <w:lvlText w:val="-"/>
      <w:lvlJc w:val="left"/>
      <w:pPr>
        <w:ind w:left="720" w:hanging="360"/>
      </w:pPr>
      <w:rPr>
        <w:rFonts w:ascii="Calibri" w:hAnsi="Calibri" w:hint="default"/>
      </w:rPr>
    </w:lvl>
    <w:lvl w:ilvl="1" w:tplc="19A4FB7A">
      <w:start w:val="1"/>
      <w:numFmt w:val="bullet"/>
      <w:lvlText w:val="o"/>
      <w:lvlJc w:val="left"/>
      <w:pPr>
        <w:ind w:left="1440" w:hanging="360"/>
      </w:pPr>
      <w:rPr>
        <w:rFonts w:ascii="Courier New" w:hAnsi="Courier New" w:hint="default"/>
      </w:rPr>
    </w:lvl>
    <w:lvl w:ilvl="2" w:tplc="2BAA88B8">
      <w:start w:val="1"/>
      <w:numFmt w:val="bullet"/>
      <w:lvlText w:val=""/>
      <w:lvlJc w:val="left"/>
      <w:pPr>
        <w:ind w:left="2160" w:hanging="360"/>
      </w:pPr>
      <w:rPr>
        <w:rFonts w:ascii="Wingdings" w:hAnsi="Wingdings" w:hint="default"/>
      </w:rPr>
    </w:lvl>
    <w:lvl w:ilvl="3" w:tplc="5D54B3C4">
      <w:start w:val="1"/>
      <w:numFmt w:val="bullet"/>
      <w:lvlText w:val=""/>
      <w:lvlJc w:val="left"/>
      <w:pPr>
        <w:ind w:left="2880" w:hanging="360"/>
      </w:pPr>
      <w:rPr>
        <w:rFonts w:ascii="Symbol" w:hAnsi="Symbol" w:hint="default"/>
      </w:rPr>
    </w:lvl>
    <w:lvl w:ilvl="4" w:tplc="1D34A4A2">
      <w:start w:val="1"/>
      <w:numFmt w:val="bullet"/>
      <w:lvlText w:val="o"/>
      <w:lvlJc w:val="left"/>
      <w:pPr>
        <w:ind w:left="3600" w:hanging="360"/>
      </w:pPr>
      <w:rPr>
        <w:rFonts w:ascii="Courier New" w:hAnsi="Courier New" w:hint="default"/>
      </w:rPr>
    </w:lvl>
    <w:lvl w:ilvl="5" w:tplc="4606C5BA">
      <w:start w:val="1"/>
      <w:numFmt w:val="bullet"/>
      <w:lvlText w:val=""/>
      <w:lvlJc w:val="left"/>
      <w:pPr>
        <w:ind w:left="4320" w:hanging="360"/>
      </w:pPr>
      <w:rPr>
        <w:rFonts w:ascii="Wingdings" w:hAnsi="Wingdings" w:hint="default"/>
      </w:rPr>
    </w:lvl>
    <w:lvl w:ilvl="6" w:tplc="03D66BC8">
      <w:start w:val="1"/>
      <w:numFmt w:val="bullet"/>
      <w:lvlText w:val=""/>
      <w:lvlJc w:val="left"/>
      <w:pPr>
        <w:ind w:left="5040" w:hanging="360"/>
      </w:pPr>
      <w:rPr>
        <w:rFonts w:ascii="Symbol" w:hAnsi="Symbol" w:hint="default"/>
      </w:rPr>
    </w:lvl>
    <w:lvl w:ilvl="7" w:tplc="6A048E18">
      <w:start w:val="1"/>
      <w:numFmt w:val="bullet"/>
      <w:lvlText w:val="o"/>
      <w:lvlJc w:val="left"/>
      <w:pPr>
        <w:ind w:left="5760" w:hanging="360"/>
      </w:pPr>
      <w:rPr>
        <w:rFonts w:ascii="Courier New" w:hAnsi="Courier New" w:hint="default"/>
      </w:rPr>
    </w:lvl>
    <w:lvl w:ilvl="8" w:tplc="BFE2F9BC">
      <w:start w:val="1"/>
      <w:numFmt w:val="bullet"/>
      <w:lvlText w:val=""/>
      <w:lvlJc w:val="left"/>
      <w:pPr>
        <w:ind w:left="6480" w:hanging="360"/>
      </w:pPr>
      <w:rPr>
        <w:rFonts w:ascii="Wingdings" w:hAnsi="Wingdings" w:hint="default"/>
      </w:rPr>
    </w:lvl>
  </w:abstractNum>
  <w:abstractNum w:abstractNumId="4" w15:restartNumberingAfterBreak="0">
    <w:nsid w:val="194E79F3"/>
    <w:multiLevelType w:val="hybridMultilevel"/>
    <w:tmpl w:val="FFFFFFFF"/>
    <w:lvl w:ilvl="0" w:tplc="4F221BF2">
      <w:start w:val="1"/>
      <w:numFmt w:val="decimal"/>
      <w:lvlText w:val="%1."/>
      <w:lvlJc w:val="left"/>
      <w:pPr>
        <w:ind w:left="720" w:hanging="360"/>
      </w:pPr>
    </w:lvl>
    <w:lvl w:ilvl="1" w:tplc="5FC2F204">
      <w:start w:val="1"/>
      <w:numFmt w:val="lowerLetter"/>
      <w:lvlText w:val="%2."/>
      <w:lvlJc w:val="left"/>
      <w:pPr>
        <w:ind w:left="1440" w:hanging="360"/>
      </w:pPr>
    </w:lvl>
    <w:lvl w:ilvl="2" w:tplc="1982F114">
      <w:start w:val="1"/>
      <w:numFmt w:val="lowerRoman"/>
      <w:lvlText w:val="%3."/>
      <w:lvlJc w:val="right"/>
      <w:pPr>
        <w:ind w:left="2160" w:hanging="180"/>
      </w:pPr>
    </w:lvl>
    <w:lvl w:ilvl="3" w:tplc="3D485F12">
      <w:start w:val="1"/>
      <w:numFmt w:val="decimal"/>
      <w:lvlText w:val="%4."/>
      <w:lvlJc w:val="left"/>
      <w:pPr>
        <w:ind w:left="2880" w:hanging="360"/>
      </w:pPr>
    </w:lvl>
    <w:lvl w:ilvl="4" w:tplc="8DAA4448">
      <w:start w:val="1"/>
      <w:numFmt w:val="lowerLetter"/>
      <w:lvlText w:val="%5."/>
      <w:lvlJc w:val="left"/>
      <w:pPr>
        <w:ind w:left="3600" w:hanging="360"/>
      </w:pPr>
    </w:lvl>
    <w:lvl w:ilvl="5" w:tplc="D870BFCC">
      <w:start w:val="1"/>
      <w:numFmt w:val="lowerRoman"/>
      <w:lvlText w:val="%6."/>
      <w:lvlJc w:val="right"/>
      <w:pPr>
        <w:ind w:left="4320" w:hanging="180"/>
      </w:pPr>
    </w:lvl>
    <w:lvl w:ilvl="6" w:tplc="8BF4B9A0">
      <w:start w:val="1"/>
      <w:numFmt w:val="decimal"/>
      <w:lvlText w:val="%7."/>
      <w:lvlJc w:val="left"/>
      <w:pPr>
        <w:ind w:left="5040" w:hanging="360"/>
      </w:pPr>
    </w:lvl>
    <w:lvl w:ilvl="7" w:tplc="B266678C">
      <w:start w:val="1"/>
      <w:numFmt w:val="lowerLetter"/>
      <w:lvlText w:val="%8."/>
      <w:lvlJc w:val="left"/>
      <w:pPr>
        <w:ind w:left="5760" w:hanging="360"/>
      </w:pPr>
    </w:lvl>
    <w:lvl w:ilvl="8" w:tplc="C8446A4A">
      <w:start w:val="1"/>
      <w:numFmt w:val="lowerRoman"/>
      <w:lvlText w:val="%9."/>
      <w:lvlJc w:val="right"/>
      <w:pPr>
        <w:ind w:left="6480" w:hanging="180"/>
      </w:pPr>
    </w:lvl>
  </w:abstractNum>
  <w:abstractNum w:abstractNumId="5" w15:restartNumberingAfterBreak="0">
    <w:nsid w:val="19B55791"/>
    <w:multiLevelType w:val="hybridMultilevel"/>
    <w:tmpl w:val="3A5AE630"/>
    <w:lvl w:ilvl="0" w:tplc="564623FE">
      <w:start w:val="1"/>
      <w:numFmt w:val="bullet"/>
      <w:lvlText w:val=""/>
      <w:lvlJc w:val="left"/>
      <w:pPr>
        <w:ind w:left="720" w:hanging="360"/>
      </w:pPr>
      <w:rPr>
        <w:rFonts w:ascii="Symbol" w:hAnsi="Symbol" w:hint="default"/>
      </w:rPr>
    </w:lvl>
    <w:lvl w:ilvl="1" w:tplc="2034BDCE">
      <w:start w:val="1"/>
      <w:numFmt w:val="bullet"/>
      <w:lvlText w:val="-"/>
      <w:lvlJc w:val="left"/>
      <w:pPr>
        <w:ind w:left="1440" w:hanging="360"/>
      </w:pPr>
      <w:rPr>
        <w:rFonts w:ascii="Calibri" w:hAnsi="Calibri" w:hint="default"/>
      </w:rPr>
    </w:lvl>
    <w:lvl w:ilvl="2" w:tplc="FF56162C">
      <w:start w:val="1"/>
      <w:numFmt w:val="bullet"/>
      <w:lvlText w:val=""/>
      <w:lvlJc w:val="left"/>
      <w:pPr>
        <w:ind w:left="2160" w:hanging="360"/>
      </w:pPr>
      <w:rPr>
        <w:rFonts w:ascii="Wingdings" w:hAnsi="Wingdings" w:hint="default"/>
      </w:rPr>
    </w:lvl>
    <w:lvl w:ilvl="3" w:tplc="EB8E5C1C">
      <w:start w:val="1"/>
      <w:numFmt w:val="bullet"/>
      <w:lvlText w:val=""/>
      <w:lvlJc w:val="left"/>
      <w:pPr>
        <w:ind w:left="2880" w:hanging="360"/>
      </w:pPr>
      <w:rPr>
        <w:rFonts w:ascii="Symbol" w:hAnsi="Symbol" w:hint="default"/>
      </w:rPr>
    </w:lvl>
    <w:lvl w:ilvl="4" w:tplc="2F5A0F16">
      <w:start w:val="1"/>
      <w:numFmt w:val="bullet"/>
      <w:lvlText w:val="o"/>
      <w:lvlJc w:val="left"/>
      <w:pPr>
        <w:ind w:left="3600" w:hanging="360"/>
      </w:pPr>
      <w:rPr>
        <w:rFonts w:ascii="Courier New" w:hAnsi="Courier New" w:hint="default"/>
      </w:rPr>
    </w:lvl>
    <w:lvl w:ilvl="5" w:tplc="334A0F90">
      <w:start w:val="1"/>
      <w:numFmt w:val="bullet"/>
      <w:lvlText w:val=""/>
      <w:lvlJc w:val="left"/>
      <w:pPr>
        <w:ind w:left="4320" w:hanging="360"/>
      </w:pPr>
      <w:rPr>
        <w:rFonts w:ascii="Wingdings" w:hAnsi="Wingdings" w:hint="default"/>
      </w:rPr>
    </w:lvl>
    <w:lvl w:ilvl="6" w:tplc="807441A0">
      <w:start w:val="1"/>
      <w:numFmt w:val="bullet"/>
      <w:lvlText w:val=""/>
      <w:lvlJc w:val="left"/>
      <w:pPr>
        <w:ind w:left="5040" w:hanging="360"/>
      </w:pPr>
      <w:rPr>
        <w:rFonts w:ascii="Symbol" w:hAnsi="Symbol" w:hint="default"/>
      </w:rPr>
    </w:lvl>
    <w:lvl w:ilvl="7" w:tplc="13809CE6">
      <w:start w:val="1"/>
      <w:numFmt w:val="bullet"/>
      <w:lvlText w:val="o"/>
      <w:lvlJc w:val="left"/>
      <w:pPr>
        <w:ind w:left="5760" w:hanging="360"/>
      </w:pPr>
      <w:rPr>
        <w:rFonts w:ascii="Courier New" w:hAnsi="Courier New" w:hint="default"/>
      </w:rPr>
    </w:lvl>
    <w:lvl w:ilvl="8" w:tplc="B62E94CE">
      <w:start w:val="1"/>
      <w:numFmt w:val="bullet"/>
      <w:lvlText w:val=""/>
      <w:lvlJc w:val="left"/>
      <w:pPr>
        <w:ind w:left="6480" w:hanging="360"/>
      </w:pPr>
      <w:rPr>
        <w:rFonts w:ascii="Wingdings" w:hAnsi="Wingdings" w:hint="default"/>
      </w:rPr>
    </w:lvl>
  </w:abstractNum>
  <w:abstractNum w:abstractNumId="6" w15:restartNumberingAfterBreak="0">
    <w:nsid w:val="24477017"/>
    <w:multiLevelType w:val="hybridMultilevel"/>
    <w:tmpl w:val="FF9CA13A"/>
    <w:lvl w:ilvl="0" w:tplc="99468506">
      <w:start w:val="1"/>
      <w:numFmt w:val="bullet"/>
      <w:lvlText w:val="-"/>
      <w:lvlJc w:val="left"/>
      <w:pPr>
        <w:ind w:left="720" w:hanging="360"/>
      </w:pPr>
      <w:rPr>
        <w:rFonts w:ascii="Calibri" w:hAnsi="Calibri" w:hint="default"/>
      </w:rPr>
    </w:lvl>
    <w:lvl w:ilvl="1" w:tplc="C668218A">
      <w:start w:val="1"/>
      <w:numFmt w:val="bullet"/>
      <w:lvlText w:val="o"/>
      <w:lvlJc w:val="left"/>
      <w:pPr>
        <w:ind w:left="1440" w:hanging="360"/>
      </w:pPr>
      <w:rPr>
        <w:rFonts w:ascii="Courier New" w:hAnsi="Courier New" w:hint="default"/>
      </w:rPr>
    </w:lvl>
    <w:lvl w:ilvl="2" w:tplc="FE1C147C">
      <w:start w:val="1"/>
      <w:numFmt w:val="bullet"/>
      <w:lvlText w:val=""/>
      <w:lvlJc w:val="left"/>
      <w:pPr>
        <w:ind w:left="2160" w:hanging="360"/>
      </w:pPr>
      <w:rPr>
        <w:rFonts w:ascii="Wingdings" w:hAnsi="Wingdings" w:hint="default"/>
      </w:rPr>
    </w:lvl>
    <w:lvl w:ilvl="3" w:tplc="5E881DDA">
      <w:start w:val="1"/>
      <w:numFmt w:val="bullet"/>
      <w:lvlText w:val=""/>
      <w:lvlJc w:val="left"/>
      <w:pPr>
        <w:ind w:left="2880" w:hanging="360"/>
      </w:pPr>
      <w:rPr>
        <w:rFonts w:ascii="Symbol" w:hAnsi="Symbol" w:hint="default"/>
      </w:rPr>
    </w:lvl>
    <w:lvl w:ilvl="4" w:tplc="BF3A8B9C">
      <w:start w:val="1"/>
      <w:numFmt w:val="bullet"/>
      <w:lvlText w:val="o"/>
      <w:lvlJc w:val="left"/>
      <w:pPr>
        <w:ind w:left="3600" w:hanging="360"/>
      </w:pPr>
      <w:rPr>
        <w:rFonts w:ascii="Courier New" w:hAnsi="Courier New" w:hint="default"/>
      </w:rPr>
    </w:lvl>
    <w:lvl w:ilvl="5" w:tplc="69D452C4">
      <w:start w:val="1"/>
      <w:numFmt w:val="bullet"/>
      <w:lvlText w:val=""/>
      <w:lvlJc w:val="left"/>
      <w:pPr>
        <w:ind w:left="4320" w:hanging="360"/>
      </w:pPr>
      <w:rPr>
        <w:rFonts w:ascii="Wingdings" w:hAnsi="Wingdings" w:hint="default"/>
      </w:rPr>
    </w:lvl>
    <w:lvl w:ilvl="6" w:tplc="84E242E0">
      <w:start w:val="1"/>
      <w:numFmt w:val="bullet"/>
      <w:lvlText w:val=""/>
      <w:lvlJc w:val="left"/>
      <w:pPr>
        <w:ind w:left="5040" w:hanging="360"/>
      </w:pPr>
      <w:rPr>
        <w:rFonts w:ascii="Symbol" w:hAnsi="Symbol" w:hint="default"/>
      </w:rPr>
    </w:lvl>
    <w:lvl w:ilvl="7" w:tplc="0E9CFB9E">
      <w:start w:val="1"/>
      <w:numFmt w:val="bullet"/>
      <w:lvlText w:val="o"/>
      <w:lvlJc w:val="left"/>
      <w:pPr>
        <w:ind w:left="5760" w:hanging="360"/>
      </w:pPr>
      <w:rPr>
        <w:rFonts w:ascii="Courier New" w:hAnsi="Courier New" w:hint="default"/>
      </w:rPr>
    </w:lvl>
    <w:lvl w:ilvl="8" w:tplc="8C46EFB4">
      <w:start w:val="1"/>
      <w:numFmt w:val="bullet"/>
      <w:lvlText w:val=""/>
      <w:lvlJc w:val="left"/>
      <w:pPr>
        <w:ind w:left="6480" w:hanging="360"/>
      </w:pPr>
      <w:rPr>
        <w:rFonts w:ascii="Wingdings" w:hAnsi="Wingdings" w:hint="default"/>
      </w:rPr>
    </w:lvl>
  </w:abstractNum>
  <w:abstractNum w:abstractNumId="7" w15:restartNumberingAfterBreak="0">
    <w:nsid w:val="277F7BBD"/>
    <w:multiLevelType w:val="hybridMultilevel"/>
    <w:tmpl w:val="CDA60800"/>
    <w:lvl w:ilvl="0" w:tplc="5EA2C546">
      <w:start w:val="1"/>
      <w:numFmt w:val="bullet"/>
      <w:lvlText w:val=""/>
      <w:lvlJc w:val="left"/>
      <w:pPr>
        <w:ind w:left="720" w:hanging="360"/>
      </w:pPr>
      <w:rPr>
        <w:rFonts w:ascii="Symbol" w:hAnsi="Symbol" w:hint="default"/>
      </w:rPr>
    </w:lvl>
    <w:lvl w:ilvl="1" w:tplc="B72CA7F0">
      <w:start w:val="1"/>
      <w:numFmt w:val="bullet"/>
      <w:lvlText w:val="-"/>
      <w:lvlJc w:val="left"/>
      <w:pPr>
        <w:ind w:left="1440" w:hanging="360"/>
      </w:pPr>
      <w:rPr>
        <w:rFonts w:ascii="Calibri" w:hAnsi="Calibri" w:hint="default"/>
      </w:rPr>
    </w:lvl>
    <w:lvl w:ilvl="2" w:tplc="3FC289A2">
      <w:start w:val="1"/>
      <w:numFmt w:val="bullet"/>
      <w:lvlText w:val=""/>
      <w:lvlJc w:val="left"/>
      <w:pPr>
        <w:ind w:left="2160" w:hanging="360"/>
      </w:pPr>
      <w:rPr>
        <w:rFonts w:ascii="Wingdings" w:hAnsi="Wingdings" w:hint="default"/>
      </w:rPr>
    </w:lvl>
    <w:lvl w:ilvl="3" w:tplc="A4EA31B8">
      <w:start w:val="1"/>
      <w:numFmt w:val="bullet"/>
      <w:lvlText w:val=""/>
      <w:lvlJc w:val="left"/>
      <w:pPr>
        <w:ind w:left="2880" w:hanging="360"/>
      </w:pPr>
      <w:rPr>
        <w:rFonts w:ascii="Symbol" w:hAnsi="Symbol" w:hint="default"/>
      </w:rPr>
    </w:lvl>
    <w:lvl w:ilvl="4" w:tplc="EADA3548">
      <w:start w:val="1"/>
      <w:numFmt w:val="bullet"/>
      <w:lvlText w:val="o"/>
      <w:lvlJc w:val="left"/>
      <w:pPr>
        <w:ind w:left="3600" w:hanging="360"/>
      </w:pPr>
      <w:rPr>
        <w:rFonts w:ascii="Courier New" w:hAnsi="Courier New" w:hint="default"/>
      </w:rPr>
    </w:lvl>
    <w:lvl w:ilvl="5" w:tplc="9000BF66">
      <w:start w:val="1"/>
      <w:numFmt w:val="bullet"/>
      <w:lvlText w:val=""/>
      <w:lvlJc w:val="left"/>
      <w:pPr>
        <w:ind w:left="4320" w:hanging="360"/>
      </w:pPr>
      <w:rPr>
        <w:rFonts w:ascii="Wingdings" w:hAnsi="Wingdings" w:hint="default"/>
      </w:rPr>
    </w:lvl>
    <w:lvl w:ilvl="6" w:tplc="302EDA0E">
      <w:start w:val="1"/>
      <w:numFmt w:val="bullet"/>
      <w:lvlText w:val=""/>
      <w:lvlJc w:val="left"/>
      <w:pPr>
        <w:ind w:left="5040" w:hanging="360"/>
      </w:pPr>
      <w:rPr>
        <w:rFonts w:ascii="Symbol" w:hAnsi="Symbol" w:hint="default"/>
      </w:rPr>
    </w:lvl>
    <w:lvl w:ilvl="7" w:tplc="D2E2C808">
      <w:start w:val="1"/>
      <w:numFmt w:val="bullet"/>
      <w:lvlText w:val="o"/>
      <w:lvlJc w:val="left"/>
      <w:pPr>
        <w:ind w:left="5760" w:hanging="360"/>
      </w:pPr>
      <w:rPr>
        <w:rFonts w:ascii="Courier New" w:hAnsi="Courier New" w:hint="default"/>
      </w:rPr>
    </w:lvl>
    <w:lvl w:ilvl="8" w:tplc="5DAE3CEE">
      <w:start w:val="1"/>
      <w:numFmt w:val="bullet"/>
      <w:lvlText w:val=""/>
      <w:lvlJc w:val="left"/>
      <w:pPr>
        <w:ind w:left="6480" w:hanging="360"/>
      </w:pPr>
      <w:rPr>
        <w:rFonts w:ascii="Wingdings" w:hAnsi="Wingdings" w:hint="default"/>
      </w:rPr>
    </w:lvl>
  </w:abstractNum>
  <w:abstractNum w:abstractNumId="8" w15:restartNumberingAfterBreak="0">
    <w:nsid w:val="32DA21D6"/>
    <w:multiLevelType w:val="hybridMultilevel"/>
    <w:tmpl w:val="A5E48B86"/>
    <w:lvl w:ilvl="0" w:tplc="1CC0716A">
      <w:start w:val="1"/>
      <w:numFmt w:val="bullet"/>
      <w:lvlText w:val="-"/>
      <w:lvlJc w:val="left"/>
      <w:pPr>
        <w:ind w:left="720" w:hanging="360"/>
      </w:pPr>
      <w:rPr>
        <w:rFonts w:ascii="Calibri" w:hAnsi="Calibri" w:hint="default"/>
      </w:rPr>
    </w:lvl>
    <w:lvl w:ilvl="1" w:tplc="601EFA9E">
      <w:start w:val="1"/>
      <w:numFmt w:val="bullet"/>
      <w:lvlText w:val="o"/>
      <w:lvlJc w:val="left"/>
      <w:pPr>
        <w:ind w:left="1440" w:hanging="360"/>
      </w:pPr>
      <w:rPr>
        <w:rFonts w:ascii="Courier New" w:hAnsi="Courier New" w:hint="default"/>
      </w:rPr>
    </w:lvl>
    <w:lvl w:ilvl="2" w:tplc="4CDAC52C">
      <w:start w:val="1"/>
      <w:numFmt w:val="bullet"/>
      <w:lvlText w:val=""/>
      <w:lvlJc w:val="left"/>
      <w:pPr>
        <w:ind w:left="2160" w:hanging="360"/>
      </w:pPr>
      <w:rPr>
        <w:rFonts w:ascii="Wingdings" w:hAnsi="Wingdings" w:hint="default"/>
      </w:rPr>
    </w:lvl>
    <w:lvl w:ilvl="3" w:tplc="DEB67572">
      <w:start w:val="1"/>
      <w:numFmt w:val="bullet"/>
      <w:lvlText w:val=""/>
      <w:lvlJc w:val="left"/>
      <w:pPr>
        <w:ind w:left="2880" w:hanging="360"/>
      </w:pPr>
      <w:rPr>
        <w:rFonts w:ascii="Symbol" w:hAnsi="Symbol" w:hint="default"/>
      </w:rPr>
    </w:lvl>
    <w:lvl w:ilvl="4" w:tplc="19B24C10">
      <w:start w:val="1"/>
      <w:numFmt w:val="bullet"/>
      <w:lvlText w:val="o"/>
      <w:lvlJc w:val="left"/>
      <w:pPr>
        <w:ind w:left="3600" w:hanging="360"/>
      </w:pPr>
      <w:rPr>
        <w:rFonts w:ascii="Courier New" w:hAnsi="Courier New" w:hint="default"/>
      </w:rPr>
    </w:lvl>
    <w:lvl w:ilvl="5" w:tplc="5370693C">
      <w:start w:val="1"/>
      <w:numFmt w:val="bullet"/>
      <w:lvlText w:val=""/>
      <w:lvlJc w:val="left"/>
      <w:pPr>
        <w:ind w:left="4320" w:hanging="360"/>
      </w:pPr>
      <w:rPr>
        <w:rFonts w:ascii="Wingdings" w:hAnsi="Wingdings" w:hint="default"/>
      </w:rPr>
    </w:lvl>
    <w:lvl w:ilvl="6" w:tplc="9F061098">
      <w:start w:val="1"/>
      <w:numFmt w:val="bullet"/>
      <w:lvlText w:val=""/>
      <w:lvlJc w:val="left"/>
      <w:pPr>
        <w:ind w:left="5040" w:hanging="360"/>
      </w:pPr>
      <w:rPr>
        <w:rFonts w:ascii="Symbol" w:hAnsi="Symbol" w:hint="default"/>
      </w:rPr>
    </w:lvl>
    <w:lvl w:ilvl="7" w:tplc="DE28576A">
      <w:start w:val="1"/>
      <w:numFmt w:val="bullet"/>
      <w:lvlText w:val="o"/>
      <w:lvlJc w:val="left"/>
      <w:pPr>
        <w:ind w:left="5760" w:hanging="360"/>
      </w:pPr>
      <w:rPr>
        <w:rFonts w:ascii="Courier New" w:hAnsi="Courier New" w:hint="default"/>
      </w:rPr>
    </w:lvl>
    <w:lvl w:ilvl="8" w:tplc="16423876">
      <w:start w:val="1"/>
      <w:numFmt w:val="bullet"/>
      <w:lvlText w:val=""/>
      <w:lvlJc w:val="left"/>
      <w:pPr>
        <w:ind w:left="6480" w:hanging="360"/>
      </w:pPr>
      <w:rPr>
        <w:rFonts w:ascii="Wingdings" w:hAnsi="Wingdings" w:hint="default"/>
      </w:rPr>
    </w:lvl>
  </w:abstractNum>
  <w:abstractNum w:abstractNumId="9" w15:restartNumberingAfterBreak="0">
    <w:nsid w:val="339E0275"/>
    <w:multiLevelType w:val="hybridMultilevel"/>
    <w:tmpl w:val="FFFFFFFF"/>
    <w:lvl w:ilvl="0" w:tplc="C48A7680">
      <w:start w:val="1"/>
      <w:numFmt w:val="decimal"/>
      <w:lvlText w:val="%1."/>
      <w:lvlJc w:val="left"/>
      <w:pPr>
        <w:ind w:left="720" w:hanging="360"/>
      </w:pPr>
    </w:lvl>
    <w:lvl w:ilvl="1" w:tplc="9FE0F392">
      <w:start w:val="1"/>
      <w:numFmt w:val="lowerLetter"/>
      <w:lvlText w:val="%2."/>
      <w:lvlJc w:val="left"/>
      <w:pPr>
        <w:ind w:left="1440" w:hanging="360"/>
      </w:pPr>
    </w:lvl>
    <w:lvl w:ilvl="2" w:tplc="A836BDDC">
      <w:start w:val="1"/>
      <w:numFmt w:val="lowerRoman"/>
      <w:lvlText w:val="%3."/>
      <w:lvlJc w:val="right"/>
      <w:pPr>
        <w:ind w:left="2160" w:hanging="180"/>
      </w:pPr>
    </w:lvl>
    <w:lvl w:ilvl="3" w:tplc="35B26DD6">
      <w:start w:val="1"/>
      <w:numFmt w:val="decimal"/>
      <w:lvlText w:val="%4."/>
      <w:lvlJc w:val="left"/>
      <w:pPr>
        <w:ind w:left="2880" w:hanging="360"/>
      </w:pPr>
    </w:lvl>
    <w:lvl w:ilvl="4" w:tplc="2A8469C8">
      <w:start w:val="1"/>
      <w:numFmt w:val="lowerLetter"/>
      <w:lvlText w:val="%5."/>
      <w:lvlJc w:val="left"/>
      <w:pPr>
        <w:ind w:left="3600" w:hanging="360"/>
      </w:pPr>
    </w:lvl>
    <w:lvl w:ilvl="5" w:tplc="99D28FC6">
      <w:start w:val="1"/>
      <w:numFmt w:val="lowerRoman"/>
      <w:lvlText w:val="%6."/>
      <w:lvlJc w:val="right"/>
      <w:pPr>
        <w:ind w:left="4320" w:hanging="180"/>
      </w:pPr>
    </w:lvl>
    <w:lvl w:ilvl="6" w:tplc="3844EADA">
      <w:start w:val="1"/>
      <w:numFmt w:val="decimal"/>
      <w:lvlText w:val="%7."/>
      <w:lvlJc w:val="left"/>
      <w:pPr>
        <w:ind w:left="5040" w:hanging="360"/>
      </w:pPr>
    </w:lvl>
    <w:lvl w:ilvl="7" w:tplc="75640CCA">
      <w:start w:val="1"/>
      <w:numFmt w:val="lowerLetter"/>
      <w:lvlText w:val="%8."/>
      <w:lvlJc w:val="left"/>
      <w:pPr>
        <w:ind w:left="5760" w:hanging="360"/>
      </w:pPr>
    </w:lvl>
    <w:lvl w:ilvl="8" w:tplc="E05EF750">
      <w:start w:val="1"/>
      <w:numFmt w:val="lowerRoman"/>
      <w:lvlText w:val="%9."/>
      <w:lvlJc w:val="right"/>
      <w:pPr>
        <w:ind w:left="6480" w:hanging="180"/>
      </w:pPr>
    </w:lvl>
  </w:abstractNum>
  <w:abstractNum w:abstractNumId="10" w15:restartNumberingAfterBreak="0">
    <w:nsid w:val="342B0D82"/>
    <w:multiLevelType w:val="hybridMultilevel"/>
    <w:tmpl w:val="FFFFFFFF"/>
    <w:lvl w:ilvl="0" w:tplc="E782E33A">
      <w:start w:val="1"/>
      <w:numFmt w:val="decimal"/>
      <w:lvlText w:val="%1."/>
      <w:lvlJc w:val="left"/>
      <w:pPr>
        <w:ind w:left="720" w:hanging="360"/>
      </w:pPr>
    </w:lvl>
    <w:lvl w:ilvl="1" w:tplc="D4F8D9D0">
      <w:start w:val="1"/>
      <w:numFmt w:val="lowerLetter"/>
      <w:lvlText w:val="%2."/>
      <w:lvlJc w:val="left"/>
      <w:pPr>
        <w:ind w:left="1440" w:hanging="360"/>
      </w:pPr>
    </w:lvl>
    <w:lvl w:ilvl="2" w:tplc="8208F428">
      <w:start w:val="1"/>
      <w:numFmt w:val="lowerRoman"/>
      <w:lvlText w:val="%3."/>
      <w:lvlJc w:val="right"/>
      <w:pPr>
        <w:ind w:left="2160" w:hanging="180"/>
      </w:pPr>
    </w:lvl>
    <w:lvl w:ilvl="3" w:tplc="5DD086FE">
      <w:start w:val="1"/>
      <w:numFmt w:val="decimal"/>
      <w:lvlText w:val="%4."/>
      <w:lvlJc w:val="left"/>
      <w:pPr>
        <w:ind w:left="2880" w:hanging="360"/>
      </w:pPr>
    </w:lvl>
    <w:lvl w:ilvl="4" w:tplc="23E20352">
      <w:start w:val="1"/>
      <w:numFmt w:val="lowerLetter"/>
      <w:lvlText w:val="%5."/>
      <w:lvlJc w:val="left"/>
      <w:pPr>
        <w:ind w:left="3600" w:hanging="360"/>
      </w:pPr>
    </w:lvl>
    <w:lvl w:ilvl="5" w:tplc="A6129276">
      <w:start w:val="1"/>
      <w:numFmt w:val="lowerRoman"/>
      <w:lvlText w:val="%6."/>
      <w:lvlJc w:val="right"/>
      <w:pPr>
        <w:ind w:left="4320" w:hanging="180"/>
      </w:pPr>
    </w:lvl>
    <w:lvl w:ilvl="6" w:tplc="53B8513C">
      <w:start w:val="1"/>
      <w:numFmt w:val="decimal"/>
      <w:lvlText w:val="%7."/>
      <w:lvlJc w:val="left"/>
      <w:pPr>
        <w:ind w:left="5040" w:hanging="360"/>
      </w:pPr>
    </w:lvl>
    <w:lvl w:ilvl="7" w:tplc="ECBCA1BE">
      <w:start w:val="1"/>
      <w:numFmt w:val="lowerLetter"/>
      <w:lvlText w:val="%8."/>
      <w:lvlJc w:val="left"/>
      <w:pPr>
        <w:ind w:left="5760" w:hanging="360"/>
      </w:pPr>
    </w:lvl>
    <w:lvl w:ilvl="8" w:tplc="860259B0">
      <w:start w:val="1"/>
      <w:numFmt w:val="lowerRoman"/>
      <w:lvlText w:val="%9."/>
      <w:lvlJc w:val="right"/>
      <w:pPr>
        <w:ind w:left="6480" w:hanging="180"/>
      </w:pPr>
    </w:lvl>
  </w:abstractNum>
  <w:abstractNum w:abstractNumId="11" w15:restartNumberingAfterBreak="0">
    <w:nsid w:val="3BE0303C"/>
    <w:multiLevelType w:val="hybridMultilevel"/>
    <w:tmpl w:val="5F7EE67C"/>
    <w:lvl w:ilvl="0" w:tplc="D204634A">
      <w:start w:val="1"/>
      <w:numFmt w:val="bullet"/>
      <w:lvlText w:val=""/>
      <w:lvlJc w:val="left"/>
      <w:pPr>
        <w:ind w:left="720" w:hanging="360"/>
      </w:pPr>
      <w:rPr>
        <w:rFonts w:ascii="Symbol" w:hAnsi="Symbol" w:hint="default"/>
      </w:rPr>
    </w:lvl>
    <w:lvl w:ilvl="1" w:tplc="8D4AD43A">
      <w:start w:val="1"/>
      <w:numFmt w:val="bullet"/>
      <w:lvlText w:val="-"/>
      <w:lvlJc w:val="left"/>
      <w:pPr>
        <w:ind w:left="1440" w:hanging="360"/>
      </w:pPr>
      <w:rPr>
        <w:rFonts w:ascii="Calibri" w:hAnsi="Calibri" w:hint="default"/>
      </w:rPr>
    </w:lvl>
    <w:lvl w:ilvl="2" w:tplc="5B74F37C">
      <w:start w:val="1"/>
      <w:numFmt w:val="bullet"/>
      <w:lvlText w:val=""/>
      <w:lvlJc w:val="left"/>
      <w:pPr>
        <w:ind w:left="2160" w:hanging="360"/>
      </w:pPr>
      <w:rPr>
        <w:rFonts w:ascii="Wingdings" w:hAnsi="Wingdings" w:hint="default"/>
      </w:rPr>
    </w:lvl>
    <w:lvl w:ilvl="3" w:tplc="736C742A">
      <w:start w:val="1"/>
      <w:numFmt w:val="bullet"/>
      <w:lvlText w:val=""/>
      <w:lvlJc w:val="left"/>
      <w:pPr>
        <w:ind w:left="2880" w:hanging="360"/>
      </w:pPr>
      <w:rPr>
        <w:rFonts w:ascii="Symbol" w:hAnsi="Symbol" w:hint="default"/>
      </w:rPr>
    </w:lvl>
    <w:lvl w:ilvl="4" w:tplc="DF44DD94">
      <w:start w:val="1"/>
      <w:numFmt w:val="bullet"/>
      <w:lvlText w:val="o"/>
      <w:lvlJc w:val="left"/>
      <w:pPr>
        <w:ind w:left="3600" w:hanging="360"/>
      </w:pPr>
      <w:rPr>
        <w:rFonts w:ascii="Courier New" w:hAnsi="Courier New" w:hint="default"/>
      </w:rPr>
    </w:lvl>
    <w:lvl w:ilvl="5" w:tplc="2440ED14">
      <w:start w:val="1"/>
      <w:numFmt w:val="bullet"/>
      <w:lvlText w:val=""/>
      <w:lvlJc w:val="left"/>
      <w:pPr>
        <w:ind w:left="4320" w:hanging="360"/>
      </w:pPr>
      <w:rPr>
        <w:rFonts w:ascii="Wingdings" w:hAnsi="Wingdings" w:hint="default"/>
      </w:rPr>
    </w:lvl>
    <w:lvl w:ilvl="6" w:tplc="CE149338">
      <w:start w:val="1"/>
      <w:numFmt w:val="bullet"/>
      <w:lvlText w:val=""/>
      <w:lvlJc w:val="left"/>
      <w:pPr>
        <w:ind w:left="5040" w:hanging="360"/>
      </w:pPr>
      <w:rPr>
        <w:rFonts w:ascii="Symbol" w:hAnsi="Symbol" w:hint="default"/>
      </w:rPr>
    </w:lvl>
    <w:lvl w:ilvl="7" w:tplc="54C8F83A">
      <w:start w:val="1"/>
      <w:numFmt w:val="bullet"/>
      <w:lvlText w:val="o"/>
      <w:lvlJc w:val="left"/>
      <w:pPr>
        <w:ind w:left="5760" w:hanging="360"/>
      </w:pPr>
      <w:rPr>
        <w:rFonts w:ascii="Courier New" w:hAnsi="Courier New" w:hint="default"/>
      </w:rPr>
    </w:lvl>
    <w:lvl w:ilvl="8" w:tplc="4A96C1D8">
      <w:start w:val="1"/>
      <w:numFmt w:val="bullet"/>
      <w:lvlText w:val=""/>
      <w:lvlJc w:val="left"/>
      <w:pPr>
        <w:ind w:left="6480" w:hanging="360"/>
      </w:pPr>
      <w:rPr>
        <w:rFonts w:ascii="Wingdings" w:hAnsi="Wingdings" w:hint="default"/>
      </w:rPr>
    </w:lvl>
  </w:abstractNum>
  <w:abstractNum w:abstractNumId="12" w15:restartNumberingAfterBreak="0">
    <w:nsid w:val="3E481387"/>
    <w:multiLevelType w:val="hybridMultilevel"/>
    <w:tmpl w:val="FFFFFFFF"/>
    <w:lvl w:ilvl="0" w:tplc="952C2B16">
      <w:start w:val="1"/>
      <w:numFmt w:val="bullet"/>
      <w:lvlText w:val=""/>
      <w:lvlJc w:val="left"/>
      <w:pPr>
        <w:ind w:left="720" w:hanging="360"/>
      </w:pPr>
      <w:rPr>
        <w:rFonts w:ascii="Symbol" w:hAnsi="Symbol" w:hint="default"/>
      </w:rPr>
    </w:lvl>
    <w:lvl w:ilvl="1" w:tplc="5E7C316A">
      <w:start w:val="1"/>
      <w:numFmt w:val="bullet"/>
      <w:lvlText w:val="o"/>
      <w:lvlJc w:val="left"/>
      <w:pPr>
        <w:ind w:left="1440" w:hanging="360"/>
      </w:pPr>
      <w:rPr>
        <w:rFonts w:ascii="Courier New" w:hAnsi="Courier New" w:hint="default"/>
      </w:rPr>
    </w:lvl>
    <w:lvl w:ilvl="2" w:tplc="3F700C56">
      <w:start w:val="1"/>
      <w:numFmt w:val="bullet"/>
      <w:lvlText w:val=""/>
      <w:lvlJc w:val="left"/>
      <w:pPr>
        <w:ind w:left="2160" w:hanging="360"/>
      </w:pPr>
      <w:rPr>
        <w:rFonts w:ascii="Wingdings" w:hAnsi="Wingdings" w:hint="default"/>
      </w:rPr>
    </w:lvl>
    <w:lvl w:ilvl="3" w:tplc="B1AEF50E">
      <w:start w:val="1"/>
      <w:numFmt w:val="bullet"/>
      <w:lvlText w:val=""/>
      <w:lvlJc w:val="left"/>
      <w:pPr>
        <w:ind w:left="2880" w:hanging="360"/>
      </w:pPr>
      <w:rPr>
        <w:rFonts w:ascii="Symbol" w:hAnsi="Symbol" w:hint="default"/>
      </w:rPr>
    </w:lvl>
    <w:lvl w:ilvl="4" w:tplc="9C7E23DA">
      <w:start w:val="1"/>
      <w:numFmt w:val="bullet"/>
      <w:lvlText w:val="o"/>
      <w:lvlJc w:val="left"/>
      <w:pPr>
        <w:ind w:left="3600" w:hanging="360"/>
      </w:pPr>
      <w:rPr>
        <w:rFonts w:ascii="Courier New" w:hAnsi="Courier New" w:hint="default"/>
      </w:rPr>
    </w:lvl>
    <w:lvl w:ilvl="5" w:tplc="D45EBC56">
      <w:start w:val="1"/>
      <w:numFmt w:val="bullet"/>
      <w:lvlText w:val=""/>
      <w:lvlJc w:val="left"/>
      <w:pPr>
        <w:ind w:left="4320" w:hanging="360"/>
      </w:pPr>
      <w:rPr>
        <w:rFonts w:ascii="Wingdings" w:hAnsi="Wingdings" w:hint="default"/>
      </w:rPr>
    </w:lvl>
    <w:lvl w:ilvl="6" w:tplc="E242A00E">
      <w:start w:val="1"/>
      <w:numFmt w:val="bullet"/>
      <w:lvlText w:val=""/>
      <w:lvlJc w:val="left"/>
      <w:pPr>
        <w:ind w:left="5040" w:hanging="360"/>
      </w:pPr>
      <w:rPr>
        <w:rFonts w:ascii="Symbol" w:hAnsi="Symbol" w:hint="default"/>
      </w:rPr>
    </w:lvl>
    <w:lvl w:ilvl="7" w:tplc="EB70C456">
      <w:start w:val="1"/>
      <w:numFmt w:val="bullet"/>
      <w:lvlText w:val="o"/>
      <w:lvlJc w:val="left"/>
      <w:pPr>
        <w:ind w:left="5760" w:hanging="360"/>
      </w:pPr>
      <w:rPr>
        <w:rFonts w:ascii="Courier New" w:hAnsi="Courier New" w:hint="default"/>
      </w:rPr>
    </w:lvl>
    <w:lvl w:ilvl="8" w:tplc="9FECA0F6">
      <w:start w:val="1"/>
      <w:numFmt w:val="bullet"/>
      <w:lvlText w:val=""/>
      <w:lvlJc w:val="left"/>
      <w:pPr>
        <w:ind w:left="6480" w:hanging="360"/>
      </w:pPr>
      <w:rPr>
        <w:rFonts w:ascii="Wingdings" w:hAnsi="Wingdings" w:hint="default"/>
      </w:rPr>
    </w:lvl>
  </w:abstractNum>
  <w:abstractNum w:abstractNumId="13" w15:restartNumberingAfterBreak="0">
    <w:nsid w:val="3F0720E0"/>
    <w:multiLevelType w:val="hybridMultilevel"/>
    <w:tmpl w:val="CA36F6B0"/>
    <w:lvl w:ilvl="0" w:tplc="57FE14FE">
      <w:start w:val="1"/>
      <w:numFmt w:val="bullet"/>
      <w:lvlText w:val="-"/>
      <w:lvlJc w:val="left"/>
      <w:pPr>
        <w:ind w:left="720" w:hanging="360"/>
      </w:pPr>
      <w:rPr>
        <w:rFonts w:ascii="Calibri" w:hAnsi="Calibri" w:hint="default"/>
      </w:rPr>
    </w:lvl>
    <w:lvl w:ilvl="1" w:tplc="D2AEF9BC">
      <w:start w:val="1"/>
      <w:numFmt w:val="bullet"/>
      <w:lvlText w:val="o"/>
      <w:lvlJc w:val="left"/>
      <w:pPr>
        <w:ind w:left="1440" w:hanging="360"/>
      </w:pPr>
      <w:rPr>
        <w:rFonts w:ascii="Courier New" w:hAnsi="Courier New" w:hint="default"/>
      </w:rPr>
    </w:lvl>
    <w:lvl w:ilvl="2" w:tplc="6518E96E">
      <w:start w:val="1"/>
      <w:numFmt w:val="bullet"/>
      <w:lvlText w:val=""/>
      <w:lvlJc w:val="left"/>
      <w:pPr>
        <w:ind w:left="2160" w:hanging="360"/>
      </w:pPr>
      <w:rPr>
        <w:rFonts w:ascii="Wingdings" w:hAnsi="Wingdings" w:hint="default"/>
      </w:rPr>
    </w:lvl>
    <w:lvl w:ilvl="3" w:tplc="B5CE20E0">
      <w:start w:val="1"/>
      <w:numFmt w:val="bullet"/>
      <w:lvlText w:val=""/>
      <w:lvlJc w:val="left"/>
      <w:pPr>
        <w:ind w:left="2880" w:hanging="360"/>
      </w:pPr>
      <w:rPr>
        <w:rFonts w:ascii="Symbol" w:hAnsi="Symbol" w:hint="default"/>
      </w:rPr>
    </w:lvl>
    <w:lvl w:ilvl="4" w:tplc="AD16BECE">
      <w:start w:val="1"/>
      <w:numFmt w:val="bullet"/>
      <w:lvlText w:val="o"/>
      <w:lvlJc w:val="left"/>
      <w:pPr>
        <w:ind w:left="3600" w:hanging="360"/>
      </w:pPr>
      <w:rPr>
        <w:rFonts w:ascii="Courier New" w:hAnsi="Courier New" w:hint="default"/>
      </w:rPr>
    </w:lvl>
    <w:lvl w:ilvl="5" w:tplc="8488E098">
      <w:start w:val="1"/>
      <w:numFmt w:val="bullet"/>
      <w:lvlText w:val=""/>
      <w:lvlJc w:val="left"/>
      <w:pPr>
        <w:ind w:left="4320" w:hanging="360"/>
      </w:pPr>
      <w:rPr>
        <w:rFonts w:ascii="Wingdings" w:hAnsi="Wingdings" w:hint="default"/>
      </w:rPr>
    </w:lvl>
    <w:lvl w:ilvl="6" w:tplc="D2000074">
      <w:start w:val="1"/>
      <w:numFmt w:val="bullet"/>
      <w:lvlText w:val=""/>
      <w:lvlJc w:val="left"/>
      <w:pPr>
        <w:ind w:left="5040" w:hanging="360"/>
      </w:pPr>
      <w:rPr>
        <w:rFonts w:ascii="Symbol" w:hAnsi="Symbol" w:hint="default"/>
      </w:rPr>
    </w:lvl>
    <w:lvl w:ilvl="7" w:tplc="A0C2B8AE">
      <w:start w:val="1"/>
      <w:numFmt w:val="bullet"/>
      <w:lvlText w:val="o"/>
      <w:lvlJc w:val="left"/>
      <w:pPr>
        <w:ind w:left="5760" w:hanging="360"/>
      </w:pPr>
      <w:rPr>
        <w:rFonts w:ascii="Courier New" w:hAnsi="Courier New" w:hint="default"/>
      </w:rPr>
    </w:lvl>
    <w:lvl w:ilvl="8" w:tplc="75C6A73C">
      <w:start w:val="1"/>
      <w:numFmt w:val="bullet"/>
      <w:lvlText w:val=""/>
      <w:lvlJc w:val="left"/>
      <w:pPr>
        <w:ind w:left="6480" w:hanging="360"/>
      </w:pPr>
      <w:rPr>
        <w:rFonts w:ascii="Wingdings" w:hAnsi="Wingdings" w:hint="default"/>
      </w:rPr>
    </w:lvl>
  </w:abstractNum>
  <w:abstractNum w:abstractNumId="14" w15:restartNumberingAfterBreak="0">
    <w:nsid w:val="4A7355E8"/>
    <w:multiLevelType w:val="hybridMultilevel"/>
    <w:tmpl w:val="FFFFFFFF"/>
    <w:lvl w:ilvl="0" w:tplc="C22ED478">
      <w:start w:val="1"/>
      <w:numFmt w:val="bullet"/>
      <w:lvlText w:val=""/>
      <w:lvlJc w:val="left"/>
      <w:pPr>
        <w:ind w:left="720" w:hanging="360"/>
      </w:pPr>
      <w:rPr>
        <w:rFonts w:ascii="Symbol" w:hAnsi="Symbol" w:hint="default"/>
      </w:rPr>
    </w:lvl>
    <w:lvl w:ilvl="1" w:tplc="B122F5AE">
      <w:start w:val="1"/>
      <w:numFmt w:val="bullet"/>
      <w:lvlText w:val="o"/>
      <w:lvlJc w:val="left"/>
      <w:pPr>
        <w:ind w:left="1440" w:hanging="360"/>
      </w:pPr>
      <w:rPr>
        <w:rFonts w:ascii="Courier New" w:hAnsi="Courier New" w:hint="default"/>
      </w:rPr>
    </w:lvl>
    <w:lvl w:ilvl="2" w:tplc="A8D473A2">
      <w:start w:val="1"/>
      <w:numFmt w:val="bullet"/>
      <w:lvlText w:val=""/>
      <w:lvlJc w:val="left"/>
      <w:pPr>
        <w:ind w:left="2160" w:hanging="360"/>
      </w:pPr>
      <w:rPr>
        <w:rFonts w:ascii="Wingdings" w:hAnsi="Wingdings" w:hint="default"/>
      </w:rPr>
    </w:lvl>
    <w:lvl w:ilvl="3" w:tplc="9990A4A4">
      <w:start w:val="1"/>
      <w:numFmt w:val="bullet"/>
      <w:lvlText w:val=""/>
      <w:lvlJc w:val="left"/>
      <w:pPr>
        <w:ind w:left="2880" w:hanging="360"/>
      </w:pPr>
      <w:rPr>
        <w:rFonts w:ascii="Symbol" w:hAnsi="Symbol" w:hint="default"/>
      </w:rPr>
    </w:lvl>
    <w:lvl w:ilvl="4" w:tplc="BB9015F6">
      <w:start w:val="1"/>
      <w:numFmt w:val="bullet"/>
      <w:lvlText w:val="o"/>
      <w:lvlJc w:val="left"/>
      <w:pPr>
        <w:ind w:left="3600" w:hanging="360"/>
      </w:pPr>
      <w:rPr>
        <w:rFonts w:ascii="Courier New" w:hAnsi="Courier New" w:hint="default"/>
      </w:rPr>
    </w:lvl>
    <w:lvl w:ilvl="5" w:tplc="E40C1BA8">
      <w:start w:val="1"/>
      <w:numFmt w:val="bullet"/>
      <w:lvlText w:val=""/>
      <w:lvlJc w:val="left"/>
      <w:pPr>
        <w:ind w:left="4320" w:hanging="360"/>
      </w:pPr>
      <w:rPr>
        <w:rFonts w:ascii="Wingdings" w:hAnsi="Wingdings" w:hint="default"/>
      </w:rPr>
    </w:lvl>
    <w:lvl w:ilvl="6" w:tplc="74DA6304">
      <w:start w:val="1"/>
      <w:numFmt w:val="bullet"/>
      <w:lvlText w:val=""/>
      <w:lvlJc w:val="left"/>
      <w:pPr>
        <w:ind w:left="5040" w:hanging="360"/>
      </w:pPr>
      <w:rPr>
        <w:rFonts w:ascii="Symbol" w:hAnsi="Symbol" w:hint="default"/>
      </w:rPr>
    </w:lvl>
    <w:lvl w:ilvl="7" w:tplc="26CCD246">
      <w:start w:val="1"/>
      <w:numFmt w:val="bullet"/>
      <w:lvlText w:val="o"/>
      <w:lvlJc w:val="left"/>
      <w:pPr>
        <w:ind w:left="5760" w:hanging="360"/>
      </w:pPr>
      <w:rPr>
        <w:rFonts w:ascii="Courier New" w:hAnsi="Courier New" w:hint="default"/>
      </w:rPr>
    </w:lvl>
    <w:lvl w:ilvl="8" w:tplc="5B88005C">
      <w:start w:val="1"/>
      <w:numFmt w:val="bullet"/>
      <w:lvlText w:val=""/>
      <w:lvlJc w:val="left"/>
      <w:pPr>
        <w:ind w:left="6480" w:hanging="360"/>
      </w:pPr>
      <w:rPr>
        <w:rFonts w:ascii="Wingdings" w:hAnsi="Wingdings" w:hint="default"/>
      </w:rPr>
    </w:lvl>
  </w:abstractNum>
  <w:abstractNum w:abstractNumId="15" w15:restartNumberingAfterBreak="0">
    <w:nsid w:val="5BE24987"/>
    <w:multiLevelType w:val="hybridMultilevel"/>
    <w:tmpl w:val="2452A746"/>
    <w:lvl w:ilvl="0" w:tplc="C3DA1948">
      <w:start w:val="1"/>
      <w:numFmt w:val="bullet"/>
      <w:lvlText w:val="-"/>
      <w:lvlJc w:val="left"/>
      <w:pPr>
        <w:ind w:left="720" w:hanging="360"/>
      </w:pPr>
      <w:rPr>
        <w:rFonts w:ascii="Calibri" w:hAnsi="Calibri" w:hint="default"/>
      </w:rPr>
    </w:lvl>
    <w:lvl w:ilvl="1" w:tplc="2846660C">
      <w:start w:val="1"/>
      <w:numFmt w:val="bullet"/>
      <w:lvlText w:val="o"/>
      <w:lvlJc w:val="left"/>
      <w:pPr>
        <w:ind w:left="1440" w:hanging="360"/>
      </w:pPr>
      <w:rPr>
        <w:rFonts w:ascii="Courier New" w:hAnsi="Courier New" w:hint="default"/>
      </w:rPr>
    </w:lvl>
    <w:lvl w:ilvl="2" w:tplc="3D401242">
      <w:start w:val="1"/>
      <w:numFmt w:val="bullet"/>
      <w:lvlText w:val=""/>
      <w:lvlJc w:val="left"/>
      <w:pPr>
        <w:ind w:left="2160" w:hanging="360"/>
      </w:pPr>
      <w:rPr>
        <w:rFonts w:ascii="Wingdings" w:hAnsi="Wingdings" w:hint="default"/>
      </w:rPr>
    </w:lvl>
    <w:lvl w:ilvl="3" w:tplc="D2664AD8">
      <w:start w:val="1"/>
      <w:numFmt w:val="bullet"/>
      <w:lvlText w:val=""/>
      <w:lvlJc w:val="left"/>
      <w:pPr>
        <w:ind w:left="2880" w:hanging="360"/>
      </w:pPr>
      <w:rPr>
        <w:rFonts w:ascii="Symbol" w:hAnsi="Symbol" w:hint="default"/>
      </w:rPr>
    </w:lvl>
    <w:lvl w:ilvl="4" w:tplc="B194F4FE">
      <w:start w:val="1"/>
      <w:numFmt w:val="bullet"/>
      <w:lvlText w:val="o"/>
      <w:lvlJc w:val="left"/>
      <w:pPr>
        <w:ind w:left="3600" w:hanging="360"/>
      </w:pPr>
      <w:rPr>
        <w:rFonts w:ascii="Courier New" w:hAnsi="Courier New" w:hint="default"/>
      </w:rPr>
    </w:lvl>
    <w:lvl w:ilvl="5" w:tplc="7B3040D0">
      <w:start w:val="1"/>
      <w:numFmt w:val="bullet"/>
      <w:lvlText w:val=""/>
      <w:lvlJc w:val="left"/>
      <w:pPr>
        <w:ind w:left="4320" w:hanging="360"/>
      </w:pPr>
      <w:rPr>
        <w:rFonts w:ascii="Wingdings" w:hAnsi="Wingdings" w:hint="default"/>
      </w:rPr>
    </w:lvl>
    <w:lvl w:ilvl="6" w:tplc="D0AE5B4E">
      <w:start w:val="1"/>
      <w:numFmt w:val="bullet"/>
      <w:lvlText w:val=""/>
      <w:lvlJc w:val="left"/>
      <w:pPr>
        <w:ind w:left="5040" w:hanging="360"/>
      </w:pPr>
      <w:rPr>
        <w:rFonts w:ascii="Symbol" w:hAnsi="Symbol" w:hint="default"/>
      </w:rPr>
    </w:lvl>
    <w:lvl w:ilvl="7" w:tplc="30CC6D40">
      <w:start w:val="1"/>
      <w:numFmt w:val="bullet"/>
      <w:lvlText w:val="o"/>
      <w:lvlJc w:val="left"/>
      <w:pPr>
        <w:ind w:left="5760" w:hanging="360"/>
      </w:pPr>
      <w:rPr>
        <w:rFonts w:ascii="Courier New" w:hAnsi="Courier New" w:hint="default"/>
      </w:rPr>
    </w:lvl>
    <w:lvl w:ilvl="8" w:tplc="C10C5C18">
      <w:start w:val="1"/>
      <w:numFmt w:val="bullet"/>
      <w:lvlText w:val=""/>
      <w:lvlJc w:val="left"/>
      <w:pPr>
        <w:ind w:left="6480" w:hanging="360"/>
      </w:pPr>
      <w:rPr>
        <w:rFonts w:ascii="Wingdings" w:hAnsi="Wingdings" w:hint="default"/>
      </w:rPr>
    </w:lvl>
  </w:abstractNum>
  <w:abstractNum w:abstractNumId="16" w15:restartNumberingAfterBreak="0">
    <w:nsid w:val="5EAD69BC"/>
    <w:multiLevelType w:val="hybridMultilevel"/>
    <w:tmpl w:val="43A4668C"/>
    <w:lvl w:ilvl="0" w:tplc="FFFFFFFF">
      <w:start w:val="1"/>
      <w:numFmt w:val="decimal"/>
      <w:lvlText w:val="%1)"/>
      <w:lvlJc w:val="left"/>
      <w:pPr>
        <w:ind w:left="720" w:hanging="360"/>
      </w:pPr>
    </w:lvl>
    <w:lvl w:ilvl="1" w:tplc="42FC3FE2">
      <w:start w:val="1"/>
      <w:numFmt w:val="lowerLetter"/>
      <w:lvlText w:val="%2."/>
      <w:lvlJc w:val="left"/>
      <w:pPr>
        <w:ind w:left="1440" w:hanging="360"/>
      </w:pPr>
    </w:lvl>
    <w:lvl w:ilvl="2" w:tplc="2BB661BE">
      <w:start w:val="1"/>
      <w:numFmt w:val="lowerRoman"/>
      <w:lvlText w:val="%3."/>
      <w:lvlJc w:val="right"/>
      <w:pPr>
        <w:ind w:left="2160" w:hanging="180"/>
      </w:pPr>
    </w:lvl>
    <w:lvl w:ilvl="3" w:tplc="37D43756">
      <w:start w:val="1"/>
      <w:numFmt w:val="decimal"/>
      <w:lvlText w:val="%4."/>
      <w:lvlJc w:val="left"/>
      <w:pPr>
        <w:ind w:left="2880" w:hanging="360"/>
      </w:pPr>
    </w:lvl>
    <w:lvl w:ilvl="4" w:tplc="3132AFAA">
      <w:start w:val="1"/>
      <w:numFmt w:val="lowerLetter"/>
      <w:lvlText w:val="%5."/>
      <w:lvlJc w:val="left"/>
      <w:pPr>
        <w:ind w:left="3600" w:hanging="360"/>
      </w:pPr>
    </w:lvl>
    <w:lvl w:ilvl="5" w:tplc="A9E8DAC6">
      <w:start w:val="1"/>
      <w:numFmt w:val="lowerRoman"/>
      <w:lvlText w:val="%6."/>
      <w:lvlJc w:val="right"/>
      <w:pPr>
        <w:ind w:left="4320" w:hanging="180"/>
      </w:pPr>
    </w:lvl>
    <w:lvl w:ilvl="6" w:tplc="8D883122">
      <w:start w:val="1"/>
      <w:numFmt w:val="decimal"/>
      <w:lvlText w:val="%7."/>
      <w:lvlJc w:val="left"/>
      <w:pPr>
        <w:ind w:left="5040" w:hanging="360"/>
      </w:pPr>
    </w:lvl>
    <w:lvl w:ilvl="7" w:tplc="728604E0">
      <w:start w:val="1"/>
      <w:numFmt w:val="lowerLetter"/>
      <w:lvlText w:val="%8."/>
      <w:lvlJc w:val="left"/>
      <w:pPr>
        <w:ind w:left="5760" w:hanging="360"/>
      </w:pPr>
    </w:lvl>
    <w:lvl w:ilvl="8" w:tplc="7294050C">
      <w:start w:val="1"/>
      <w:numFmt w:val="lowerRoman"/>
      <w:lvlText w:val="%9."/>
      <w:lvlJc w:val="right"/>
      <w:pPr>
        <w:ind w:left="6480" w:hanging="180"/>
      </w:pPr>
    </w:lvl>
  </w:abstractNum>
  <w:abstractNum w:abstractNumId="17" w15:restartNumberingAfterBreak="0">
    <w:nsid w:val="79A62FAE"/>
    <w:multiLevelType w:val="hybridMultilevel"/>
    <w:tmpl w:val="A05EDC04"/>
    <w:lvl w:ilvl="0" w:tplc="1F04321E">
      <w:start w:val="1"/>
      <w:numFmt w:val="bullet"/>
      <w:lvlText w:val="-"/>
      <w:lvlJc w:val="left"/>
      <w:pPr>
        <w:ind w:left="720" w:hanging="360"/>
      </w:pPr>
      <w:rPr>
        <w:rFonts w:ascii="Calibri" w:hAnsi="Calibri" w:hint="default"/>
      </w:rPr>
    </w:lvl>
    <w:lvl w:ilvl="1" w:tplc="05E0BC50">
      <w:start w:val="1"/>
      <w:numFmt w:val="bullet"/>
      <w:lvlText w:val="o"/>
      <w:lvlJc w:val="left"/>
      <w:pPr>
        <w:ind w:left="1440" w:hanging="360"/>
      </w:pPr>
      <w:rPr>
        <w:rFonts w:ascii="Courier New" w:hAnsi="Courier New" w:hint="default"/>
      </w:rPr>
    </w:lvl>
    <w:lvl w:ilvl="2" w:tplc="FC20E6CE">
      <w:start w:val="1"/>
      <w:numFmt w:val="bullet"/>
      <w:lvlText w:val=""/>
      <w:lvlJc w:val="left"/>
      <w:pPr>
        <w:ind w:left="2160" w:hanging="360"/>
      </w:pPr>
      <w:rPr>
        <w:rFonts w:ascii="Wingdings" w:hAnsi="Wingdings" w:hint="default"/>
      </w:rPr>
    </w:lvl>
    <w:lvl w:ilvl="3" w:tplc="1836565A">
      <w:start w:val="1"/>
      <w:numFmt w:val="bullet"/>
      <w:lvlText w:val=""/>
      <w:lvlJc w:val="left"/>
      <w:pPr>
        <w:ind w:left="2880" w:hanging="360"/>
      </w:pPr>
      <w:rPr>
        <w:rFonts w:ascii="Symbol" w:hAnsi="Symbol" w:hint="default"/>
      </w:rPr>
    </w:lvl>
    <w:lvl w:ilvl="4" w:tplc="34947528">
      <w:start w:val="1"/>
      <w:numFmt w:val="bullet"/>
      <w:lvlText w:val="o"/>
      <w:lvlJc w:val="left"/>
      <w:pPr>
        <w:ind w:left="3600" w:hanging="360"/>
      </w:pPr>
      <w:rPr>
        <w:rFonts w:ascii="Courier New" w:hAnsi="Courier New" w:hint="default"/>
      </w:rPr>
    </w:lvl>
    <w:lvl w:ilvl="5" w:tplc="01185794">
      <w:start w:val="1"/>
      <w:numFmt w:val="bullet"/>
      <w:lvlText w:val=""/>
      <w:lvlJc w:val="left"/>
      <w:pPr>
        <w:ind w:left="4320" w:hanging="360"/>
      </w:pPr>
      <w:rPr>
        <w:rFonts w:ascii="Wingdings" w:hAnsi="Wingdings" w:hint="default"/>
      </w:rPr>
    </w:lvl>
    <w:lvl w:ilvl="6" w:tplc="54628792">
      <w:start w:val="1"/>
      <w:numFmt w:val="bullet"/>
      <w:lvlText w:val=""/>
      <w:lvlJc w:val="left"/>
      <w:pPr>
        <w:ind w:left="5040" w:hanging="360"/>
      </w:pPr>
      <w:rPr>
        <w:rFonts w:ascii="Symbol" w:hAnsi="Symbol" w:hint="default"/>
      </w:rPr>
    </w:lvl>
    <w:lvl w:ilvl="7" w:tplc="64963A56">
      <w:start w:val="1"/>
      <w:numFmt w:val="bullet"/>
      <w:lvlText w:val="o"/>
      <w:lvlJc w:val="left"/>
      <w:pPr>
        <w:ind w:left="5760" w:hanging="360"/>
      </w:pPr>
      <w:rPr>
        <w:rFonts w:ascii="Courier New" w:hAnsi="Courier New" w:hint="default"/>
      </w:rPr>
    </w:lvl>
    <w:lvl w:ilvl="8" w:tplc="3E9A179C">
      <w:start w:val="1"/>
      <w:numFmt w:val="bullet"/>
      <w:lvlText w:val=""/>
      <w:lvlJc w:val="left"/>
      <w:pPr>
        <w:ind w:left="6480" w:hanging="360"/>
      </w:pPr>
      <w:rPr>
        <w:rFonts w:ascii="Wingdings" w:hAnsi="Wingdings" w:hint="default"/>
      </w:rPr>
    </w:lvl>
  </w:abstractNum>
  <w:num w:numId="1" w16cid:durableId="543978630">
    <w:abstractNumId w:val="8"/>
  </w:num>
  <w:num w:numId="2" w16cid:durableId="772433960">
    <w:abstractNumId w:val="17"/>
  </w:num>
  <w:num w:numId="3" w16cid:durableId="1900553551">
    <w:abstractNumId w:val="7"/>
  </w:num>
  <w:num w:numId="4" w16cid:durableId="438765434">
    <w:abstractNumId w:val="1"/>
  </w:num>
  <w:num w:numId="5" w16cid:durableId="875777645">
    <w:abstractNumId w:val="15"/>
  </w:num>
  <w:num w:numId="6" w16cid:durableId="843086368">
    <w:abstractNumId w:val="11"/>
  </w:num>
  <w:num w:numId="7" w16cid:durableId="1757433838">
    <w:abstractNumId w:val="2"/>
  </w:num>
  <w:num w:numId="8" w16cid:durableId="374545207">
    <w:abstractNumId w:val="5"/>
  </w:num>
  <w:num w:numId="9" w16cid:durableId="1204829761">
    <w:abstractNumId w:val="3"/>
  </w:num>
  <w:num w:numId="10" w16cid:durableId="1317033117">
    <w:abstractNumId w:val="6"/>
  </w:num>
  <w:num w:numId="11" w16cid:durableId="365183269">
    <w:abstractNumId w:val="13"/>
  </w:num>
  <w:num w:numId="12" w16cid:durableId="913778409">
    <w:abstractNumId w:val="16"/>
  </w:num>
  <w:num w:numId="13" w16cid:durableId="665136327">
    <w:abstractNumId w:val="14"/>
  </w:num>
  <w:num w:numId="14" w16cid:durableId="564341848">
    <w:abstractNumId w:val="4"/>
  </w:num>
  <w:num w:numId="15" w16cid:durableId="1722359402">
    <w:abstractNumId w:val="0"/>
  </w:num>
  <w:num w:numId="16" w16cid:durableId="474446568">
    <w:abstractNumId w:val="12"/>
  </w:num>
  <w:num w:numId="17" w16cid:durableId="1449351919">
    <w:abstractNumId w:val="9"/>
  </w:num>
  <w:num w:numId="18" w16cid:durableId="11066594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rson w15:author="Dajun Wang [2]">
    <w15:presenceInfo w15:providerId="AD" w15:userId="S::dajun.wang@mandai.com::d56a9b75-b0bf-48fc-9a12-9ac8a2e5d4bb"/>
  </w15:person>
  <w15:person w15:author="Daniel Anthony">
    <w15:presenceInfo w15:providerId="AD" w15:userId="S::daniel.anthony@mandai.com::3357544f-eb0b-4131-be28-8c76a425c9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D5"/>
    <w:rsid w:val="00013DA6"/>
    <w:rsid w:val="00014553"/>
    <w:rsid w:val="000350E4"/>
    <w:rsid w:val="0003694D"/>
    <w:rsid w:val="000562AD"/>
    <w:rsid w:val="00061F65"/>
    <w:rsid w:val="000678F2"/>
    <w:rsid w:val="0007067E"/>
    <w:rsid w:val="000815E0"/>
    <w:rsid w:val="00097AF6"/>
    <w:rsid w:val="000A62E8"/>
    <w:rsid w:val="000A70BF"/>
    <w:rsid w:val="000C0411"/>
    <w:rsid w:val="000C4F1C"/>
    <w:rsid w:val="000E36AF"/>
    <w:rsid w:val="001A74B3"/>
    <w:rsid w:val="001C4F5E"/>
    <w:rsid w:val="001C58DA"/>
    <w:rsid w:val="002062DA"/>
    <w:rsid w:val="00222529"/>
    <w:rsid w:val="002339D9"/>
    <w:rsid w:val="002424F2"/>
    <w:rsid w:val="00282F09"/>
    <w:rsid w:val="002D4F08"/>
    <w:rsid w:val="002F05C0"/>
    <w:rsid w:val="002F073B"/>
    <w:rsid w:val="002F67B6"/>
    <w:rsid w:val="00326C29"/>
    <w:rsid w:val="003560CA"/>
    <w:rsid w:val="003A15CF"/>
    <w:rsid w:val="003BA5FD"/>
    <w:rsid w:val="003D0594"/>
    <w:rsid w:val="00456386"/>
    <w:rsid w:val="0046A7C4"/>
    <w:rsid w:val="004776F6"/>
    <w:rsid w:val="004B215A"/>
    <w:rsid w:val="004B23FD"/>
    <w:rsid w:val="004C33AF"/>
    <w:rsid w:val="00501EE0"/>
    <w:rsid w:val="005331F8"/>
    <w:rsid w:val="00554851"/>
    <w:rsid w:val="00581371"/>
    <w:rsid w:val="005832D0"/>
    <w:rsid w:val="00593C7B"/>
    <w:rsid w:val="005A4E05"/>
    <w:rsid w:val="005B3570"/>
    <w:rsid w:val="005C1501"/>
    <w:rsid w:val="005C44C6"/>
    <w:rsid w:val="005E54FA"/>
    <w:rsid w:val="005F7FD7"/>
    <w:rsid w:val="00607528"/>
    <w:rsid w:val="006338A0"/>
    <w:rsid w:val="00634854"/>
    <w:rsid w:val="00640373"/>
    <w:rsid w:val="0066221A"/>
    <w:rsid w:val="006676C7"/>
    <w:rsid w:val="00694DD7"/>
    <w:rsid w:val="006C5480"/>
    <w:rsid w:val="00702768"/>
    <w:rsid w:val="00712BBE"/>
    <w:rsid w:val="0072349D"/>
    <w:rsid w:val="00730071"/>
    <w:rsid w:val="00737FC9"/>
    <w:rsid w:val="007728BF"/>
    <w:rsid w:val="007813B2"/>
    <w:rsid w:val="007DBDDB"/>
    <w:rsid w:val="007E1655"/>
    <w:rsid w:val="007E43F7"/>
    <w:rsid w:val="00832DA2"/>
    <w:rsid w:val="008866CE"/>
    <w:rsid w:val="008A6652"/>
    <w:rsid w:val="008C5D80"/>
    <w:rsid w:val="008E7F19"/>
    <w:rsid w:val="009258BE"/>
    <w:rsid w:val="0095B17D"/>
    <w:rsid w:val="0097540A"/>
    <w:rsid w:val="009E73BA"/>
    <w:rsid w:val="00A00E14"/>
    <w:rsid w:val="00A35EDB"/>
    <w:rsid w:val="00A77FF1"/>
    <w:rsid w:val="00A95DD5"/>
    <w:rsid w:val="00AA2D7E"/>
    <w:rsid w:val="00AC0BBE"/>
    <w:rsid w:val="00AD056A"/>
    <w:rsid w:val="00AD42CC"/>
    <w:rsid w:val="00AE60E7"/>
    <w:rsid w:val="00B165A4"/>
    <w:rsid w:val="00B37E0A"/>
    <w:rsid w:val="00B47B41"/>
    <w:rsid w:val="00B55B23"/>
    <w:rsid w:val="00BE2CA3"/>
    <w:rsid w:val="00C00E57"/>
    <w:rsid w:val="00C04D20"/>
    <w:rsid w:val="00C21FD1"/>
    <w:rsid w:val="00C3357A"/>
    <w:rsid w:val="00C45189"/>
    <w:rsid w:val="00C51254"/>
    <w:rsid w:val="00C60F10"/>
    <w:rsid w:val="00C6366B"/>
    <w:rsid w:val="00C92DB6"/>
    <w:rsid w:val="00C977E5"/>
    <w:rsid w:val="00CA13BD"/>
    <w:rsid w:val="00CAF28B"/>
    <w:rsid w:val="00CC1D9A"/>
    <w:rsid w:val="00CD5178"/>
    <w:rsid w:val="00D17CFD"/>
    <w:rsid w:val="00D213DB"/>
    <w:rsid w:val="00D50EE2"/>
    <w:rsid w:val="00D7C658"/>
    <w:rsid w:val="00D80EF1"/>
    <w:rsid w:val="00D82805"/>
    <w:rsid w:val="00DC46A8"/>
    <w:rsid w:val="00DD6BB6"/>
    <w:rsid w:val="00DE7ED1"/>
    <w:rsid w:val="00DF2B80"/>
    <w:rsid w:val="00E04FE9"/>
    <w:rsid w:val="00E41210"/>
    <w:rsid w:val="00E45666"/>
    <w:rsid w:val="00E70FAC"/>
    <w:rsid w:val="00E77269"/>
    <w:rsid w:val="00ED67B2"/>
    <w:rsid w:val="00F07A2A"/>
    <w:rsid w:val="00F1379A"/>
    <w:rsid w:val="00F5207D"/>
    <w:rsid w:val="00F54D02"/>
    <w:rsid w:val="00F67905"/>
    <w:rsid w:val="00F70B8A"/>
    <w:rsid w:val="00F7734E"/>
    <w:rsid w:val="00F97ACB"/>
    <w:rsid w:val="011E0FE1"/>
    <w:rsid w:val="0165BB3C"/>
    <w:rsid w:val="01663F11"/>
    <w:rsid w:val="0169FAD3"/>
    <w:rsid w:val="01819182"/>
    <w:rsid w:val="01ADC7AF"/>
    <w:rsid w:val="01C3CA8A"/>
    <w:rsid w:val="01D7765E"/>
    <w:rsid w:val="01EB8B90"/>
    <w:rsid w:val="02675889"/>
    <w:rsid w:val="02738F08"/>
    <w:rsid w:val="027396B9"/>
    <w:rsid w:val="029FE710"/>
    <w:rsid w:val="02CEF37E"/>
    <w:rsid w:val="02D13C99"/>
    <w:rsid w:val="02DE4E2E"/>
    <w:rsid w:val="02FC19C7"/>
    <w:rsid w:val="0305CB34"/>
    <w:rsid w:val="0308C275"/>
    <w:rsid w:val="0321EAD2"/>
    <w:rsid w:val="039696D6"/>
    <w:rsid w:val="03D85D27"/>
    <w:rsid w:val="04258B54"/>
    <w:rsid w:val="045F1C2C"/>
    <w:rsid w:val="04692557"/>
    <w:rsid w:val="04907F20"/>
    <w:rsid w:val="049D5BFE"/>
    <w:rsid w:val="04AC0B39"/>
    <w:rsid w:val="04BDBB33"/>
    <w:rsid w:val="04D84CA9"/>
    <w:rsid w:val="04E20C79"/>
    <w:rsid w:val="052AD3C0"/>
    <w:rsid w:val="05465892"/>
    <w:rsid w:val="05467EF1"/>
    <w:rsid w:val="054C1909"/>
    <w:rsid w:val="054EC4F1"/>
    <w:rsid w:val="056169F3"/>
    <w:rsid w:val="0576A49C"/>
    <w:rsid w:val="058CE186"/>
    <w:rsid w:val="058D7769"/>
    <w:rsid w:val="058DF6C8"/>
    <w:rsid w:val="059A491E"/>
    <w:rsid w:val="05C254F0"/>
    <w:rsid w:val="05C75C36"/>
    <w:rsid w:val="05CE2D08"/>
    <w:rsid w:val="05F18104"/>
    <w:rsid w:val="064A6CD2"/>
    <w:rsid w:val="064EB449"/>
    <w:rsid w:val="06694F1E"/>
    <w:rsid w:val="0678B6F3"/>
    <w:rsid w:val="067B003A"/>
    <w:rsid w:val="0682554D"/>
    <w:rsid w:val="0699EB09"/>
    <w:rsid w:val="06A12E83"/>
    <w:rsid w:val="06B6FC71"/>
    <w:rsid w:val="06DB5D51"/>
    <w:rsid w:val="06F2F68D"/>
    <w:rsid w:val="072055D5"/>
    <w:rsid w:val="073AC9AC"/>
    <w:rsid w:val="074C5738"/>
    <w:rsid w:val="0755EED4"/>
    <w:rsid w:val="07A2311A"/>
    <w:rsid w:val="07B32665"/>
    <w:rsid w:val="07D282D9"/>
    <w:rsid w:val="07DC3398"/>
    <w:rsid w:val="07E81CA7"/>
    <w:rsid w:val="082673A8"/>
    <w:rsid w:val="08552B22"/>
    <w:rsid w:val="0868B6F7"/>
    <w:rsid w:val="0869E5CB"/>
    <w:rsid w:val="086CD0D2"/>
    <w:rsid w:val="08998514"/>
    <w:rsid w:val="08E2D08C"/>
    <w:rsid w:val="08EB3049"/>
    <w:rsid w:val="08F1BF35"/>
    <w:rsid w:val="090E65EB"/>
    <w:rsid w:val="0931BDF6"/>
    <w:rsid w:val="09443605"/>
    <w:rsid w:val="096653FF"/>
    <w:rsid w:val="098E44A9"/>
    <w:rsid w:val="09BC46CA"/>
    <w:rsid w:val="0A2A8828"/>
    <w:rsid w:val="0A6DBA41"/>
    <w:rsid w:val="0A8D8F96"/>
    <w:rsid w:val="0A9D14E9"/>
    <w:rsid w:val="0AB51532"/>
    <w:rsid w:val="0AF01964"/>
    <w:rsid w:val="0B84AD3B"/>
    <w:rsid w:val="0B868489"/>
    <w:rsid w:val="0B9F8D35"/>
    <w:rsid w:val="0BAD3F53"/>
    <w:rsid w:val="0BD282C2"/>
    <w:rsid w:val="0C098AA2"/>
    <w:rsid w:val="0C4687FA"/>
    <w:rsid w:val="0C8A9AF7"/>
    <w:rsid w:val="0C9B6392"/>
    <w:rsid w:val="0CA3DCE4"/>
    <w:rsid w:val="0CCD03A9"/>
    <w:rsid w:val="0CEFA947"/>
    <w:rsid w:val="0CF3F256"/>
    <w:rsid w:val="0D1C917D"/>
    <w:rsid w:val="0DA77B7A"/>
    <w:rsid w:val="0DBEA16C"/>
    <w:rsid w:val="0E2B1C7B"/>
    <w:rsid w:val="0E38114E"/>
    <w:rsid w:val="0E40D19D"/>
    <w:rsid w:val="0E585E4E"/>
    <w:rsid w:val="0E68D40A"/>
    <w:rsid w:val="0E995A80"/>
    <w:rsid w:val="0EB546C7"/>
    <w:rsid w:val="0EB861DE"/>
    <w:rsid w:val="0EC47D49"/>
    <w:rsid w:val="0ED09722"/>
    <w:rsid w:val="0EF997B3"/>
    <w:rsid w:val="0F325773"/>
    <w:rsid w:val="0F4D574B"/>
    <w:rsid w:val="0F58EDE6"/>
    <w:rsid w:val="0F8EA765"/>
    <w:rsid w:val="0F98634A"/>
    <w:rsid w:val="1026279F"/>
    <w:rsid w:val="102F318B"/>
    <w:rsid w:val="1038AE0C"/>
    <w:rsid w:val="1059F5AC"/>
    <w:rsid w:val="10733164"/>
    <w:rsid w:val="10806240"/>
    <w:rsid w:val="1080A14F"/>
    <w:rsid w:val="10A28BDE"/>
    <w:rsid w:val="10AAD800"/>
    <w:rsid w:val="10B279E1"/>
    <w:rsid w:val="10C0ECA0"/>
    <w:rsid w:val="10DCFBC5"/>
    <w:rsid w:val="11408522"/>
    <w:rsid w:val="114417B5"/>
    <w:rsid w:val="1177C327"/>
    <w:rsid w:val="118AF08D"/>
    <w:rsid w:val="118E7D44"/>
    <w:rsid w:val="11BB9286"/>
    <w:rsid w:val="1218A147"/>
    <w:rsid w:val="1255B951"/>
    <w:rsid w:val="12779134"/>
    <w:rsid w:val="128C634E"/>
    <w:rsid w:val="12946C7C"/>
    <w:rsid w:val="12AAA290"/>
    <w:rsid w:val="12B666CF"/>
    <w:rsid w:val="130AA516"/>
    <w:rsid w:val="13274DCE"/>
    <w:rsid w:val="13BE4F98"/>
    <w:rsid w:val="13C35B26"/>
    <w:rsid w:val="13D6FD25"/>
    <w:rsid w:val="13F2CDD2"/>
    <w:rsid w:val="13FAB3FB"/>
    <w:rsid w:val="13FB9849"/>
    <w:rsid w:val="14136801"/>
    <w:rsid w:val="14174751"/>
    <w:rsid w:val="145BE250"/>
    <w:rsid w:val="1468ADF2"/>
    <w:rsid w:val="147825E4"/>
    <w:rsid w:val="1478846C"/>
    <w:rsid w:val="14A4E842"/>
    <w:rsid w:val="14BD58A7"/>
    <w:rsid w:val="14F3E74A"/>
    <w:rsid w:val="1518277D"/>
    <w:rsid w:val="1518C54A"/>
    <w:rsid w:val="157A54E1"/>
    <w:rsid w:val="1589DCF3"/>
    <w:rsid w:val="159768AA"/>
    <w:rsid w:val="15A34CA1"/>
    <w:rsid w:val="15B85A6E"/>
    <w:rsid w:val="15C0E7D3"/>
    <w:rsid w:val="161FDDA6"/>
    <w:rsid w:val="165C08A5"/>
    <w:rsid w:val="166AF499"/>
    <w:rsid w:val="16831237"/>
    <w:rsid w:val="16E23F64"/>
    <w:rsid w:val="171E26F1"/>
    <w:rsid w:val="1733390B"/>
    <w:rsid w:val="17433B40"/>
    <w:rsid w:val="17542ACF"/>
    <w:rsid w:val="175AACF2"/>
    <w:rsid w:val="175CB834"/>
    <w:rsid w:val="177E9EBD"/>
    <w:rsid w:val="17BAA3B4"/>
    <w:rsid w:val="17CD43FC"/>
    <w:rsid w:val="17DE0229"/>
    <w:rsid w:val="17E799C5"/>
    <w:rsid w:val="17F25762"/>
    <w:rsid w:val="18103BBD"/>
    <w:rsid w:val="182AF26F"/>
    <w:rsid w:val="185CDC32"/>
    <w:rsid w:val="18813B29"/>
    <w:rsid w:val="189B9C13"/>
    <w:rsid w:val="18D0A57D"/>
    <w:rsid w:val="1901B746"/>
    <w:rsid w:val="190238A4"/>
    <w:rsid w:val="19078EFB"/>
    <w:rsid w:val="19118C93"/>
    <w:rsid w:val="19147A32"/>
    <w:rsid w:val="196BE4E6"/>
    <w:rsid w:val="19B3E188"/>
    <w:rsid w:val="19DA581A"/>
    <w:rsid w:val="19E63A4E"/>
    <w:rsid w:val="19FD86C9"/>
    <w:rsid w:val="19FFE6F4"/>
    <w:rsid w:val="1A01D220"/>
    <w:rsid w:val="1A40C4BE"/>
    <w:rsid w:val="1A67F1F1"/>
    <w:rsid w:val="1A8546E9"/>
    <w:rsid w:val="1AA99317"/>
    <w:rsid w:val="1AD2C516"/>
    <w:rsid w:val="1AD56248"/>
    <w:rsid w:val="1AEEECC4"/>
    <w:rsid w:val="1B31E5AA"/>
    <w:rsid w:val="1B3D3117"/>
    <w:rsid w:val="1B4188F7"/>
    <w:rsid w:val="1B4CE99F"/>
    <w:rsid w:val="1B66CA97"/>
    <w:rsid w:val="1B806286"/>
    <w:rsid w:val="1B809026"/>
    <w:rsid w:val="1B86FBC4"/>
    <w:rsid w:val="1BA4CC3C"/>
    <w:rsid w:val="1BB8DBEB"/>
    <w:rsid w:val="1BCE9E8C"/>
    <w:rsid w:val="1BE29FEE"/>
    <w:rsid w:val="1BEB1E82"/>
    <w:rsid w:val="1C31F816"/>
    <w:rsid w:val="1C492D55"/>
    <w:rsid w:val="1C8AD3A4"/>
    <w:rsid w:val="1C989DFD"/>
    <w:rsid w:val="1C99575D"/>
    <w:rsid w:val="1CC6243C"/>
    <w:rsid w:val="1CCB5E63"/>
    <w:rsid w:val="1CD2542A"/>
    <w:rsid w:val="1CE8BA00"/>
    <w:rsid w:val="1D02441D"/>
    <w:rsid w:val="1D5333C6"/>
    <w:rsid w:val="1D5B48E1"/>
    <w:rsid w:val="1D700B2D"/>
    <w:rsid w:val="1DDEB1D1"/>
    <w:rsid w:val="1DFD7A1B"/>
    <w:rsid w:val="1E0DC9D0"/>
    <w:rsid w:val="1E2DDA5F"/>
    <w:rsid w:val="1E320090"/>
    <w:rsid w:val="1EA7000F"/>
    <w:rsid w:val="1ED35817"/>
    <w:rsid w:val="1F11BF35"/>
    <w:rsid w:val="1F213727"/>
    <w:rsid w:val="1F6FED4F"/>
    <w:rsid w:val="1F7DB3DF"/>
    <w:rsid w:val="1F997028"/>
    <w:rsid w:val="1FA6B7C6"/>
    <w:rsid w:val="1FAEE3AB"/>
    <w:rsid w:val="20205AC2"/>
    <w:rsid w:val="202E2086"/>
    <w:rsid w:val="2042D070"/>
    <w:rsid w:val="2058CE5F"/>
    <w:rsid w:val="20725C0F"/>
    <w:rsid w:val="207324B1"/>
    <w:rsid w:val="208921AA"/>
    <w:rsid w:val="20978401"/>
    <w:rsid w:val="20C4F50E"/>
    <w:rsid w:val="20D150DA"/>
    <w:rsid w:val="2117E90B"/>
    <w:rsid w:val="21253B1D"/>
    <w:rsid w:val="2165DFF2"/>
    <w:rsid w:val="2168ACE7"/>
    <w:rsid w:val="216D8F46"/>
    <w:rsid w:val="21870B5E"/>
    <w:rsid w:val="21A1272E"/>
    <w:rsid w:val="21CDBA25"/>
    <w:rsid w:val="21EAF205"/>
    <w:rsid w:val="220AF8D9"/>
    <w:rsid w:val="220CFA4C"/>
    <w:rsid w:val="2210AF4D"/>
    <w:rsid w:val="22437C50"/>
    <w:rsid w:val="2254232F"/>
    <w:rsid w:val="2268A74C"/>
    <w:rsid w:val="22711F62"/>
    <w:rsid w:val="2278BB72"/>
    <w:rsid w:val="2283C3B1"/>
    <w:rsid w:val="2287FD10"/>
    <w:rsid w:val="228ED833"/>
    <w:rsid w:val="2293F2D2"/>
    <w:rsid w:val="22CCA56A"/>
    <w:rsid w:val="2307A083"/>
    <w:rsid w:val="231E0659"/>
    <w:rsid w:val="236BAAFD"/>
    <w:rsid w:val="237A7132"/>
    <w:rsid w:val="23906F21"/>
    <w:rsid w:val="2394E860"/>
    <w:rsid w:val="23CFD3E2"/>
    <w:rsid w:val="23DF4CB1"/>
    <w:rsid w:val="240E976D"/>
    <w:rsid w:val="242212DF"/>
    <w:rsid w:val="247F2CBE"/>
    <w:rsid w:val="2494820C"/>
    <w:rsid w:val="249568B5"/>
    <w:rsid w:val="24BE1260"/>
    <w:rsid w:val="24C5E4D3"/>
    <w:rsid w:val="25150CDB"/>
    <w:rsid w:val="25315EEE"/>
    <w:rsid w:val="25532E2C"/>
    <w:rsid w:val="25652EFD"/>
    <w:rsid w:val="258C180E"/>
    <w:rsid w:val="25C3307E"/>
    <w:rsid w:val="25C678F5"/>
    <w:rsid w:val="25CB9394"/>
    <w:rsid w:val="25EE538D"/>
    <w:rsid w:val="261C4DE1"/>
    <w:rsid w:val="2638EC44"/>
    <w:rsid w:val="264CC707"/>
    <w:rsid w:val="26783568"/>
    <w:rsid w:val="268529BB"/>
    <w:rsid w:val="26B8EDCA"/>
    <w:rsid w:val="26D300D7"/>
    <w:rsid w:val="2721B710"/>
    <w:rsid w:val="27330438"/>
    <w:rsid w:val="2749914C"/>
    <w:rsid w:val="27552EEA"/>
    <w:rsid w:val="2757A85F"/>
    <w:rsid w:val="27840AFF"/>
    <w:rsid w:val="278A23EE"/>
    <w:rsid w:val="27BBD2D6"/>
    <w:rsid w:val="27BDAD35"/>
    <w:rsid w:val="27D23691"/>
    <w:rsid w:val="27D654DF"/>
    <w:rsid w:val="27E0B05A"/>
    <w:rsid w:val="27FB445A"/>
    <w:rsid w:val="27FB58AE"/>
    <w:rsid w:val="280AD7E4"/>
    <w:rsid w:val="2833C8A3"/>
    <w:rsid w:val="283CFBA9"/>
    <w:rsid w:val="2856C632"/>
    <w:rsid w:val="28C132A3"/>
    <w:rsid w:val="28DF8F05"/>
    <w:rsid w:val="28E5B7C9"/>
    <w:rsid w:val="28E66FC1"/>
    <w:rsid w:val="28EAF071"/>
    <w:rsid w:val="28FE4329"/>
    <w:rsid w:val="29708D06"/>
    <w:rsid w:val="297990DA"/>
    <w:rsid w:val="2998D545"/>
    <w:rsid w:val="29BBDC60"/>
    <w:rsid w:val="29BEE37E"/>
    <w:rsid w:val="2A20C2E9"/>
    <w:rsid w:val="2A2EB22A"/>
    <w:rsid w:val="2A415CFF"/>
    <w:rsid w:val="2A698613"/>
    <w:rsid w:val="2A726BDC"/>
    <w:rsid w:val="2A8020A6"/>
    <w:rsid w:val="2AC3512D"/>
    <w:rsid w:val="2AC4C3A5"/>
    <w:rsid w:val="2ADBE9C3"/>
    <w:rsid w:val="2B15613B"/>
    <w:rsid w:val="2B26F316"/>
    <w:rsid w:val="2BBACCFE"/>
    <w:rsid w:val="2BBC934A"/>
    <w:rsid w:val="2BD825C8"/>
    <w:rsid w:val="2C172FC7"/>
    <w:rsid w:val="2C1FACC9"/>
    <w:rsid w:val="2C3547FA"/>
    <w:rsid w:val="2C35ACFD"/>
    <w:rsid w:val="2C8D66B3"/>
    <w:rsid w:val="2D2C131F"/>
    <w:rsid w:val="2D3C3AB2"/>
    <w:rsid w:val="2D80F1AC"/>
    <w:rsid w:val="2DA4589B"/>
    <w:rsid w:val="2DB1977C"/>
    <w:rsid w:val="2DBB7D2A"/>
    <w:rsid w:val="2DBC0889"/>
    <w:rsid w:val="2DCAF47D"/>
    <w:rsid w:val="2DD1F374"/>
    <w:rsid w:val="2DD313D9"/>
    <w:rsid w:val="2DE03D15"/>
    <w:rsid w:val="2DE6AFCB"/>
    <w:rsid w:val="2E0E3B05"/>
    <w:rsid w:val="2E12052D"/>
    <w:rsid w:val="2E9D8E91"/>
    <w:rsid w:val="2EB0D9D3"/>
    <w:rsid w:val="2EBFFBA9"/>
    <w:rsid w:val="2EC8971F"/>
    <w:rsid w:val="2F389A01"/>
    <w:rsid w:val="2F9F77BC"/>
    <w:rsid w:val="2FDA80F0"/>
    <w:rsid w:val="2FE4CC3A"/>
    <w:rsid w:val="30450D07"/>
    <w:rsid w:val="3079D40C"/>
    <w:rsid w:val="30C4BF48"/>
    <w:rsid w:val="30D10853"/>
    <w:rsid w:val="30D2AB11"/>
    <w:rsid w:val="30FD8D90"/>
    <w:rsid w:val="310AB49B"/>
    <w:rsid w:val="311A1810"/>
    <w:rsid w:val="313A57FE"/>
    <w:rsid w:val="313AFCAF"/>
    <w:rsid w:val="314E0777"/>
    <w:rsid w:val="315FE6D8"/>
    <w:rsid w:val="31C58774"/>
    <w:rsid w:val="31F7ED5E"/>
    <w:rsid w:val="321EB038"/>
    <w:rsid w:val="32377E6D"/>
    <w:rsid w:val="3247674C"/>
    <w:rsid w:val="326507AA"/>
    <w:rsid w:val="329ED161"/>
    <w:rsid w:val="32A01817"/>
    <w:rsid w:val="32FAF4D3"/>
    <w:rsid w:val="32FE857D"/>
    <w:rsid w:val="3336E566"/>
    <w:rsid w:val="3364F0E3"/>
    <w:rsid w:val="33694D36"/>
    <w:rsid w:val="336C0B01"/>
    <w:rsid w:val="33A05886"/>
    <w:rsid w:val="33A5C61A"/>
    <w:rsid w:val="33B299EA"/>
    <w:rsid w:val="33BD969B"/>
    <w:rsid w:val="33D34ECE"/>
    <w:rsid w:val="3409ED0B"/>
    <w:rsid w:val="3411C63E"/>
    <w:rsid w:val="342702EC"/>
    <w:rsid w:val="34352E52"/>
    <w:rsid w:val="34373BDC"/>
    <w:rsid w:val="3441DEC1"/>
    <w:rsid w:val="34653F36"/>
    <w:rsid w:val="3471F8C0"/>
    <w:rsid w:val="3480224D"/>
    <w:rsid w:val="34812D81"/>
    <w:rsid w:val="3485A839"/>
    <w:rsid w:val="349BAF8A"/>
    <w:rsid w:val="34B30648"/>
    <w:rsid w:val="34B333AA"/>
    <w:rsid w:val="34B3F6D9"/>
    <w:rsid w:val="34C22242"/>
    <w:rsid w:val="34E61A58"/>
    <w:rsid w:val="3508D608"/>
    <w:rsid w:val="35202D22"/>
    <w:rsid w:val="3597116B"/>
    <w:rsid w:val="35AE2E17"/>
    <w:rsid w:val="35C3C852"/>
    <w:rsid w:val="35C8046B"/>
    <w:rsid w:val="35E76EE1"/>
    <w:rsid w:val="361CFDE2"/>
    <w:rsid w:val="3664806A"/>
    <w:rsid w:val="36765D94"/>
    <w:rsid w:val="3699B716"/>
    <w:rsid w:val="369B24F5"/>
    <w:rsid w:val="36A26D2B"/>
    <w:rsid w:val="36CF049B"/>
    <w:rsid w:val="374B3AE1"/>
    <w:rsid w:val="374CC387"/>
    <w:rsid w:val="376556B1"/>
    <w:rsid w:val="37673963"/>
    <w:rsid w:val="3769F4D0"/>
    <w:rsid w:val="378B2A7B"/>
    <w:rsid w:val="379699D5"/>
    <w:rsid w:val="37B81D65"/>
    <w:rsid w:val="37BEDE83"/>
    <w:rsid w:val="37CD04D4"/>
    <w:rsid w:val="380050CB"/>
    <w:rsid w:val="3801EFDC"/>
    <w:rsid w:val="3819115C"/>
    <w:rsid w:val="38240519"/>
    <w:rsid w:val="3841E49C"/>
    <w:rsid w:val="384A7201"/>
    <w:rsid w:val="38523A8E"/>
    <w:rsid w:val="38582255"/>
    <w:rsid w:val="385C59F5"/>
    <w:rsid w:val="38951AC1"/>
    <w:rsid w:val="389525E0"/>
    <w:rsid w:val="38974008"/>
    <w:rsid w:val="38BAE10F"/>
    <w:rsid w:val="38E70B42"/>
    <w:rsid w:val="38EF7718"/>
    <w:rsid w:val="39012712"/>
    <w:rsid w:val="3905C531"/>
    <w:rsid w:val="391A5850"/>
    <w:rsid w:val="3976EBDB"/>
    <w:rsid w:val="39D2C6F0"/>
    <w:rsid w:val="39D991CC"/>
    <w:rsid w:val="39ECFC7F"/>
    <w:rsid w:val="39ED8837"/>
    <w:rsid w:val="39F13310"/>
    <w:rsid w:val="39F3F2B6"/>
    <w:rsid w:val="39F82A56"/>
    <w:rsid w:val="3A3182E2"/>
    <w:rsid w:val="3A3E586C"/>
    <w:rsid w:val="3A69B346"/>
    <w:rsid w:val="3A6C9F85"/>
    <w:rsid w:val="3A81E9A2"/>
    <w:rsid w:val="3A8993A5"/>
    <w:rsid w:val="3AA05172"/>
    <w:rsid w:val="3AACD654"/>
    <w:rsid w:val="3B156C8B"/>
    <w:rsid w:val="3B16CD0B"/>
    <w:rsid w:val="3B36626C"/>
    <w:rsid w:val="3B686E8D"/>
    <w:rsid w:val="3BD0BD44"/>
    <w:rsid w:val="3BD3DF73"/>
    <w:rsid w:val="3BDA28CD"/>
    <w:rsid w:val="3BEF4789"/>
    <w:rsid w:val="3BF232B6"/>
    <w:rsid w:val="3BF75C8D"/>
    <w:rsid w:val="3C0B0482"/>
    <w:rsid w:val="3C33F1FB"/>
    <w:rsid w:val="3C488B5E"/>
    <w:rsid w:val="3C50E8FB"/>
    <w:rsid w:val="3CA49AF2"/>
    <w:rsid w:val="3CB73FC4"/>
    <w:rsid w:val="3D038614"/>
    <w:rsid w:val="3D3FE140"/>
    <w:rsid w:val="3D4267B0"/>
    <w:rsid w:val="3D9CE487"/>
    <w:rsid w:val="3DE45BBF"/>
    <w:rsid w:val="3DF884D4"/>
    <w:rsid w:val="3E07AAE0"/>
    <w:rsid w:val="3E0B4763"/>
    <w:rsid w:val="3E3E69E0"/>
    <w:rsid w:val="3E4102CB"/>
    <w:rsid w:val="3E6BD6BB"/>
    <w:rsid w:val="3E6E032E"/>
    <w:rsid w:val="3E8C2187"/>
    <w:rsid w:val="3E943676"/>
    <w:rsid w:val="3EA06786"/>
    <w:rsid w:val="3EBE3180"/>
    <w:rsid w:val="3ED546FB"/>
    <w:rsid w:val="3F170FB3"/>
    <w:rsid w:val="3F1A964E"/>
    <w:rsid w:val="3F29FE0A"/>
    <w:rsid w:val="3F2D0FD6"/>
    <w:rsid w:val="3F3EE592"/>
    <w:rsid w:val="3F706896"/>
    <w:rsid w:val="3F75EA3A"/>
    <w:rsid w:val="3F768760"/>
    <w:rsid w:val="3F77C2C1"/>
    <w:rsid w:val="3FDA3A41"/>
    <w:rsid w:val="40017254"/>
    <w:rsid w:val="40213287"/>
    <w:rsid w:val="4030E75C"/>
    <w:rsid w:val="403E3FDC"/>
    <w:rsid w:val="404CF681"/>
    <w:rsid w:val="404E7D0C"/>
    <w:rsid w:val="40661EDE"/>
    <w:rsid w:val="406F671F"/>
    <w:rsid w:val="40CD20C9"/>
    <w:rsid w:val="40D48549"/>
    <w:rsid w:val="40D990BE"/>
    <w:rsid w:val="40EE1E37"/>
    <w:rsid w:val="40F66A99"/>
    <w:rsid w:val="40FA88FD"/>
    <w:rsid w:val="410CBE61"/>
    <w:rsid w:val="4111BA9B"/>
    <w:rsid w:val="41758BF6"/>
    <w:rsid w:val="41760AA2"/>
    <w:rsid w:val="4187ACDF"/>
    <w:rsid w:val="419D42B5"/>
    <w:rsid w:val="419DC00F"/>
    <w:rsid w:val="41A2D885"/>
    <w:rsid w:val="41A5A3F0"/>
    <w:rsid w:val="41C48AE8"/>
    <w:rsid w:val="41CAA4DE"/>
    <w:rsid w:val="41DC748C"/>
    <w:rsid w:val="41E207B5"/>
    <w:rsid w:val="420781AD"/>
    <w:rsid w:val="42136C68"/>
    <w:rsid w:val="426A5682"/>
    <w:rsid w:val="426B2605"/>
    <w:rsid w:val="427055AA"/>
    <w:rsid w:val="4296595E"/>
    <w:rsid w:val="42A80958"/>
    <w:rsid w:val="42B1897A"/>
    <w:rsid w:val="42C36F0D"/>
    <w:rsid w:val="42CFAB3E"/>
    <w:rsid w:val="42D14215"/>
    <w:rsid w:val="42FD3A8B"/>
    <w:rsid w:val="42FE408D"/>
    <w:rsid w:val="43417451"/>
    <w:rsid w:val="4341B3A9"/>
    <w:rsid w:val="4345212F"/>
    <w:rsid w:val="4358D349"/>
    <w:rsid w:val="4367ED12"/>
    <w:rsid w:val="43C4B832"/>
    <w:rsid w:val="43DBCF29"/>
    <w:rsid w:val="43EF054F"/>
    <w:rsid w:val="43F32B80"/>
    <w:rsid w:val="43FDEE78"/>
    <w:rsid w:val="440FD735"/>
    <w:rsid w:val="442E0B5B"/>
    <w:rsid w:val="44495D32"/>
    <w:rsid w:val="446338F2"/>
    <w:rsid w:val="447F469D"/>
    <w:rsid w:val="44B1A79D"/>
    <w:rsid w:val="450126B9"/>
    <w:rsid w:val="4501D42C"/>
    <w:rsid w:val="451ED294"/>
    <w:rsid w:val="4522881B"/>
    <w:rsid w:val="453313BD"/>
    <w:rsid w:val="4533E268"/>
    <w:rsid w:val="454669A3"/>
    <w:rsid w:val="45592669"/>
    <w:rsid w:val="4567C295"/>
    <w:rsid w:val="456DE3A5"/>
    <w:rsid w:val="4588F899"/>
    <w:rsid w:val="458AD5B0"/>
    <w:rsid w:val="45BE92ED"/>
    <w:rsid w:val="45C8A66A"/>
    <w:rsid w:val="464BA3C3"/>
    <w:rsid w:val="46B72C0D"/>
    <w:rsid w:val="46E3A1C7"/>
    <w:rsid w:val="46F81339"/>
    <w:rsid w:val="4708F1A5"/>
    <w:rsid w:val="47112C7A"/>
    <w:rsid w:val="47136FEB"/>
    <w:rsid w:val="4721E9E9"/>
    <w:rsid w:val="47243A88"/>
    <w:rsid w:val="4724476D"/>
    <w:rsid w:val="473A0DCC"/>
    <w:rsid w:val="4743C6CD"/>
    <w:rsid w:val="4745EEF8"/>
    <w:rsid w:val="474A4C84"/>
    <w:rsid w:val="476434D0"/>
    <w:rsid w:val="4765AC1D"/>
    <w:rsid w:val="47CBA51D"/>
    <w:rsid w:val="47D03A48"/>
    <w:rsid w:val="47D70D8F"/>
    <w:rsid w:val="480B96CF"/>
    <w:rsid w:val="486722E2"/>
    <w:rsid w:val="486BBDC6"/>
    <w:rsid w:val="489FB5B2"/>
    <w:rsid w:val="48A39237"/>
    <w:rsid w:val="48D8942E"/>
    <w:rsid w:val="48DDC9DE"/>
    <w:rsid w:val="48E3E972"/>
    <w:rsid w:val="48EBF435"/>
    <w:rsid w:val="48EED4C8"/>
    <w:rsid w:val="48F7DACD"/>
    <w:rsid w:val="48F9FCED"/>
    <w:rsid w:val="48FAABF3"/>
    <w:rsid w:val="4900472C"/>
    <w:rsid w:val="490099DE"/>
    <w:rsid w:val="49174ADC"/>
    <w:rsid w:val="49E214BF"/>
    <w:rsid w:val="49F6A00A"/>
    <w:rsid w:val="4A1F61C5"/>
    <w:rsid w:val="4A40F9C6"/>
    <w:rsid w:val="4A5BDB4A"/>
    <w:rsid w:val="4A5CA81B"/>
    <w:rsid w:val="4A96E54A"/>
    <w:rsid w:val="4A9C94E7"/>
    <w:rsid w:val="4AC15DC4"/>
    <w:rsid w:val="4AC65430"/>
    <w:rsid w:val="4ACC68B9"/>
    <w:rsid w:val="4ACF1A58"/>
    <w:rsid w:val="4AEC4BE7"/>
    <w:rsid w:val="4AF4A71A"/>
    <w:rsid w:val="4AF84C55"/>
    <w:rsid w:val="4B0CA30F"/>
    <w:rsid w:val="4B29025E"/>
    <w:rsid w:val="4B71C622"/>
    <w:rsid w:val="4B895AE8"/>
    <w:rsid w:val="4B8DB5D3"/>
    <w:rsid w:val="4BA08CED"/>
    <w:rsid w:val="4BA78CF0"/>
    <w:rsid w:val="4BBB5105"/>
    <w:rsid w:val="4BD75674"/>
    <w:rsid w:val="4C255620"/>
    <w:rsid w:val="4C391D40"/>
    <w:rsid w:val="4C6E5E4E"/>
    <w:rsid w:val="4C745A12"/>
    <w:rsid w:val="4CB8FB51"/>
    <w:rsid w:val="4CC4CCB1"/>
    <w:rsid w:val="4CF390BC"/>
    <w:rsid w:val="4D75436A"/>
    <w:rsid w:val="4DB11866"/>
    <w:rsid w:val="4DC4E69D"/>
    <w:rsid w:val="4DD4EDA1"/>
    <w:rsid w:val="4DE2B53C"/>
    <w:rsid w:val="4DE660B8"/>
    <w:rsid w:val="4DFDF4F2"/>
    <w:rsid w:val="4E026D0F"/>
    <w:rsid w:val="4E31400A"/>
    <w:rsid w:val="4E47484E"/>
    <w:rsid w:val="4E552D5C"/>
    <w:rsid w:val="4E981466"/>
    <w:rsid w:val="4ECD6F30"/>
    <w:rsid w:val="4F2F2840"/>
    <w:rsid w:val="4F6A96E4"/>
    <w:rsid w:val="4F96228D"/>
    <w:rsid w:val="4FE01432"/>
    <w:rsid w:val="501244C3"/>
    <w:rsid w:val="503C1D32"/>
    <w:rsid w:val="5045CEBD"/>
    <w:rsid w:val="5052D20A"/>
    <w:rsid w:val="50B6943E"/>
    <w:rsid w:val="50C70514"/>
    <w:rsid w:val="50D531E0"/>
    <w:rsid w:val="50E6A4B1"/>
    <w:rsid w:val="512888AF"/>
    <w:rsid w:val="51326D21"/>
    <w:rsid w:val="5151F2A8"/>
    <w:rsid w:val="51531400"/>
    <w:rsid w:val="5175D01D"/>
    <w:rsid w:val="519E1AD9"/>
    <w:rsid w:val="51B5B8CC"/>
    <w:rsid w:val="51DB1EE4"/>
    <w:rsid w:val="51DF9812"/>
    <w:rsid w:val="51F1CA65"/>
    <w:rsid w:val="521A5645"/>
    <w:rsid w:val="5229E845"/>
    <w:rsid w:val="524C01E7"/>
    <w:rsid w:val="52532D96"/>
    <w:rsid w:val="52567F29"/>
    <w:rsid w:val="527F9E21"/>
    <w:rsid w:val="52B83DB8"/>
    <w:rsid w:val="5333E88C"/>
    <w:rsid w:val="5335ED3A"/>
    <w:rsid w:val="5348017A"/>
    <w:rsid w:val="5349E585"/>
    <w:rsid w:val="535E7FDB"/>
    <w:rsid w:val="53881264"/>
    <w:rsid w:val="5393D555"/>
    <w:rsid w:val="5485D468"/>
    <w:rsid w:val="549C683A"/>
    <w:rsid w:val="54A24CDC"/>
    <w:rsid w:val="54AF4A8E"/>
    <w:rsid w:val="551438E4"/>
    <w:rsid w:val="5535A689"/>
    <w:rsid w:val="55373A20"/>
    <w:rsid w:val="558E1FEB"/>
    <w:rsid w:val="559F020D"/>
    <w:rsid w:val="55BD4ADA"/>
    <w:rsid w:val="55D45152"/>
    <w:rsid w:val="55EAD84D"/>
    <w:rsid w:val="560C184D"/>
    <w:rsid w:val="56255D50"/>
    <w:rsid w:val="562E2C0E"/>
    <w:rsid w:val="566F9CEB"/>
    <w:rsid w:val="568DD7BE"/>
    <w:rsid w:val="5694BC6D"/>
    <w:rsid w:val="56A6DA9C"/>
    <w:rsid w:val="56B08D1A"/>
    <w:rsid w:val="56BD04AC"/>
    <w:rsid w:val="56D62A76"/>
    <w:rsid w:val="56F1DD20"/>
    <w:rsid w:val="56F7DC21"/>
    <w:rsid w:val="572D6C1A"/>
    <w:rsid w:val="573ED24F"/>
    <w:rsid w:val="574DEE89"/>
    <w:rsid w:val="5798EAE7"/>
    <w:rsid w:val="579ABEE0"/>
    <w:rsid w:val="57A94F55"/>
    <w:rsid w:val="57CAA37E"/>
    <w:rsid w:val="57CE48D2"/>
    <w:rsid w:val="57DBBF38"/>
    <w:rsid w:val="580C59F0"/>
    <w:rsid w:val="5817A2FF"/>
    <w:rsid w:val="5831F0FE"/>
    <w:rsid w:val="584249D4"/>
    <w:rsid w:val="5858D50D"/>
    <w:rsid w:val="58696852"/>
    <w:rsid w:val="586F92DA"/>
    <w:rsid w:val="587C9BD9"/>
    <w:rsid w:val="58CD4370"/>
    <w:rsid w:val="58E3B988"/>
    <w:rsid w:val="59118994"/>
    <w:rsid w:val="593B5F2E"/>
    <w:rsid w:val="59420799"/>
    <w:rsid w:val="5945DFFE"/>
    <w:rsid w:val="59913EF2"/>
    <w:rsid w:val="59AABEAB"/>
    <w:rsid w:val="59D27DB9"/>
    <w:rsid w:val="59E773E5"/>
    <w:rsid w:val="5A04BCE8"/>
    <w:rsid w:val="5A10815D"/>
    <w:rsid w:val="5A650CDC"/>
    <w:rsid w:val="5A767311"/>
    <w:rsid w:val="5A9552CB"/>
    <w:rsid w:val="5AB9E6E2"/>
    <w:rsid w:val="5ACB7441"/>
    <w:rsid w:val="5ADD1CD8"/>
    <w:rsid w:val="5B0C6FD9"/>
    <w:rsid w:val="5B6E4E1A"/>
    <w:rsid w:val="5B716BB2"/>
    <w:rsid w:val="5BA8102E"/>
    <w:rsid w:val="5BAC412C"/>
    <w:rsid w:val="5BC66C54"/>
    <w:rsid w:val="5BC998BD"/>
    <w:rsid w:val="5BDA26A4"/>
    <w:rsid w:val="5BFD3AE4"/>
    <w:rsid w:val="5BFD616F"/>
    <w:rsid w:val="5C023312"/>
    <w:rsid w:val="5C0AC8E0"/>
    <w:rsid w:val="5C31FC7A"/>
    <w:rsid w:val="5C345479"/>
    <w:rsid w:val="5C4802BC"/>
    <w:rsid w:val="5CBA6159"/>
    <w:rsid w:val="5CC5FC6D"/>
    <w:rsid w:val="5CE25059"/>
    <w:rsid w:val="5CF06DBC"/>
    <w:rsid w:val="5D06D092"/>
    <w:rsid w:val="5D124078"/>
    <w:rsid w:val="5D2DFA04"/>
    <w:rsid w:val="5D3FA9FE"/>
    <w:rsid w:val="5D479784"/>
    <w:rsid w:val="5D5D8E59"/>
    <w:rsid w:val="5D8518D8"/>
    <w:rsid w:val="5D9CAD9E"/>
    <w:rsid w:val="5DB18D5C"/>
    <w:rsid w:val="5DD914F7"/>
    <w:rsid w:val="5E021E4B"/>
    <w:rsid w:val="5E2984E1"/>
    <w:rsid w:val="5E63176E"/>
    <w:rsid w:val="5EA5EEDC"/>
    <w:rsid w:val="5EBC3B37"/>
    <w:rsid w:val="5EFE5C01"/>
    <w:rsid w:val="5F619A2A"/>
    <w:rsid w:val="5F91E191"/>
    <w:rsid w:val="5FB6733A"/>
    <w:rsid w:val="5FC0E866"/>
    <w:rsid w:val="5FF1DADD"/>
    <w:rsid w:val="600F18F2"/>
    <w:rsid w:val="60659AC6"/>
    <w:rsid w:val="60774AC0"/>
    <w:rsid w:val="609D2498"/>
    <w:rsid w:val="60B8DCEB"/>
    <w:rsid w:val="60D1CFDC"/>
    <w:rsid w:val="61140DF7"/>
    <w:rsid w:val="614F9DBA"/>
    <w:rsid w:val="617203EA"/>
    <w:rsid w:val="61728616"/>
    <w:rsid w:val="61967FF1"/>
    <w:rsid w:val="61B29A23"/>
    <w:rsid w:val="61B91641"/>
    <w:rsid w:val="61D41A97"/>
    <w:rsid w:val="61D82640"/>
    <w:rsid w:val="61F468E9"/>
    <w:rsid w:val="621014B6"/>
    <w:rsid w:val="6259359C"/>
    <w:rsid w:val="6263F02C"/>
    <w:rsid w:val="628417EC"/>
    <w:rsid w:val="62EE3B53"/>
    <w:rsid w:val="630884EF"/>
    <w:rsid w:val="63120BEB"/>
    <w:rsid w:val="632FF8B5"/>
    <w:rsid w:val="635C17F1"/>
    <w:rsid w:val="6378A8A3"/>
    <w:rsid w:val="638181FC"/>
    <w:rsid w:val="638394DB"/>
    <w:rsid w:val="639B690F"/>
    <w:rsid w:val="63F452AB"/>
    <w:rsid w:val="63F505FD"/>
    <w:rsid w:val="63FB1BD9"/>
    <w:rsid w:val="64046D79"/>
    <w:rsid w:val="64187BEA"/>
    <w:rsid w:val="641FE84D"/>
    <w:rsid w:val="645F18E8"/>
    <w:rsid w:val="64619276"/>
    <w:rsid w:val="647190E1"/>
    <w:rsid w:val="649062DA"/>
    <w:rsid w:val="64981720"/>
    <w:rsid w:val="64A3BCE5"/>
    <w:rsid w:val="64AA26D8"/>
    <w:rsid w:val="64ADDC4C"/>
    <w:rsid w:val="64B9EC09"/>
    <w:rsid w:val="64BE142A"/>
    <w:rsid w:val="64C2BF3B"/>
    <w:rsid w:val="64CB782E"/>
    <w:rsid w:val="64E25744"/>
    <w:rsid w:val="64F40A62"/>
    <w:rsid w:val="6516A0EF"/>
    <w:rsid w:val="651DF26B"/>
    <w:rsid w:val="651F653C"/>
    <w:rsid w:val="659254DA"/>
    <w:rsid w:val="65A620FB"/>
    <w:rsid w:val="65E00336"/>
    <w:rsid w:val="661247AA"/>
    <w:rsid w:val="6634552E"/>
    <w:rsid w:val="664025B1"/>
    <w:rsid w:val="665649EB"/>
    <w:rsid w:val="666A15DD"/>
    <w:rsid w:val="667E27A5"/>
    <w:rsid w:val="669BBC6E"/>
    <w:rsid w:val="66A7D1D5"/>
    <w:rsid w:val="66BA2A23"/>
    <w:rsid w:val="66BCF6C6"/>
    <w:rsid w:val="66C9D924"/>
    <w:rsid w:val="66CF00F7"/>
    <w:rsid w:val="66E81FAE"/>
    <w:rsid w:val="66F454C5"/>
    <w:rsid w:val="6715BC45"/>
    <w:rsid w:val="67211935"/>
    <w:rsid w:val="672E6CF8"/>
    <w:rsid w:val="673CF92E"/>
    <w:rsid w:val="6753EAE9"/>
    <w:rsid w:val="67550692"/>
    <w:rsid w:val="675C7365"/>
    <w:rsid w:val="6782F0B5"/>
    <w:rsid w:val="6790CEEC"/>
    <w:rsid w:val="67E3C465"/>
    <w:rsid w:val="67E40D16"/>
    <w:rsid w:val="67F2A822"/>
    <w:rsid w:val="67FD767B"/>
    <w:rsid w:val="6808B34A"/>
    <w:rsid w:val="682281B5"/>
    <w:rsid w:val="68270214"/>
    <w:rsid w:val="682704F8"/>
    <w:rsid w:val="6827A90A"/>
    <w:rsid w:val="688393E8"/>
    <w:rsid w:val="68857452"/>
    <w:rsid w:val="68926D05"/>
    <w:rsid w:val="68ABBED1"/>
    <w:rsid w:val="68DAF379"/>
    <w:rsid w:val="68F0D6F3"/>
    <w:rsid w:val="69327908"/>
    <w:rsid w:val="697F6A3E"/>
    <w:rsid w:val="69916397"/>
    <w:rsid w:val="6995724E"/>
    <w:rsid w:val="69A1B69F"/>
    <w:rsid w:val="69C3400E"/>
    <w:rsid w:val="69EE3C60"/>
    <w:rsid w:val="69F49788"/>
    <w:rsid w:val="6A180749"/>
    <w:rsid w:val="6A56026A"/>
    <w:rsid w:val="6A692FA6"/>
    <w:rsid w:val="6A90BD0C"/>
    <w:rsid w:val="6AB7244A"/>
    <w:rsid w:val="6AC36A5D"/>
    <w:rsid w:val="6AE53453"/>
    <w:rsid w:val="6AE5F461"/>
    <w:rsid w:val="6B02A877"/>
    <w:rsid w:val="6B0CF06E"/>
    <w:rsid w:val="6B1396D4"/>
    <w:rsid w:val="6B2D1C65"/>
    <w:rsid w:val="6B2EF8F8"/>
    <w:rsid w:val="6B369361"/>
    <w:rsid w:val="6B3D8700"/>
    <w:rsid w:val="6B6A4AD3"/>
    <w:rsid w:val="6B7C9E4B"/>
    <w:rsid w:val="6B82A994"/>
    <w:rsid w:val="6B89D15A"/>
    <w:rsid w:val="6B8AA076"/>
    <w:rsid w:val="6B9067E9"/>
    <w:rsid w:val="6BB938E9"/>
    <w:rsid w:val="6BDB4CC7"/>
    <w:rsid w:val="6BDCB596"/>
    <w:rsid w:val="6C0E5339"/>
    <w:rsid w:val="6C31252A"/>
    <w:rsid w:val="6C4422F9"/>
    <w:rsid w:val="6C6B2F9E"/>
    <w:rsid w:val="6C7300FF"/>
    <w:rsid w:val="6C96E3E8"/>
    <w:rsid w:val="6CA3D82D"/>
    <w:rsid w:val="6CAF6735"/>
    <w:rsid w:val="6CEE1FCF"/>
    <w:rsid w:val="6D211B5C"/>
    <w:rsid w:val="6D56716D"/>
    <w:rsid w:val="6D582015"/>
    <w:rsid w:val="6D5EE4BF"/>
    <w:rsid w:val="6D61F1DF"/>
    <w:rsid w:val="6D792103"/>
    <w:rsid w:val="6D9F16FB"/>
    <w:rsid w:val="6DB132E0"/>
    <w:rsid w:val="6DD806BC"/>
    <w:rsid w:val="6E066E41"/>
    <w:rsid w:val="6E253B6C"/>
    <w:rsid w:val="6E2DF6E3"/>
    <w:rsid w:val="6E359374"/>
    <w:rsid w:val="6E375E95"/>
    <w:rsid w:val="6E60E0A2"/>
    <w:rsid w:val="6E95E510"/>
    <w:rsid w:val="6EA6945B"/>
    <w:rsid w:val="6EA8DD76"/>
    <w:rsid w:val="6EF0CA5D"/>
    <w:rsid w:val="6F39ED82"/>
    <w:rsid w:val="6F52ECF6"/>
    <w:rsid w:val="6F642E2F"/>
    <w:rsid w:val="6FB395FE"/>
    <w:rsid w:val="6FCA8D26"/>
    <w:rsid w:val="6FD32EF6"/>
    <w:rsid w:val="70358BBE"/>
    <w:rsid w:val="70B948AF"/>
    <w:rsid w:val="70DE4DD6"/>
    <w:rsid w:val="711697EA"/>
    <w:rsid w:val="71305C1F"/>
    <w:rsid w:val="715140D7"/>
    <w:rsid w:val="71704915"/>
    <w:rsid w:val="71988164"/>
    <w:rsid w:val="71CA772D"/>
    <w:rsid w:val="71F978C3"/>
    <w:rsid w:val="7240EFFB"/>
    <w:rsid w:val="7258CE57"/>
    <w:rsid w:val="7265ACEE"/>
    <w:rsid w:val="7281D5BF"/>
    <w:rsid w:val="7291D9AC"/>
    <w:rsid w:val="72DB6F19"/>
    <w:rsid w:val="72EFDDB8"/>
    <w:rsid w:val="7307EBD4"/>
    <w:rsid w:val="731E9548"/>
    <w:rsid w:val="73254E27"/>
    <w:rsid w:val="7347C824"/>
    <w:rsid w:val="73A75A2E"/>
    <w:rsid w:val="73AA9D8D"/>
    <w:rsid w:val="73BF3BDB"/>
    <w:rsid w:val="73F09A13"/>
    <w:rsid w:val="73F994FC"/>
    <w:rsid w:val="7408AA45"/>
    <w:rsid w:val="74692240"/>
    <w:rsid w:val="747282DD"/>
    <w:rsid w:val="74773F7A"/>
    <w:rsid w:val="74A98ABD"/>
    <w:rsid w:val="74C26C7F"/>
    <w:rsid w:val="74C309D3"/>
    <w:rsid w:val="74F706BE"/>
    <w:rsid w:val="75095ED3"/>
    <w:rsid w:val="75116913"/>
    <w:rsid w:val="7513F8C9"/>
    <w:rsid w:val="751F4CE8"/>
    <w:rsid w:val="752CBA04"/>
    <w:rsid w:val="753083B4"/>
    <w:rsid w:val="75574D7D"/>
    <w:rsid w:val="7565C6C8"/>
    <w:rsid w:val="75760D90"/>
    <w:rsid w:val="7582B781"/>
    <w:rsid w:val="75C80079"/>
    <w:rsid w:val="75D84235"/>
    <w:rsid w:val="76286B74"/>
    <w:rsid w:val="762FF276"/>
    <w:rsid w:val="7632B4E4"/>
    <w:rsid w:val="7642707A"/>
    <w:rsid w:val="764C054B"/>
    <w:rsid w:val="7656E6D2"/>
    <w:rsid w:val="76653073"/>
    <w:rsid w:val="768559DF"/>
    <w:rsid w:val="76BB1D49"/>
    <w:rsid w:val="76CA5E0A"/>
    <w:rsid w:val="77283AD5"/>
    <w:rsid w:val="77448CE8"/>
    <w:rsid w:val="7762F5E4"/>
    <w:rsid w:val="776BCE44"/>
    <w:rsid w:val="77A0A149"/>
    <w:rsid w:val="77A1B56B"/>
    <w:rsid w:val="77A9E9F4"/>
    <w:rsid w:val="78107B4E"/>
    <w:rsid w:val="781CB1CD"/>
    <w:rsid w:val="78344E44"/>
    <w:rsid w:val="78348A1B"/>
    <w:rsid w:val="783BA856"/>
    <w:rsid w:val="784F91EA"/>
    <w:rsid w:val="7856EDAA"/>
    <w:rsid w:val="78696A0B"/>
    <w:rsid w:val="7883F944"/>
    <w:rsid w:val="78C40B36"/>
    <w:rsid w:val="78CCF049"/>
    <w:rsid w:val="79398084"/>
    <w:rsid w:val="794382AF"/>
    <w:rsid w:val="794687F5"/>
    <w:rsid w:val="79509444"/>
    <w:rsid w:val="79CCA2D7"/>
    <w:rsid w:val="79E769EC"/>
    <w:rsid w:val="79F5D493"/>
    <w:rsid w:val="7A0FB22B"/>
    <w:rsid w:val="7A1C5FB6"/>
    <w:rsid w:val="7A355AF4"/>
    <w:rsid w:val="7A367B72"/>
    <w:rsid w:val="7A49F228"/>
    <w:rsid w:val="7A65D0C6"/>
    <w:rsid w:val="7A7178A5"/>
    <w:rsid w:val="7A7CE0BC"/>
    <w:rsid w:val="7A8086D6"/>
    <w:rsid w:val="7A816F6E"/>
    <w:rsid w:val="7A817E7F"/>
    <w:rsid w:val="7AA54E05"/>
    <w:rsid w:val="7AE2B43A"/>
    <w:rsid w:val="7AE418AC"/>
    <w:rsid w:val="7AFCBD1C"/>
    <w:rsid w:val="7B9F4A7B"/>
    <w:rsid w:val="7BB1D49B"/>
    <w:rsid w:val="7BD03AC0"/>
    <w:rsid w:val="7C2422FF"/>
    <w:rsid w:val="7C42B137"/>
    <w:rsid w:val="7C4DEFCA"/>
    <w:rsid w:val="7C76FD40"/>
    <w:rsid w:val="7C7EDB59"/>
    <w:rsid w:val="7C988D7D"/>
    <w:rsid w:val="7CAABBC7"/>
    <w:rsid w:val="7CB66C10"/>
    <w:rsid w:val="7CC42E59"/>
    <w:rsid w:val="7CE4A617"/>
    <w:rsid w:val="7CE7C238"/>
    <w:rsid w:val="7D24C4CF"/>
    <w:rsid w:val="7D467592"/>
    <w:rsid w:val="7D4F4278"/>
    <w:rsid w:val="7D5E10BA"/>
    <w:rsid w:val="7D945512"/>
    <w:rsid w:val="7DB649CF"/>
    <w:rsid w:val="7DC1EE42"/>
    <w:rsid w:val="7DDD9F97"/>
    <w:rsid w:val="7DEB3197"/>
    <w:rsid w:val="7E21377F"/>
    <w:rsid w:val="7E3309B5"/>
    <w:rsid w:val="7E523C71"/>
    <w:rsid w:val="7E6B44E4"/>
    <w:rsid w:val="7E711739"/>
    <w:rsid w:val="7E7CD98B"/>
    <w:rsid w:val="7E82F3F6"/>
    <w:rsid w:val="7EB01C90"/>
    <w:rsid w:val="7EBC7349"/>
    <w:rsid w:val="7ED667F1"/>
    <w:rsid w:val="7EF9E11B"/>
    <w:rsid w:val="7EFC0A95"/>
    <w:rsid w:val="7F5D765F"/>
    <w:rsid w:val="7F7415D9"/>
    <w:rsid w:val="7F90C3BF"/>
    <w:rsid w:val="7FAF76E7"/>
    <w:rsid w:val="7FCA6EAF"/>
    <w:rsid w:val="7FCD467F"/>
    <w:rsid w:val="7FD994BB"/>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DECF"/>
  <w15:chartTrackingRefBased/>
  <w15:docId w15:val="{B0633F96-765D-4865-B589-FD37EAAD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35EDB"/>
    <w:rPr>
      <w:color w:val="0563C1" w:themeColor="hyperlink"/>
      <w:u w:val="single"/>
    </w:rPr>
  </w:style>
  <w:style w:type="character" w:styleId="UnresolvedMention">
    <w:name w:val="Unresolved Mention"/>
    <w:basedOn w:val="DefaultParagraphFont"/>
    <w:uiPriority w:val="99"/>
    <w:semiHidden/>
    <w:unhideWhenUsed/>
    <w:rsid w:val="00A35EDB"/>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9E73BA"/>
    <w:pPr>
      <w:spacing w:after="200" w:line="240" w:lineRule="auto"/>
    </w:pPr>
    <w:rPr>
      <w:i/>
      <w:iCs/>
      <w:color w:val="44546A" w:themeColor="text2"/>
      <w:sz w:val="18"/>
      <w:szCs w:val="18"/>
    </w:rPr>
  </w:style>
  <w:style w:type="paragraph" w:styleId="NormalWeb">
    <w:name w:val="Normal (Web)"/>
    <w:basedOn w:val="Normal"/>
    <w:uiPriority w:val="99"/>
    <w:unhideWhenUsed/>
    <w:rsid w:val="00C3357A"/>
    <w:pPr>
      <w:spacing w:before="100" w:beforeAutospacing="1" w:after="100" w:afterAutospacing="1" w:line="240" w:lineRule="auto"/>
    </w:pPr>
    <w:rPr>
      <w:rFonts w:ascii="Times New Roman" w:eastAsia="Times New Roman" w:hAnsi="Times New Roman" w:cs="Times New Roman"/>
      <w:sz w:val="24"/>
      <w:szCs w:val="24"/>
      <w:lang w:val="en-SG" w:eastAsia="en-GB"/>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6676C7"/>
    <w:pPr>
      <w:spacing w:after="0" w:line="240" w:lineRule="auto"/>
    </w:pPr>
  </w:style>
  <w:style w:type="paragraph" w:styleId="CommentSubject">
    <w:name w:val="annotation subject"/>
    <w:basedOn w:val="CommentText"/>
    <w:next w:val="CommentText"/>
    <w:link w:val="CommentSubjectChar"/>
    <w:uiPriority w:val="99"/>
    <w:semiHidden/>
    <w:unhideWhenUsed/>
    <w:rsid w:val="00097AF6"/>
    <w:rPr>
      <w:b/>
      <w:bCs/>
    </w:rPr>
  </w:style>
  <w:style w:type="character" w:customStyle="1" w:styleId="CommentSubjectChar">
    <w:name w:val="Comment Subject Char"/>
    <w:basedOn w:val="CommentTextChar"/>
    <w:link w:val="CommentSubject"/>
    <w:uiPriority w:val="99"/>
    <w:semiHidden/>
    <w:rsid w:val="00097A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457084">
      <w:bodyDiv w:val="1"/>
      <w:marLeft w:val="0"/>
      <w:marRight w:val="0"/>
      <w:marTop w:val="0"/>
      <w:marBottom w:val="0"/>
      <w:divBdr>
        <w:top w:val="none" w:sz="0" w:space="0" w:color="auto"/>
        <w:left w:val="none" w:sz="0" w:space="0" w:color="auto"/>
        <w:bottom w:val="none" w:sz="0" w:space="0" w:color="auto"/>
        <w:right w:val="none" w:sz="0" w:space="0" w:color="auto"/>
      </w:divBdr>
    </w:div>
    <w:div w:id="1286155828">
      <w:bodyDiv w:val="1"/>
      <w:marLeft w:val="0"/>
      <w:marRight w:val="0"/>
      <w:marTop w:val="0"/>
      <w:marBottom w:val="0"/>
      <w:divBdr>
        <w:top w:val="none" w:sz="0" w:space="0" w:color="auto"/>
        <w:left w:val="none" w:sz="0" w:space="0" w:color="auto"/>
        <w:bottom w:val="none" w:sz="0" w:space="0" w:color="auto"/>
        <w:right w:val="none" w:sz="0" w:space="0" w:color="auto"/>
      </w:divBdr>
    </w:div>
    <w:div w:id="1502696156">
      <w:bodyDiv w:val="1"/>
      <w:marLeft w:val="0"/>
      <w:marRight w:val="0"/>
      <w:marTop w:val="0"/>
      <w:marBottom w:val="0"/>
      <w:divBdr>
        <w:top w:val="none" w:sz="0" w:space="0" w:color="auto"/>
        <w:left w:val="none" w:sz="0" w:space="0" w:color="auto"/>
        <w:bottom w:val="none" w:sz="0" w:space="0" w:color="auto"/>
        <w:right w:val="none" w:sz="0" w:space="0" w:color="auto"/>
      </w:divBdr>
    </w:div>
    <w:div w:id="174097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yperlink" Target="https://doi.org/10.1016/j.applanim.2006.05.033"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header" Target="header7.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29" Type="http://schemas.openxmlformats.org/officeDocument/2006/relationships/hyperlink" Target="https://doi.org/10.1016/j.applanim.2006.05.0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5.xml"/><Relationship Id="rId32" Type="http://schemas.openxmlformats.org/officeDocument/2006/relationships/footer" Target="footer6.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28" Type="http://schemas.openxmlformats.org/officeDocument/2006/relationships/hyperlink" Target="https://doi.org/10.1093/biohorizons/hzq017" TargetMode="External"/><Relationship Id="rId36" Type="http://schemas.openxmlformats.org/officeDocument/2006/relationships/footer" Target="footer8.xml"/><Relationship Id="rId10" Type="http://schemas.microsoft.com/office/2016/09/relationships/commentsIds" Target="commentsIds.xml"/><Relationship Id="rId19" Type="http://schemas.openxmlformats.org/officeDocument/2006/relationships/header" Target="header3.xml"/><Relationship Id="rId31" Type="http://schemas.openxmlformats.org/officeDocument/2006/relationships/header" Target="header6.xml"/><Relationship Id="Rb4f9e261a90547ff" Type="http://schemas.microsoft.com/office/2019/09/relationships/intelligence" Target="intelligenc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hyperlink" Target="http://dx.doi.org/10.2305/IUCN.UK.2015-4.RLTS.T5953A72477893.en" TargetMode="External"/><Relationship Id="rId30" Type="http://schemas.openxmlformats.org/officeDocument/2006/relationships/hyperlink" Target="https://doi.org/10.1007/s13364-020-00524-9" TargetMode="External"/><Relationship Id="rId35"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4419A-7B51-4C99-890F-F80FF252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16</Pages>
  <Words>3313</Words>
  <Characters>18888</Characters>
  <Application>Microsoft Office Word</Application>
  <DocSecurity>0</DocSecurity>
  <Lines>157</Lines>
  <Paragraphs>44</Paragraphs>
  <ScaleCrop>false</ScaleCrop>
  <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Dajun Wang</cp:lastModifiedBy>
  <cp:revision>51</cp:revision>
  <dcterms:created xsi:type="dcterms:W3CDTF">2022-03-18T15:26:00Z</dcterms:created>
  <dcterms:modified xsi:type="dcterms:W3CDTF">2022-04-29T06:33:00Z</dcterms:modified>
</cp:coreProperties>
</file>