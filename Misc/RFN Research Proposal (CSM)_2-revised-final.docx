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5824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6CEBC" w14:textId="3EA796FF" w:rsidR="614BC0AF" w:rsidRDefault="614BC0AF" w:rsidP="614BC0AF">
      <w:pPr>
        <w:spacing w:before="120" w:after="120" w:line="240" w:lineRule="auto"/>
        <w:rPr>
          <w:rFonts w:ascii="Arial" w:eastAsia="Times New Roman" w:hAnsi="Arial" w:cs="Arial"/>
          <w:b/>
          <w:bCs/>
          <w:color w:val="333333"/>
          <w:sz w:val="20"/>
          <w:szCs w:val="20"/>
          <w:lang w:val="en-GB"/>
        </w:rPr>
      </w:pPr>
    </w:p>
    <w:p w14:paraId="64C665D2" w14:textId="2AC513DD"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2A0282">
        <w:rPr>
          <w:rFonts w:ascii="Arial" w:eastAsia="Times New Roman" w:hAnsi="Arial" w:cs="Arial"/>
          <w:bCs/>
          <w:color w:val="333333"/>
          <w:sz w:val="20"/>
          <w:szCs w:val="20"/>
          <w:lang w:val="en-GB"/>
        </w:rPr>
        <w:t xml:space="preserve">Project title: </w:t>
      </w:r>
      <w:r w:rsidR="007C268A">
        <w:rPr>
          <w:rFonts w:ascii="Arial" w:eastAsia="MS Song" w:hAnsi="Arial" w:cs="Arial"/>
          <w:sz w:val="20"/>
          <w:szCs w:val="20"/>
          <w:lang w:val="en-GB" w:eastAsia="zh-CN"/>
        </w:rPr>
        <w:t>The efficacy of scents as enrichment for two different carnivores in Night Safari.</w:t>
      </w:r>
    </w:p>
    <w:p w14:paraId="2A3D1C02" w14:textId="1DA0F1DB"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2A0282">
        <w:rPr>
          <w:rFonts w:ascii="Arial" w:eastAsia="Times New Roman" w:hAnsi="Arial" w:cs="Arial"/>
          <w:bCs/>
          <w:color w:val="333333"/>
          <w:sz w:val="20"/>
          <w:szCs w:val="20"/>
          <w:lang w:val="en-GB"/>
        </w:rPr>
        <w:t>Name of applicant:</w:t>
      </w:r>
      <w:r w:rsidR="007C268A">
        <w:rPr>
          <w:rFonts w:ascii="Arial" w:eastAsia="Times New Roman" w:hAnsi="Arial" w:cs="Arial"/>
          <w:bCs/>
          <w:color w:val="333333"/>
          <w:sz w:val="20"/>
          <w:szCs w:val="20"/>
          <w:lang w:val="en-GB"/>
        </w:rPr>
        <w:t xml:space="preserve"> </w:t>
      </w:r>
      <w:r w:rsidR="007C268A" w:rsidRPr="4C52E3E7">
        <w:rPr>
          <w:rFonts w:ascii="Arial" w:eastAsia="SimSun" w:hAnsi="Arial" w:cs="Arial"/>
          <w:sz w:val="20"/>
          <w:szCs w:val="20"/>
          <w:lang w:val="en-GB" w:eastAsia="zh-CN"/>
        </w:rPr>
        <w:t>Lloyd Daniel Anthony</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B8C6B6F"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D02037" w:rsidRPr="00C87CBD">
        <w:rPr>
          <w:rFonts w:ascii="Arial" w:eastAsia="SimSun" w:hAnsi="Arial" w:cs="Arial"/>
          <w:b/>
          <w:sz w:val="20"/>
          <w:szCs w:val="20"/>
          <w:lang w:val="en-GB" w:eastAsia="zh-CN"/>
        </w:rPr>
        <w:t>WRS</w:t>
      </w:r>
    </w:p>
    <w:p w14:paraId="37447C50" w14:textId="55411A38" w:rsidR="00D02037" w:rsidRPr="009A7078"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Wildlife Reserves Singapore Pte Ltd (“</w:t>
      </w:r>
      <w:r w:rsidRPr="002A0282">
        <w:rPr>
          <w:rFonts w:ascii="Arial" w:eastAsia="SimSun" w:hAnsi="Arial" w:cs="Arial"/>
          <w:b/>
          <w:sz w:val="20"/>
          <w:szCs w:val="20"/>
          <w:lang w:val="en-GB" w:eastAsia="zh-CN"/>
        </w:rPr>
        <w:t>WRS</w:t>
      </w:r>
      <w:r w:rsidRPr="002A0282">
        <w:rPr>
          <w:rFonts w:ascii="Arial" w:eastAsia="SimSun" w:hAnsi="Arial" w:cs="Arial"/>
          <w:sz w:val="20"/>
          <w:szCs w:val="20"/>
          <w:lang w:val="en-GB" w:eastAsia="zh-CN"/>
        </w:rPr>
        <w:t xml:space="preserve">”) is the parent company of award-winning attractions Jurong Bird Park, Night Safari, Singapore </w:t>
      </w:r>
      <w:proofErr w:type="gramStart"/>
      <w:r w:rsidRPr="002A0282">
        <w:rPr>
          <w:rFonts w:ascii="Arial" w:eastAsia="SimSun" w:hAnsi="Arial" w:cs="Arial"/>
          <w:sz w:val="20"/>
          <w:szCs w:val="20"/>
          <w:lang w:val="en-GB" w:eastAsia="zh-CN"/>
        </w:rPr>
        <w:t>Zoo</w:t>
      </w:r>
      <w:proofErr w:type="gramEnd"/>
      <w:r w:rsidRPr="002A0282">
        <w:rPr>
          <w:rFonts w:ascii="Arial" w:eastAsia="SimSun" w:hAnsi="Arial" w:cs="Arial"/>
          <w:sz w:val="20"/>
          <w:szCs w:val="20"/>
          <w:lang w:val="en-GB" w:eastAsia="zh-CN"/>
        </w:rPr>
        <w:t xml:space="preserve"> and the River Safari (collectively, the “</w:t>
      </w:r>
      <w:r w:rsidRPr="002A0282">
        <w:rPr>
          <w:rFonts w:ascii="Arial" w:eastAsia="SimSun" w:hAnsi="Arial" w:cs="Arial"/>
          <w:b/>
          <w:sz w:val="20"/>
          <w:szCs w:val="20"/>
          <w:lang w:val="en-GB" w:eastAsia="zh-CN"/>
        </w:rPr>
        <w:t>WRS Parks</w:t>
      </w:r>
      <w:r w:rsidRPr="002A0282">
        <w:rPr>
          <w:rFonts w:ascii="Arial" w:eastAsia="SimSun" w:hAnsi="Arial" w:cs="Arial"/>
          <w:sz w:val="20"/>
          <w:szCs w:val="20"/>
          <w:lang w:val="en-GB" w:eastAsia="zh-CN"/>
        </w:rPr>
        <w:t xml:space="preserve">”). The WRS Parks strive to be world-class leisure attractions, providing excellent exhibits of animals presented in their natural environment for the purposes of conservation, </w:t>
      </w:r>
      <w:r>
        <w:rPr>
          <w:rFonts w:ascii="Arial" w:eastAsia="SimSun" w:hAnsi="Arial" w:cs="Arial"/>
          <w:sz w:val="20"/>
          <w:szCs w:val="20"/>
          <w:lang w:val="en-GB" w:eastAsia="zh-CN"/>
        </w:rPr>
        <w:t xml:space="preserve">research, </w:t>
      </w:r>
      <w:proofErr w:type="gramStart"/>
      <w:r w:rsidRPr="002A0282">
        <w:rPr>
          <w:rFonts w:ascii="Arial" w:eastAsia="SimSun" w:hAnsi="Arial" w:cs="Arial"/>
          <w:sz w:val="20"/>
          <w:szCs w:val="20"/>
          <w:lang w:val="en-GB" w:eastAsia="zh-CN"/>
        </w:rPr>
        <w:t>education</w:t>
      </w:r>
      <w:proofErr w:type="gramEnd"/>
      <w:r w:rsidRPr="002A0282">
        <w:rPr>
          <w:rFonts w:ascii="Arial" w:eastAsia="SimSun" w:hAnsi="Arial" w:cs="Arial"/>
          <w:sz w:val="20"/>
          <w:szCs w:val="20"/>
          <w:lang w:val="en-GB" w:eastAsia="zh-CN"/>
        </w:rPr>
        <w:t xml:space="preserve">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77777777" w:rsidR="005223BF" w:rsidRPr="002A0282"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WRS is proud to partner with many local and international institutions including scientific institutions, universities, government bodies, non-government organisations, other zoological institutions as well as nature interest groups. Through such </w:t>
      </w:r>
      <w:r>
        <w:rPr>
          <w:rFonts w:ascii="Arial" w:eastAsia="SimSun" w:hAnsi="Arial" w:cs="Arial"/>
          <w:sz w:val="20"/>
          <w:szCs w:val="20"/>
          <w:lang w:val="en-GB" w:eastAsia="zh-CN"/>
        </w:rPr>
        <w:t xml:space="preserve">evidence-based </w:t>
      </w:r>
      <w:r w:rsidRPr="002A0282">
        <w:rPr>
          <w:rFonts w:ascii="Arial" w:eastAsia="SimSun" w:hAnsi="Arial" w:cs="Arial"/>
          <w:sz w:val="20"/>
          <w:szCs w:val="20"/>
          <w:lang w:val="en-GB" w:eastAsia="zh-CN"/>
        </w:rPr>
        <w:t xml:space="preserve">collaborations, WRS has contributed </w:t>
      </w:r>
      <w:r>
        <w:rPr>
          <w:rFonts w:ascii="Arial" w:eastAsia="SimSun" w:hAnsi="Arial" w:cs="Arial"/>
          <w:sz w:val="20"/>
          <w:szCs w:val="20"/>
          <w:lang w:val="en-GB" w:eastAsia="zh-CN"/>
        </w:rPr>
        <w:t xml:space="preserve">key scientific knowledge that is relevant to wildlife and wildlife conservation and management </w:t>
      </w:r>
      <w:r w:rsidRPr="002A0282">
        <w:rPr>
          <w:rFonts w:ascii="Arial" w:eastAsia="SimSun" w:hAnsi="Arial" w:cs="Arial"/>
          <w:sz w:val="20"/>
          <w:szCs w:val="20"/>
          <w:lang w:val="en-GB" w:eastAsia="zh-CN"/>
        </w:rPr>
        <w:t xml:space="preserve">within Singapore, the Southeast Asian region and </w:t>
      </w:r>
      <w:r>
        <w:rPr>
          <w:rFonts w:ascii="Arial" w:eastAsia="SimSun" w:hAnsi="Arial" w:cs="Arial"/>
          <w:sz w:val="20"/>
          <w:szCs w:val="20"/>
          <w:lang w:val="en-GB" w:eastAsia="zh-CN"/>
        </w:rPr>
        <w:t>beyond</w:t>
      </w:r>
      <w:r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1DF24F94"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Research at WRS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(benefit the husbandry, </w:t>
      </w:r>
      <w:proofErr w:type="gramStart"/>
      <w:r w:rsidRPr="0062441A">
        <w:rPr>
          <w:rStyle w:val="normaltextrun"/>
          <w:rFonts w:ascii="Arial" w:hAnsi="Arial" w:cs="Arial"/>
          <w:sz w:val="20"/>
          <w:szCs w:val="20"/>
        </w:rPr>
        <w:t>health</w:t>
      </w:r>
      <w:proofErr w:type="gramEnd"/>
      <w:r w:rsidRPr="0062441A">
        <w:rPr>
          <w:rStyle w:val="normaltextrun"/>
          <w:rFonts w:ascii="Arial" w:hAnsi="Arial" w:cs="Arial"/>
          <w:sz w:val="20"/>
          <w:szCs w:val="20"/>
        </w:rPr>
        <w:t xml:space="preserve">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w:t>
      </w:r>
      <w:proofErr w:type="gramStart"/>
      <w:r w:rsidRPr="0062441A">
        <w:rPr>
          <w:rStyle w:val="normaltextrun"/>
          <w:rFonts w:ascii="Arial" w:hAnsi="Arial" w:cs="Arial"/>
          <w:sz w:val="20"/>
          <w:szCs w:val="20"/>
        </w:rPr>
        <w:t>a number of</w:t>
      </w:r>
      <w:proofErr w:type="gramEnd"/>
      <w:r w:rsidRPr="0062441A">
        <w:rPr>
          <w:rStyle w:val="normaltextrun"/>
          <w:rFonts w:ascii="Arial" w:hAnsi="Arial" w:cs="Arial"/>
          <w:sz w:val="20"/>
          <w:szCs w:val="20"/>
        </w:rPr>
        <w:t>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2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2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2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2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2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2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2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 xml:space="preserve">Conservation translocations (including rescue, </w:t>
      </w:r>
      <w:proofErr w:type="gramStart"/>
      <w:r w:rsidRPr="0062441A">
        <w:rPr>
          <w:rStyle w:val="normaltextrun"/>
          <w:rFonts w:ascii="Arial" w:hAnsi="Arial" w:cs="Arial"/>
          <w:sz w:val="20"/>
          <w:szCs w:val="20"/>
        </w:rPr>
        <w:t>rehabilitation</w:t>
      </w:r>
      <w:proofErr w:type="gramEnd"/>
      <w:r w:rsidRPr="0062441A">
        <w:rPr>
          <w:rStyle w:val="normaltextrun"/>
          <w:rFonts w:ascii="Arial" w:hAnsi="Arial" w:cs="Arial"/>
          <w:sz w:val="20"/>
          <w:szCs w:val="20"/>
        </w:rPr>
        <w:t xml:space="preserve"> and release)</w:t>
      </w:r>
    </w:p>
    <w:p w14:paraId="5F1655F3" w14:textId="77777777" w:rsidR="00814B8A" w:rsidRPr="0062441A" w:rsidRDefault="00814B8A" w:rsidP="00814B8A">
      <w:pPr>
        <w:pStyle w:val="paragraph"/>
        <w:numPr>
          <w:ilvl w:val="0"/>
          <w:numId w:val="2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26"/>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27"/>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28"/>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28"/>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28"/>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77777777" w:rsidR="005223BF" w:rsidRPr="008870C2" w:rsidRDefault="005223BF" w:rsidP="005223BF">
      <w:pPr>
        <w:spacing w:after="0" w:line="240" w:lineRule="auto"/>
        <w:rPr>
          <w:rFonts w:ascii="Arial" w:eastAsia="SimSun" w:hAnsi="Arial" w:cs="Arial"/>
          <w:b/>
          <w:sz w:val="20"/>
          <w:szCs w:val="20"/>
          <w:lang w:val="en-GB" w:eastAsia="zh-CN"/>
        </w:rPr>
      </w:pPr>
      <w:proofErr w:type="gramStart"/>
      <w:r w:rsidRPr="0066655D">
        <w:rPr>
          <w:rFonts w:ascii="Arial" w:eastAsia="SimSun" w:hAnsi="Arial" w:cs="Arial"/>
          <w:b/>
          <w:sz w:val="20"/>
          <w:szCs w:val="20"/>
          <w:lang w:val="en-GB" w:eastAsia="zh-CN"/>
        </w:rPr>
        <w:t>In order to</w:t>
      </w:r>
      <w:proofErr w:type="gramEnd"/>
      <w:r w:rsidRPr="0066655D">
        <w:rPr>
          <w:rFonts w:ascii="Arial" w:eastAsia="SimSun" w:hAnsi="Arial" w:cs="Arial"/>
          <w:b/>
          <w:sz w:val="20"/>
          <w:szCs w:val="20"/>
          <w:lang w:val="en-GB" w:eastAsia="zh-CN"/>
        </w:rPr>
        <w:t xml:space="preserve"> grow knowledge in these areas of interest, WRS’s aims are:</w:t>
      </w:r>
    </w:p>
    <w:p w14:paraId="51DB5EDF" w14:textId="77777777" w:rsidR="005223BF" w:rsidRPr="0066655D" w:rsidRDefault="005223BF" w:rsidP="005223BF">
      <w:pPr>
        <w:numPr>
          <w:ilvl w:val="0"/>
          <w:numId w:val="16"/>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 xml:space="preserve">ns and that will benefit conservation strategy planning for species in their native </w:t>
      </w:r>
      <w:proofErr w:type="gramStart"/>
      <w:r w:rsidRPr="0066655D">
        <w:rPr>
          <w:rFonts w:ascii="Arial" w:eastAsia="SimSun" w:hAnsi="Arial" w:cs="Arial"/>
          <w:sz w:val="20"/>
          <w:szCs w:val="20"/>
          <w:lang w:val="en-GB" w:eastAsia="zh-CN"/>
        </w:rPr>
        <w:t>habitats;</w:t>
      </w:r>
      <w:proofErr w:type="gramEnd"/>
    </w:p>
    <w:p w14:paraId="67D363A8" w14:textId="77777777" w:rsidR="005223BF" w:rsidRPr="008870C2" w:rsidRDefault="005223BF" w:rsidP="005223BF">
      <w:pPr>
        <w:numPr>
          <w:ilvl w:val="0"/>
          <w:numId w:val="16"/>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16"/>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 xml:space="preserve">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66655D">
        <w:rPr>
          <w:rFonts w:ascii="Arial" w:eastAsia="SimSun" w:hAnsi="Arial" w:cs="Arial"/>
          <w:sz w:val="20"/>
          <w:szCs w:val="20"/>
          <w:lang w:val="en-GB" w:eastAsia="zh-CN"/>
        </w:rPr>
        <w:t>concern;</w:t>
      </w:r>
      <w:proofErr w:type="gramEnd"/>
    </w:p>
    <w:p w14:paraId="10F4AE8A" w14:textId="77777777" w:rsidR="005223BF" w:rsidRPr="008870C2" w:rsidRDefault="005223BF" w:rsidP="005223BF">
      <w:pPr>
        <w:numPr>
          <w:ilvl w:val="0"/>
          <w:numId w:val="16"/>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77777777" w:rsidR="005223BF" w:rsidRPr="0066655D" w:rsidRDefault="005223BF" w:rsidP="005223BF">
      <w:pPr>
        <w:numPr>
          <w:ilvl w:val="0"/>
          <w:numId w:val="17"/>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WRS </w:t>
      </w:r>
      <w:r w:rsidRPr="0066655D">
        <w:rPr>
          <w:rFonts w:ascii="Arial" w:eastAsia="Times New Roman" w:hAnsi="Arial" w:cs="Arial"/>
          <w:color w:val="000000"/>
          <w:sz w:val="20"/>
          <w:szCs w:val="20"/>
          <w:lang w:val="en-GB"/>
        </w:rPr>
        <w:t xml:space="preserve">research </w:t>
      </w:r>
      <w:proofErr w:type="gramStart"/>
      <w:r w:rsidRPr="0066655D">
        <w:rPr>
          <w:rFonts w:ascii="Arial" w:eastAsia="Times New Roman" w:hAnsi="Arial" w:cs="Arial"/>
          <w:color w:val="000000"/>
          <w:sz w:val="20"/>
          <w:szCs w:val="20"/>
          <w:lang w:val="en-GB"/>
        </w:rPr>
        <w:t>objectives;</w:t>
      </w:r>
      <w:proofErr w:type="gramEnd"/>
    </w:p>
    <w:p w14:paraId="29C388B5" w14:textId="77777777" w:rsidR="005223BF" w:rsidRPr="0066655D" w:rsidRDefault="005223BF" w:rsidP="005223BF">
      <w:pPr>
        <w:numPr>
          <w:ilvl w:val="0"/>
          <w:numId w:val="17"/>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is feasible, scientifically valid and has high probability of </w:t>
      </w:r>
      <w:proofErr w:type="gramStart"/>
      <w:r w:rsidRPr="0066655D">
        <w:rPr>
          <w:rFonts w:ascii="Arial" w:eastAsia="Times New Roman" w:hAnsi="Arial" w:cs="Arial"/>
          <w:color w:val="000000"/>
          <w:sz w:val="20"/>
          <w:szCs w:val="20"/>
          <w:lang w:val="en-GB"/>
        </w:rPr>
        <w:t>success;</w:t>
      </w:r>
      <w:proofErr w:type="gramEnd"/>
    </w:p>
    <w:p w14:paraId="4D605EAC" w14:textId="77777777" w:rsidR="005223BF" w:rsidRPr="0066655D" w:rsidRDefault="005223BF" w:rsidP="005223BF">
      <w:pPr>
        <w:numPr>
          <w:ilvl w:val="0"/>
          <w:numId w:val="17"/>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 xml:space="preserve">conservation </w:t>
      </w:r>
      <w:proofErr w:type="gramStart"/>
      <w:r w:rsidRPr="0066655D">
        <w:rPr>
          <w:rFonts w:ascii="Arial" w:eastAsia="Times New Roman" w:hAnsi="Arial" w:cs="Arial"/>
          <w:color w:val="000000"/>
          <w:sz w:val="20"/>
          <w:szCs w:val="20"/>
          <w:lang w:val="en-GB"/>
        </w:rPr>
        <w:t>impact</w:t>
      </w:r>
      <w:r w:rsidRPr="008870C2">
        <w:rPr>
          <w:rFonts w:ascii="Arial" w:eastAsia="Times New Roman" w:hAnsi="Arial" w:cs="Arial"/>
          <w:color w:val="000000"/>
          <w:sz w:val="20"/>
          <w:szCs w:val="20"/>
          <w:lang w:val="en-GB"/>
        </w:rPr>
        <w:t>;</w:t>
      </w:r>
      <w:proofErr w:type="gramEnd"/>
    </w:p>
    <w:p w14:paraId="051CBAF0" w14:textId="77777777" w:rsidR="005223BF" w:rsidRPr="0066655D" w:rsidRDefault="005223BF" w:rsidP="005223BF">
      <w:pPr>
        <w:numPr>
          <w:ilvl w:val="0"/>
          <w:numId w:val="17"/>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17"/>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17"/>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66655D">
        <w:rPr>
          <w:rFonts w:ascii="Arial" w:eastAsia="Times New Roman" w:hAnsi="Arial" w:cs="Arial"/>
          <w:color w:val="000000"/>
          <w:sz w:val="20"/>
          <w:szCs w:val="20"/>
          <w:lang w:val="en-GB"/>
        </w:rPr>
        <w:t>considerations;</w:t>
      </w:r>
      <w:proofErr w:type="gramEnd"/>
      <w:r w:rsidRPr="0066655D">
        <w:rPr>
          <w:rFonts w:ascii="Arial" w:eastAsia="Times New Roman" w:hAnsi="Arial" w:cs="Arial"/>
          <w:color w:val="000000"/>
          <w:sz w:val="20"/>
          <w:szCs w:val="20"/>
          <w:lang w:val="en-GB"/>
        </w:rPr>
        <w:t xml:space="preserve"> </w:t>
      </w:r>
    </w:p>
    <w:p w14:paraId="4FC75466" w14:textId="77777777" w:rsidR="005223BF" w:rsidRPr="008870C2" w:rsidRDefault="005223BF" w:rsidP="005223BF">
      <w:pPr>
        <w:numPr>
          <w:ilvl w:val="0"/>
          <w:numId w:val="17"/>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77777777"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Preference is given to projects related to species found in Singapore, Southeast Asian region, as well as those represented in the WRS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270F572E"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hsiangling.lee@wrs.com.sg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5"/>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 xml:space="preserve">applicable </w:t>
      </w:r>
      <w:proofErr w:type="gramStart"/>
      <w:r w:rsidRPr="008870C2">
        <w:rPr>
          <w:rFonts w:ascii="Arial" w:eastAsia="SimSun" w:hAnsi="Arial" w:cs="Arial"/>
          <w:sz w:val="20"/>
          <w:szCs w:val="20"/>
          <w:lang w:val="en-GB" w:eastAsia="zh-CN"/>
        </w:rPr>
        <w:t>appendices;</w:t>
      </w:r>
      <w:proofErr w:type="gramEnd"/>
    </w:p>
    <w:p w14:paraId="041C354D" w14:textId="77777777" w:rsidR="005223BF" w:rsidRDefault="005223BF" w:rsidP="005223BF">
      <w:pPr>
        <w:widowControl w:val="0"/>
        <w:numPr>
          <w:ilvl w:val="0"/>
          <w:numId w:val="15"/>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read and sign off on Annex 1 of this </w:t>
      </w:r>
      <w:proofErr w:type="gramStart"/>
      <w:r>
        <w:rPr>
          <w:rFonts w:ascii="Arial" w:eastAsia="SimSun" w:hAnsi="Arial" w:cs="Arial"/>
          <w:sz w:val="20"/>
          <w:szCs w:val="20"/>
          <w:lang w:val="en-GB" w:eastAsia="zh-CN"/>
        </w:rPr>
        <w:t>document;</w:t>
      </w:r>
      <w:proofErr w:type="gramEnd"/>
    </w:p>
    <w:p w14:paraId="49358292" w14:textId="77777777" w:rsidR="005223BF" w:rsidRPr="00AE772E" w:rsidRDefault="005223BF" w:rsidP="005223BF">
      <w:pPr>
        <w:widowControl w:val="0"/>
        <w:numPr>
          <w:ilvl w:val="0"/>
          <w:numId w:val="15"/>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5"/>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w:t>
      </w:r>
      <w:proofErr w:type="gramStart"/>
      <w:r w:rsidRPr="002A0282">
        <w:rPr>
          <w:rFonts w:ascii="Arial" w:eastAsia="SimSun" w:hAnsi="Arial" w:cs="Arial"/>
          <w:sz w:val="20"/>
          <w:szCs w:val="20"/>
          <w:lang w:val="en-GB" w:eastAsia="zh-CN"/>
        </w:rPr>
        <w:t>font;</w:t>
      </w:r>
      <w:proofErr w:type="gramEnd"/>
      <w:r w:rsidRPr="002A0282">
        <w:rPr>
          <w:rFonts w:ascii="Arial" w:eastAsia="SimSun" w:hAnsi="Arial" w:cs="Arial"/>
          <w:sz w:val="20"/>
          <w:szCs w:val="20"/>
          <w:lang w:val="en-GB" w:eastAsia="zh-CN"/>
        </w:rPr>
        <w:t xml:space="preserve"> </w:t>
      </w:r>
    </w:p>
    <w:p w14:paraId="171D7C28" w14:textId="77777777" w:rsidR="005223BF" w:rsidRPr="002A0282" w:rsidRDefault="005223BF" w:rsidP="005223BF">
      <w:pPr>
        <w:widowControl w:val="0"/>
        <w:numPr>
          <w:ilvl w:val="0"/>
          <w:numId w:val="15"/>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5"/>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77777777" w:rsidR="005223BF" w:rsidRPr="002A0282"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sz w:val="20"/>
          <w:szCs w:val="20"/>
          <w:lang w:val="en-GB" w:eastAsia="zh-CN"/>
        </w:rPr>
        <w:t xml:space="preserve">WRS </w:t>
      </w:r>
      <w:r w:rsidRPr="002A0282">
        <w:rPr>
          <w:rFonts w:ascii="Arial" w:eastAsia="SimSun" w:hAnsi="Arial" w:cs="Arial"/>
          <w:color w:val="000000"/>
          <w:sz w:val="20"/>
          <w:szCs w:val="20"/>
          <w:lang w:val="en-GB" w:eastAsia="zh-CN"/>
        </w:rPr>
        <w:t>reserves the right to disregard applications that do not conform to the above instructions or such other instructions which may be given by WRS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77777777" w:rsidR="005223BF"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color w:val="000000"/>
          <w:sz w:val="20"/>
          <w:szCs w:val="20"/>
          <w:lang w:val="en-GB" w:eastAsia="zh-CN"/>
        </w:rPr>
        <w:t>WRS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4C52E3E7">
        <w:trPr>
          <w:trHeight w:val="368"/>
        </w:trPr>
        <w:tc>
          <w:tcPr>
            <w:tcW w:w="9540" w:type="dxa"/>
            <w:gridSpan w:val="2"/>
            <w:shd w:val="clear" w:color="auto" w:fill="C0C0C0"/>
          </w:tcPr>
          <w:p w14:paraId="44BB48FA" w14:textId="77777777" w:rsidR="005223BF" w:rsidRPr="0062441A"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4C52E3E7">
        <w:trPr>
          <w:trHeight w:val="368"/>
        </w:trPr>
        <w:tc>
          <w:tcPr>
            <w:tcW w:w="9540" w:type="dxa"/>
            <w:gridSpan w:val="2"/>
            <w:shd w:val="clear" w:color="auto" w:fill="auto"/>
          </w:tcPr>
          <w:p w14:paraId="6641AB6B" w14:textId="6AD441BD" w:rsidR="005223BF" w:rsidRPr="0062441A" w:rsidRDefault="2496E8E2" w:rsidP="00CA793F">
            <w:pPr>
              <w:autoSpaceDE w:val="0"/>
              <w:autoSpaceDN w:val="0"/>
              <w:adjustRightInd w:val="0"/>
              <w:spacing w:after="0" w:line="240" w:lineRule="auto"/>
              <w:rPr>
                <w:rFonts w:ascii="Times New Roman" w:eastAsia="SimSun" w:hAnsi="Times New Roman" w:cs="Times New Roman"/>
                <w:sz w:val="24"/>
                <w:szCs w:val="24"/>
                <w:lang w:val="en-GB" w:eastAsia="zh-CN"/>
              </w:rPr>
            </w:pPr>
            <w:r w:rsidRPr="405AB0FD">
              <w:rPr>
                <w:rFonts w:ascii="Arial" w:eastAsia="MS Song" w:hAnsi="Arial" w:cs="Arial"/>
                <w:b/>
                <w:bCs/>
                <w:sz w:val="20"/>
                <w:szCs w:val="20"/>
                <w:lang w:val="en-GB" w:eastAsia="zh-CN"/>
              </w:rPr>
              <w:t xml:space="preserve">a. Title of project: </w:t>
            </w:r>
            <w:r w:rsidR="007C268A">
              <w:rPr>
                <w:rFonts w:ascii="Arial" w:eastAsia="MS Song" w:hAnsi="Arial" w:cs="Arial"/>
                <w:sz w:val="20"/>
                <w:szCs w:val="20"/>
                <w:lang w:val="en-GB" w:eastAsia="zh-CN"/>
              </w:rPr>
              <w:t>The efficacy of scents as enrichment for two different carnivores in Night Safari.</w:t>
            </w:r>
          </w:p>
        </w:tc>
      </w:tr>
      <w:tr w:rsidR="005223BF" w:rsidRPr="0062441A" w14:paraId="0F006DB7" w14:textId="77777777" w:rsidTr="4C52E3E7">
        <w:trPr>
          <w:trHeight w:val="368"/>
        </w:trPr>
        <w:tc>
          <w:tcPr>
            <w:tcW w:w="9540" w:type="dxa"/>
            <w:gridSpan w:val="2"/>
            <w:shd w:val="clear" w:color="auto" w:fill="auto"/>
          </w:tcPr>
          <w:p w14:paraId="1D3ED865" w14:textId="03A50992" w:rsidR="005223BF" w:rsidRPr="0062441A" w:rsidRDefault="2496E8E2" w:rsidP="794D29B5">
            <w:pPr>
              <w:autoSpaceDE w:val="0"/>
              <w:autoSpaceDN w:val="0"/>
              <w:adjustRightInd w:val="0"/>
              <w:spacing w:after="0" w:line="240" w:lineRule="auto"/>
              <w:rPr>
                <w:rFonts w:ascii="Arial" w:eastAsia="MS Song" w:hAnsi="Arial" w:cs="Arial"/>
                <w:b/>
                <w:bCs/>
                <w:sz w:val="20"/>
                <w:szCs w:val="20"/>
                <w:lang w:val="en-GB" w:eastAsia="zh-CN"/>
              </w:rPr>
            </w:pPr>
            <w:r w:rsidRPr="405AB0FD">
              <w:rPr>
                <w:rFonts w:ascii="Arial" w:eastAsia="MS Song" w:hAnsi="Arial" w:cs="Arial"/>
                <w:b/>
                <w:bCs/>
                <w:sz w:val="20"/>
                <w:szCs w:val="20"/>
                <w:lang w:val="en-GB" w:eastAsia="zh-CN"/>
              </w:rPr>
              <w:t xml:space="preserve">b. Project location: </w:t>
            </w:r>
            <w:r w:rsidRPr="405AB0FD">
              <w:rPr>
                <w:rFonts w:ascii="Arial" w:eastAsia="MS Song" w:hAnsi="Arial" w:cs="Arial"/>
                <w:sz w:val="20"/>
                <w:szCs w:val="20"/>
                <w:lang w:val="en-GB" w:eastAsia="zh-CN"/>
              </w:rPr>
              <w:t>Night Safari</w:t>
            </w:r>
          </w:p>
        </w:tc>
      </w:tr>
      <w:tr w:rsidR="005223BF" w:rsidRPr="0062441A" w14:paraId="5BD0B6C6" w14:textId="77777777" w:rsidTr="4C52E3E7">
        <w:trPr>
          <w:trHeight w:val="323"/>
        </w:trPr>
        <w:tc>
          <w:tcPr>
            <w:tcW w:w="9540" w:type="dxa"/>
            <w:gridSpan w:val="2"/>
            <w:shd w:val="clear" w:color="auto" w:fill="auto"/>
          </w:tcPr>
          <w:p w14:paraId="1E7DD13C" w14:textId="77777777" w:rsidR="005223BF" w:rsidRPr="0062441A"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c. Personal data</w:t>
            </w:r>
          </w:p>
        </w:tc>
      </w:tr>
      <w:tr w:rsidR="005223BF" w:rsidRPr="0062441A" w14:paraId="65ED5A37" w14:textId="77777777" w:rsidTr="4C52E3E7">
        <w:trPr>
          <w:trHeight w:val="887"/>
        </w:trPr>
        <w:tc>
          <w:tcPr>
            <w:tcW w:w="3501" w:type="dxa"/>
            <w:shd w:val="clear" w:color="auto" w:fill="auto"/>
          </w:tcPr>
          <w:p w14:paraId="7100AACF" w14:textId="77777777" w:rsidR="005223BF" w:rsidRPr="0062441A" w:rsidRDefault="005223BF" w:rsidP="00CA793F">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41A5C215" w14:textId="61CB9267" w:rsidR="005223BF" w:rsidRPr="0062441A" w:rsidRDefault="794D29B5" w:rsidP="00CA793F">
            <w:pPr>
              <w:spacing w:after="0" w:line="240" w:lineRule="auto"/>
              <w:rPr>
                <w:rFonts w:ascii="Arial" w:eastAsia="SimSun" w:hAnsi="Arial" w:cs="Arial"/>
                <w:sz w:val="20"/>
                <w:szCs w:val="20"/>
                <w:lang w:val="en-GB" w:eastAsia="zh-CN"/>
              </w:rPr>
            </w:pPr>
            <w:r w:rsidRPr="4C52E3E7">
              <w:rPr>
                <w:rFonts w:ascii="Arial" w:eastAsia="SimSun" w:hAnsi="Arial" w:cs="Arial"/>
                <w:sz w:val="20"/>
                <w:szCs w:val="20"/>
                <w:lang w:val="en-GB" w:eastAsia="zh-CN"/>
              </w:rPr>
              <w:t>Lloyd Daniel Anthony</w:t>
            </w:r>
            <w:r w:rsidR="0025545A" w:rsidRPr="4C52E3E7">
              <w:rPr>
                <w:rFonts w:ascii="Arial" w:eastAsia="SimSun" w:hAnsi="Arial" w:cs="Arial"/>
                <w:sz w:val="20"/>
                <w:szCs w:val="20"/>
                <w:lang w:val="en-GB" w:eastAsia="zh-CN"/>
              </w:rPr>
              <w:t xml:space="preserve"> (Junior Keeper</w:t>
            </w:r>
            <w:r w:rsidR="005F352D" w:rsidRPr="4C52E3E7">
              <w:rPr>
                <w:rFonts w:ascii="Arial" w:eastAsia="SimSun" w:hAnsi="Arial" w:cs="Arial"/>
                <w:sz w:val="20"/>
                <w:szCs w:val="20"/>
                <w:lang w:val="en-GB" w:eastAsia="zh-CN"/>
              </w:rPr>
              <w:t>; Carnivore 3)</w:t>
            </w:r>
          </w:p>
        </w:tc>
        <w:tc>
          <w:tcPr>
            <w:tcW w:w="6039" w:type="dxa"/>
            <w:shd w:val="clear" w:color="auto" w:fill="auto"/>
          </w:tcPr>
          <w:p w14:paraId="0F137546" w14:textId="77777777" w:rsidR="005223BF" w:rsidRPr="0062441A" w:rsidRDefault="005223BF" w:rsidP="00CA793F">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6A31552" w:rsidR="005223BF" w:rsidRPr="0062441A" w:rsidRDefault="005F352D" w:rsidP="00CA793F">
            <w:pPr>
              <w:spacing w:after="200" w:line="240" w:lineRule="auto"/>
              <w:contextualSpacing/>
              <w:rPr>
                <w:rFonts w:ascii="Arial" w:eastAsia="MS Song" w:hAnsi="Arial" w:cs="Arial"/>
                <w:sz w:val="20"/>
                <w:szCs w:val="20"/>
                <w:lang w:val="en-GB"/>
              </w:rPr>
            </w:pPr>
            <w:r w:rsidRPr="4C52E3E7">
              <w:rPr>
                <w:rFonts w:ascii="Arial" w:eastAsia="MS Song" w:hAnsi="Arial" w:cs="Arial"/>
                <w:sz w:val="20"/>
                <w:szCs w:val="20"/>
                <w:lang w:val="en-GB"/>
              </w:rPr>
              <w:t xml:space="preserve"> </w:t>
            </w:r>
            <w:proofErr w:type="spellStart"/>
            <w:r w:rsidRPr="4C52E3E7">
              <w:rPr>
                <w:rFonts w:ascii="Arial" w:eastAsia="MS Song" w:hAnsi="Arial" w:cs="Arial"/>
                <w:sz w:val="20"/>
                <w:szCs w:val="20"/>
                <w:lang w:val="en-GB"/>
              </w:rPr>
              <w:t>Mandai</w:t>
            </w:r>
            <w:proofErr w:type="spellEnd"/>
            <w:r w:rsidRPr="4C52E3E7">
              <w:rPr>
                <w:rFonts w:ascii="Arial" w:eastAsia="MS Song" w:hAnsi="Arial" w:cs="Arial"/>
                <w:sz w:val="20"/>
                <w:szCs w:val="20"/>
                <w:lang w:val="en-GB"/>
              </w:rPr>
              <w:t xml:space="preserve"> Wildlife Group, Night Safari</w:t>
            </w:r>
          </w:p>
        </w:tc>
      </w:tr>
      <w:tr w:rsidR="005223BF" w:rsidRPr="0062441A" w14:paraId="4B343A01" w14:textId="77777777" w:rsidTr="4C52E3E7">
        <w:trPr>
          <w:trHeight w:val="523"/>
        </w:trPr>
        <w:tc>
          <w:tcPr>
            <w:tcW w:w="3501" w:type="dxa"/>
            <w:shd w:val="clear" w:color="auto" w:fill="auto"/>
          </w:tcPr>
          <w:p w14:paraId="5DAACFAA" w14:textId="77777777" w:rsidR="005223BF" w:rsidRPr="0062441A" w:rsidRDefault="005223BF" w:rsidP="00CA793F">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5A5AE35E" w:rsidR="005223BF" w:rsidRPr="0062441A" w:rsidRDefault="794D29B5" w:rsidP="00CA793F">
            <w:pPr>
              <w:spacing w:after="0" w:line="240" w:lineRule="auto"/>
              <w:rPr>
                <w:rFonts w:ascii="Arial" w:eastAsia="SimSun" w:hAnsi="Arial" w:cs="Arial"/>
                <w:sz w:val="20"/>
                <w:szCs w:val="20"/>
                <w:lang w:val="en-GB" w:eastAsia="zh-CN"/>
              </w:rPr>
            </w:pPr>
            <w:r w:rsidRPr="794D29B5">
              <w:rPr>
                <w:rFonts w:ascii="Arial" w:eastAsia="SimSun" w:hAnsi="Arial" w:cs="Arial"/>
                <w:sz w:val="20"/>
                <w:szCs w:val="20"/>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CA793F">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4985AC98" w14:textId="050630C9" w:rsidR="005223BF" w:rsidRPr="0062441A" w:rsidRDefault="794D29B5" w:rsidP="00CA793F">
            <w:pPr>
              <w:spacing w:after="0" w:line="240" w:lineRule="auto"/>
              <w:rPr>
                <w:rFonts w:ascii="Arial" w:eastAsia="SimSun" w:hAnsi="Arial" w:cs="Arial"/>
                <w:sz w:val="20"/>
                <w:szCs w:val="20"/>
                <w:lang w:val="en-GB" w:eastAsia="zh-CN"/>
              </w:rPr>
            </w:pPr>
            <w:r w:rsidRPr="794D29B5">
              <w:rPr>
                <w:rFonts w:ascii="Arial" w:eastAsia="SimSun" w:hAnsi="Arial" w:cs="Arial"/>
                <w:sz w:val="20"/>
                <w:szCs w:val="20"/>
                <w:lang w:val="en-GB" w:eastAsia="zh-CN"/>
              </w:rPr>
              <w:t xml:space="preserve">Email: </w:t>
            </w:r>
            <w:hyperlink r:id="rId10">
              <w:r w:rsidRPr="794D29B5">
                <w:rPr>
                  <w:rStyle w:val="Hyperlink"/>
                  <w:rFonts w:ascii="Arial" w:eastAsia="SimSun" w:hAnsi="Arial" w:cs="Arial"/>
                  <w:sz w:val="20"/>
                  <w:szCs w:val="20"/>
                  <w:lang w:val="en-GB" w:eastAsia="zh-CN"/>
                </w:rPr>
                <w:t>Daniel.anthony@mandai.com</w:t>
              </w:r>
            </w:hyperlink>
          </w:p>
          <w:p w14:paraId="36693162" w14:textId="3A144C76" w:rsidR="794D29B5" w:rsidRDefault="794D29B5" w:rsidP="794D29B5">
            <w:pPr>
              <w:spacing w:after="0" w:line="240" w:lineRule="auto"/>
              <w:rPr>
                <w:rFonts w:ascii="Arial" w:eastAsia="SimSun" w:hAnsi="Arial" w:cs="Arial"/>
                <w:sz w:val="20"/>
                <w:szCs w:val="20"/>
                <w:lang w:val="en-GB" w:eastAsia="zh-CN"/>
              </w:rPr>
            </w:pPr>
            <w:r w:rsidRPr="794D29B5">
              <w:rPr>
                <w:rFonts w:ascii="Arial" w:eastAsia="SimSun" w:hAnsi="Arial" w:cs="Arial"/>
                <w:sz w:val="20"/>
                <w:szCs w:val="20"/>
                <w:lang w:val="en-GB" w:eastAsia="zh-CN"/>
              </w:rPr>
              <w:t>Hp: 9774 6533</w:t>
            </w:r>
          </w:p>
          <w:p w14:paraId="283B0FCC" w14:textId="77777777" w:rsidR="005223BF" w:rsidRPr="0062441A" w:rsidRDefault="005223BF" w:rsidP="00CA793F">
            <w:pPr>
              <w:spacing w:after="0" w:line="240" w:lineRule="auto"/>
              <w:rPr>
                <w:rFonts w:ascii="Arial" w:eastAsia="SimSun" w:hAnsi="Arial" w:cs="Arial"/>
                <w:sz w:val="20"/>
                <w:szCs w:val="20"/>
                <w:lang w:val="en-GB" w:eastAsia="zh-CN"/>
              </w:rPr>
            </w:pPr>
          </w:p>
          <w:p w14:paraId="7CD9D102" w14:textId="77777777" w:rsidR="005223BF" w:rsidRPr="0062441A" w:rsidRDefault="005223BF" w:rsidP="00CA793F">
            <w:pPr>
              <w:spacing w:after="0" w:line="240" w:lineRule="auto"/>
              <w:rPr>
                <w:rFonts w:ascii="Arial" w:eastAsia="SimSun" w:hAnsi="Arial" w:cs="Arial"/>
                <w:sz w:val="20"/>
                <w:szCs w:val="20"/>
                <w:lang w:val="en-GB" w:eastAsia="zh-CN"/>
              </w:rPr>
            </w:pPr>
          </w:p>
        </w:tc>
      </w:tr>
      <w:tr w:rsidR="005223BF" w:rsidRPr="0062441A" w14:paraId="14A73360" w14:textId="77777777" w:rsidTr="4C52E3E7">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CA793F">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4B6836EA" w14:textId="6A963054" w:rsidR="005421A1" w:rsidRDefault="005421A1" w:rsidP="00CA793F">
            <w:pPr>
              <w:spacing w:after="0" w:line="240" w:lineRule="auto"/>
              <w:rPr>
                <w:rFonts w:ascii="Arial" w:eastAsia="SimSun" w:hAnsi="Arial" w:cs="Arial"/>
                <w:sz w:val="20"/>
                <w:szCs w:val="20"/>
                <w:lang w:val="en-GB" w:eastAsia="zh-CN"/>
              </w:rPr>
            </w:pPr>
          </w:p>
          <w:p w14:paraId="1D3F4CF8" w14:textId="3187A420" w:rsidR="005421A1" w:rsidRDefault="005421A1" w:rsidP="00CA793F">
            <w:pPr>
              <w:spacing w:after="0" w:line="240" w:lineRule="auto"/>
              <w:rPr>
                <w:rFonts w:ascii="Arial" w:eastAsia="SimSun" w:hAnsi="Arial" w:cs="Arial"/>
                <w:sz w:val="20"/>
                <w:szCs w:val="20"/>
                <w:lang w:val="en-GB" w:eastAsia="zh-CN"/>
              </w:rPr>
            </w:pPr>
            <w:r w:rsidRPr="4C52E3E7">
              <w:rPr>
                <w:rFonts w:ascii="Arial" w:eastAsia="SimSun" w:hAnsi="Arial" w:cs="Arial"/>
                <w:sz w:val="20"/>
                <w:szCs w:val="20"/>
                <w:lang w:val="en-GB" w:eastAsia="zh-CN"/>
              </w:rPr>
              <w:t>June—July 2022 (Data collection)</w:t>
            </w:r>
          </w:p>
          <w:p w14:paraId="2DDFC326" w14:textId="1BAB7F4C" w:rsidR="006F0F38" w:rsidRDefault="006F0F38" w:rsidP="00CA793F">
            <w:pPr>
              <w:spacing w:after="0" w:line="240" w:lineRule="auto"/>
              <w:rPr>
                <w:rFonts w:ascii="Arial" w:eastAsia="SimSun" w:hAnsi="Arial" w:cs="Arial"/>
                <w:sz w:val="20"/>
                <w:szCs w:val="20"/>
                <w:lang w:val="en-GB" w:eastAsia="zh-CN"/>
              </w:rPr>
            </w:pPr>
            <w:r w:rsidRPr="4C52E3E7">
              <w:rPr>
                <w:rFonts w:ascii="Arial" w:eastAsia="SimSun" w:hAnsi="Arial" w:cs="Arial"/>
                <w:sz w:val="20"/>
                <w:szCs w:val="20"/>
                <w:lang w:val="en-GB" w:eastAsia="zh-CN"/>
              </w:rPr>
              <w:t>August—November 2022 (Analysis)</w:t>
            </w:r>
          </w:p>
          <w:p w14:paraId="3AA453C9" w14:textId="111D9EB0" w:rsidR="006F0F38" w:rsidRDefault="006F0F38" w:rsidP="00CA793F">
            <w:pPr>
              <w:spacing w:after="0" w:line="240" w:lineRule="auto"/>
              <w:rPr>
                <w:rFonts w:ascii="Arial" w:eastAsia="SimSun" w:hAnsi="Arial" w:cs="Arial"/>
                <w:sz w:val="20"/>
                <w:szCs w:val="20"/>
                <w:lang w:val="en-GB" w:eastAsia="zh-CN"/>
              </w:rPr>
            </w:pPr>
            <w:r w:rsidRPr="4C52E3E7">
              <w:rPr>
                <w:rFonts w:ascii="Arial" w:eastAsia="SimSun" w:hAnsi="Arial" w:cs="Arial"/>
                <w:sz w:val="20"/>
                <w:szCs w:val="20"/>
                <w:lang w:val="en-GB" w:eastAsia="zh-CN"/>
              </w:rPr>
              <w:t>December—March 202</w:t>
            </w:r>
            <w:r w:rsidR="005421A1" w:rsidRPr="4C52E3E7">
              <w:rPr>
                <w:rFonts w:ascii="Arial" w:eastAsia="SimSun" w:hAnsi="Arial" w:cs="Arial"/>
                <w:sz w:val="20"/>
                <w:szCs w:val="20"/>
                <w:lang w:val="en-GB" w:eastAsia="zh-CN"/>
              </w:rPr>
              <w:t>3</w:t>
            </w:r>
            <w:r w:rsidRPr="4C52E3E7">
              <w:rPr>
                <w:rFonts w:ascii="Arial" w:eastAsia="SimSun" w:hAnsi="Arial" w:cs="Arial"/>
                <w:sz w:val="20"/>
                <w:szCs w:val="20"/>
                <w:lang w:val="en-GB" w:eastAsia="zh-CN"/>
              </w:rPr>
              <w:t xml:space="preserve"> (Write-up)</w:t>
            </w:r>
          </w:p>
          <w:p w14:paraId="17D6082F" w14:textId="07B2AFD1" w:rsidR="006F0F38" w:rsidRDefault="006F0F38" w:rsidP="00CA793F">
            <w:pPr>
              <w:spacing w:after="0" w:line="240" w:lineRule="auto"/>
              <w:rPr>
                <w:rFonts w:ascii="Arial" w:eastAsia="SimSun" w:hAnsi="Arial" w:cs="Arial"/>
                <w:sz w:val="20"/>
                <w:szCs w:val="20"/>
                <w:lang w:val="en-GB" w:eastAsia="zh-CN"/>
              </w:rPr>
            </w:pPr>
            <w:r w:rsidRPr="4C52E3E7">
              <w:rPr>
                <w:rFonts w:ascii="Arial" w:eastAsia="SimSun" w:hAnsi="Arial" w:cs="Arial"/>
                <w:sz w:val="20"/>
                <w:szCs w:val="20"/>
                <w:lang w:val="en-GB" w:eastAsia="zh-CN"/>
              </w:rPr>
              <w:t>April</w:t>
            </w:r>
            <w:r w:rsidR="005421A1" w:rsidRPr="4C52E3E7">
              <w:rPr>
                <w:rFonts w:ascii="Arial" w:eastAsia="SimSun" w:hAnsi="Arial" w:cs="Arial"/>
                <w:sz w:val="20"/>
                <w:szCs w:val="20"/>
                <w:lang w:val="en-GB" w:eastAsia="zh-CN"/>
              </w:rPr>
              <w:t>—May 2023 (Revisions)</w:t>
            </w:r>
          </w:p>
          <w:p w14:paraId="77FA4794" w14:textId="3E632364" w:rsidR="005421A1" w:rsidRPr="0062441A" w:rsidRDefault="005421A1" w:rsidP="00CA793F">
            <w:pPr>
              <w:spacing w:after="0" w:line="240" w:lineRule="auto"/>
              <w:rPr>
                <w:rFonts w:ascii="Arial" w:eastAsia="SimSun" w:hAnsi="Arial" w:cs="Arial"/>
                <w:sz w:val="20"/>
                <w:szCs w:val="20"/>
                <w:lang w:val="en-GB" w:eastAsia="zh-CN"/>
              </w:rPr>
            </w:pPr>
            <w:r w:rsidRPr="4C52E3E7">
              <w:rPr>
                <w:rFonts w:ascii="Arial" w:eastAsia="SimSun" w:hAnsi="Arial" w:cs="Arial"/>
                <w:sz w:val="20"/>
                <w:szCs w:val="20"/>
                <w:lang w:val="en-GB" w:eastAsia="zh-CN"/>
              </w:rPr>
              <w:t>June 2023 (Presentation)</w:t>
            </w:r>
          </w:p>
          <w:p w14:paraId="028588B3" w14:textId="77777777" w:rsidR="005223BF" w:rsidRPr="0062441A" w:rsidRDefault="005223BF" w:rsidP="00CA793F">
            <w:pPr>
              <w:spacing w:after="0" w:line="240" w:lineRule="auto"/>
              <w:rPr>
                <w:rFonts w:ascii="Arial" w:eastAsia="SimSun" w:hAnsi="Arial" w:cs="Arial"/>
                <w:color w:val="FF0000"/>
                <w:sz w:val="20"/>
                <w:szCs w:val="20"/>
                <w:lang w:val="en-GB" w:eastAsia="zh-CN"/>
              </w:rPr>
            </w:pPr>
          </w:p>
          <w:p w14:paraId="37AA71AE" w14:textId="6633F672" w:rsidR="000947BC" w:rsidRPr="0062441A" w:rsidRDefault="000947BC" w:rsidP="00CA793F">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7262F4" w:rsidRPr="0062441A">
              <w:rPr>
                <w:rFonts w:ascii="Arial" w:eastAsia="SimSun" w:hAnsi="Arial" w:cs="Arial"/>
                <w:i/>
                <w:iCs/>
                <w:sz w:val="20"/>
                <w:szCs w:val="20"/>
                <w:lang w:val="en-GB" w:eastAsia="zh-CN"/>
              </w:rPr>
              <w:t xml:space="preserve">WRS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7282738A" w:rsidR="007262F4" w:rsidRPr="0062441A" w:rsidRDefault="000947BC" w:rsidP="00CA793F">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WRS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4C52E3E7">
        <w:trPr>
          <w:trHeight w:val="368"/>
        </w:trPr>
        <w:tc>
          <w:tcPr>
            <w:tcW w:w="9540" w:type="dxa"/>
            <w:tcBorders>
              <w:top w:val="single" w:sz="4" w:space="0" w:color="auto"/>
            </w:tcBorders>
            <w:shd w:val="clear" w:color="auto" w:fill="BFBFBF" w:themeFill="background1" w:themeFillShade="BF"/>
          </w:tcPr>
          <w:p w14:paraId="60C96ABD" w14:textId="5033F6CD" w:rsidR="00A948B6" w:rsidRPr="0062441A" w:rsidRDefault="003D3B83" w:rsidP="00CA793F">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lastRenderedPageBreak/>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For WRS staff members only</w:t>
            </w:r>
          </w:p>
        </w:tc>
      </w:tr>
      <w:tr w:rsidR="005223BF" w:rsidRPr="0062441A" w14:paraId="7D2807DD" w14:textId="77777777" w:rsidTr="4C52E3E7">
        <w:trPr>
          <w:trHeight w:val="368"/>
        </w:trPr>
        <w:tc>
          <w:tcPr>
            <w:tcW w:w="9540" w:type="dxa"/>
            <w:tcBorders>
              <w:top w:val="single" w:sz="4" w:space="0" w:color="auto"/>
            </w:tcBorders>
            <w:shd w:val="clear" w:color="auto" w:fill="auto"/>
          </w:tcPr>
          <w:p w14:paraId="03290D02" w14:textId="6DFC99DA" w:rsidR="005223BF" w:rsidRPr="0062441A" w:rsidRDefault="452CD11B" w:rsidP="00CA793F">
            <w:pPr>
              <w:autoSpaceDE w:val="0"/>
              <w:autoSpaceDN w:val="0"/>
              <w:adjustRightInd w:val="0"/>
              <w:spacing w:after="0" w:line="240" w:lineRule="auto"/>
              <w:rPr>
                <w:rFonts w:ascii="Arial" w:eastAsia="MS Song" w:hAnsi="Arial" w:cs="Arial"/>
                <w:sz w:val="20"/>
                <w:szCs w:val="20"/>
                <w:lang w:val="en-GB" w:eastAsia="zh-CN"/>
              </w:rPr>
            </w:pPr>
            <w:r w:rsidRPr="794D29B5">
              <w:rPr>
                <w:rFonts w:ascii="Arial" w:eastAsia="MS Song" w:hAnsi="Arial" w:cs="Arial"/>
                <w:b/>
                <w:bCs/>
                <w:sz w:val="20"/>
                <w:szCs w:val="20"/>
                <w:lang w:val="en-GB" w:eastAsia="zh-CN"/>
              </w:rPr>
              <w:t>H</w:t>
            </w:r>
            <w:r w:rsidR="005223BF" w:rsidRPr="794D29B5">
              <w:rPr>
                <w:rFonts w:ascii="Arial" w:eastAsia="MS Song" w:hAnsi="Arial" w:cs="Arial"/>
                <w:b/>
                <w:bCs/>
                <w:sz w:val="20"/>
                <w:szCs w:val="20"/>
                <w:lang w:val="en-GB" w:eastAsia="zh-CN"/>
              </w:rPr>
              <w:t>ave you obtained permission from your supervisor?</w:t>
            </w:r>
            <w:r w:rsidR="005223BF" w:rsidRPr="794D29B5">
              <w:rPr>
                <w:rFonts w:ascii="Arial" w:eastAsia="MS Song" w:hAnsi="Arial" w:cs="Arial"/>
                <w:sz w:val="20"/>
                <w:szCs w:val="20"/>
                <w:lang w:val="en-GB" w:eastAsia="zh-CN"/>
              </w:rPr>
              <w:t xml:space="preserve"> Yes</w:t>
            </w:r>
          </w:p>
          <w:p w14:paraId="58E4A8A4" w14:textId="77777777" w:rsidR="005223BF" w:rsidRPr="0062441A" w:rsidRDefault="005223BF" w:rsidP="00CA793F">
            <w:pPr>
              <w:autoSpaceDE w:val="0"/>
              <w:autoSpaceDN w:val="0"/>
              <w:adjustRightInd w:val="0"/>
              <w:spacing w:after="0" w:line="240" w:lineRule="auto"/>
              <w:rPr>
                <w:rFonts w:ascii="Arial" w:eastAsia="MS Song" w:hAnsi="Arial" w:cs="Arial"/>
                <w:sz w:val="20"/>
                <w:szCs w:val="20"/>
                <w:lang w:val="en-GB" w:eastAsia="zh-CN"/>
              </w:rPr>
            </w:pPr>
          </w:p>
          <w:p w14:paraId="21F5B0D3" w14:textId="77777777" w:rsidR="005421A1" w:rsidRDefault="2496E8E2" w:rsidP="00CA793F">
            <w:pPr>
              <w:autoSpaceDE w:val="0"/>
              <w:autoSpaceDN w:val="0"/>
              <w:adjustRightInd w:val="0"/>
              <w:spacing w:after="0" w:line="240" w:lineRule="auto"/>
              <w:rPr>
                <w:ins w:id="0" w:author="Dajun Wang" w:date="2022-07-18T06:43:00Z"/>
                <w:rFonts w:ascii="Arial" w:eastAsia="MS Song" w:hAnsi="Arial" w:cs="Arial"/>
                <w:b/>
                <w:bCs/>
                <w:sz w:val="20"/>
                <w:szCs w:val="20"/>
                <w:lang w:val="en-GB" w:eastAsia="zh-CN"/>
              </w:rPr>
            </w:pPr>
            <w:r w:rsidRPr="405AB0FD">
              <w:rPr>
                <w:rFonts w:ascii="Arial" w:eastAsia="MS Song" w:hAnsi="Arial" w:cs="Arial"/>
                <w:b/>
                <w:bCs/>
                <w:sz w:val="20"/>
                <w:szCs w:val="20"/>
                <w:lang w:val="en-GB" w:eastAsia="zh-CN"/>
              </w:rPr>
              <w:t xml:space="preserve">Name and designation of supervisor: </w:t>
            </w:r>
          </w:p>
          <w:p w14:paraId="32C3C44F" w14:textId="25AE73FA" w:rsidR="00AB7FD7" w:rsidRDefault="28C36156" w:rsidP="00AB7FD7">
            <w:pPr>
              <w:autoSpaceDE w:val="0"/>
              <w:autoSpaceDN w:val="0"/>
              <w:adjustRightInd w:val="0"/>
              <w:spacing w:after="0" w:line="240" w:lineRule="auto"/>
              <w:rPr>
                <w:rFonts w:ascii="Arial" w:eastAsia="MS Song" w:hAnsi="Arial" w:cs="Arial"/>
                <w:sz w:val="20"/>
                <w:szCs w:val="20"/>
                <w:lang w:val="en-GB" w:eastAsia="zh-CN"/>
              </w:rPr>
            </w:pPr>
            <w:r w:rsidRPr="4C52E3E7">
              <w:rPr>
                <w:rFonts w:ascii="Arial" w:eastAsia="MS Song" w:hAnsi="Arial" w:cs="Arial"/>
                <w:sz w:val="20"/>
                <w:szCs w:val="20"/>
                <w:lang w:val="en-GB" w:eastAsia="zh-CN"/>
              </w:rPr>
              <w:t>Cecilia Tang (Curator, Night Safari, CSM)</w:t>
            </w:r>
          </w:p>
          <w:p w14:paraId="7864089B" w14:textId="449D3164" w:rsidR="005421A1" w:rsidRDefault="2496E8E2" w:rsidP="00CA793F">
            <w:pPr>
              <w:autoSpaceDE w:val="0"/>
              <w:autoSpaceDN w:val="0"/>
              <w:adjustRightInd w:val="0"/>
              <w:spacing w:after="0" w:line="240" w:lineRule="auto"/>
              <w:rPr>
                <w:rFonts w:ascii="Arial" w:eastAsia="MS Song" w:hAnsi="Arial" w:cs="Arial"/>
                <w:sz w:val="20"/>
                <w:szCs w:val="20"/>
                <w:lang w:val="en-GB" w:eastAsia="zh-CN"/>
              </w:rPr>
            </w:pPr>
            <w:r w:rsidRPr="4C52E3E7">
              <w:rPr>
                <w:rFonts w:ascii="Arial" w:eastAsia="MS Song" w:hAnsi="Arial" w:cs="Arial"/>
                <w:sz w:val="20"/>
                <w:szCs w:val="20"/>
                <w:lang w:val="en-GB" w:eastAsia="zh-CN"/>
              </w:rPr>
              <w:t>Razak</w:t>
            </w:r>
            <w:r w:rsidR="005421A1" w:rsidRPr="4C52E3E7">
              <w:rPr>
                <w:rFonts w:ascii="Arial" w:eastAsia="MS Song" w:hAnsi="Arial" w:cs="Arial"/>
                <w:sz w:val="20"/>
                <w:szCs w:val="20"/>
                <w:lang w:val="en-GB" w:eastAsia="zh-CN"/>
              </w:rPr>
              <w:t xml:space="preserve"> (Asst. Curator, </w:t>
            </w:r>
            <w:r w:rsidR="28C36156" w:rsidRPr="4C52E3E7">
              <w:rPr>
                <w:rFonts w:ascii="Arial" w:eastAsia="MS Song" w:hAnsi="Arial" w:cs="Arial"/>
                <w:sz w:val="20"/>
                <w:szCs w:val="20"/>
                <w:lang w:val="en-GB" w:eastAsia="zh-CN"/>
              </w:rPr>
              <w:t>Night Safari, C</w:t>
            </w:r>
            <w:r w:rsidR="005421A1" w:rsidRPr="4C52E3E7">
              <w:rPr>
                <w:rFonts w:ascii="Arial" w:eastAsia="MS Song" w:hAnsi="Arial" w:cs="Arial"/>
                <w:sz w:val="20"/>
                <w:szCs w:val="20"/>
                <w:lang w:val="en-GB" w:eastAsia="zh-CN"/>
              </w:rPr>
              <w:t>SM)</w:t>
            </w:r>
          </w:p>
          <w:p w14:paraId="4CED6963" w14:textId="4C5E4B31" w:rsidR="001A7EA5" w:rsidRPr="0062441A" w:rsidRDefault="001A7EA5" w:rsidP="4C52E3E7">
            <w:pPr>
              <w:autoSpaceDE w:val="0"/>
              <w:autoSpaceDN w:val="0"/>
              <w:adjustRightInd w:val="0"/>
              <w:spacing w:after="0" w:line="240" w:lineRule="auto"/>
              <w:rPr>
                <w:rFonts w:ascii="Arial" w:eastAsia="MS Song" w:hAnsi="Arial" w:cs="Arial"/>
                <w:sz w:val="20"/>
                <w:szCs w:val="20"/>
                <w:lang w:val="en-GB" w:eastAsia="zh-CN"/>
              </w:rPr>
            </w:pPr>
          </w:p>
          <w:p w14:paraId="57268E25" w14:textId="3E7FAE9D" w:rsidR="001A7EA5" w:rsidRPr="0062441A" w:rsidRDefault="001A7EA5" w:rsidP="00CA793F">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52073CA1" w:rsidR="001A7EA5" w:rsidRPr="0062441A" w:rsidRDefault="003D3B83" w:rsidP="00CA793F">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non-WRS applicants</w:t>
            </w:r>
          </w:p>
        </w:tc>
      </w:tr>
      <w:tr w:rsidR="005223BF" w14:paraId="1F43BB67" w14:textId="77777777" w:rsidTr="00CA793F">
        <w:trPr>
          <w:trHeight w:val="368"/>
        </w:trPr>
        <w:tc>
          <w:tcPr>
            <w:tcW w:w="9540" w:type="dxa"/>
            <w:tcBorders>
              <w:top w:val="single" w:sz="4" w:space="0" w:color="auto"/>
            </w:tcBorders>
            <w:shd w:val="clear" w:color="auto" w:fill="auto"/>
          </w:tcPr>
          <w:p w14:paraId="03C2B51B" w14:textId="287363AA" w:rsidR="005223BF" w:rsidRPr="0062441A" w:rsidRDefault="005223BF" w:rsidP="00CA793F">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CA793F">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CA793F">
            <w:pPr>
              <w:autoSpaceDE w:val="0"/>
              <w:autoSpaceDN w:val="0"/>
              <w:adjustRightInd w:val="0"/>
              <w:spacing w:after="0" w:line="240" w:lineRule="auto"/>
              <w:rPr>
                <w:rFonts w:ascii="Arial" w:eastAsia="MS Song" w:hAnsi="Arial" w:cs="Arial"/>
                <w:bCs/>
                <w:i/>
                <w:iCs/>
                <w:sz w:val="20"/>
                <w:szCs w:val="20"/>
                <w:lang w:val="en-GB" w:eastAsia="zh-CN"/>
              </w:rPr>
            </w:pPr>
          </w:p>
          <w:p w14:paraId="672C9640" w14:textId="6DC33251" w:rsidR="005223BF" w:rsidRPr="0062441A" w:rsidRDefault="005223BF" w:rsidP="00CA793F">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CA793F">
            <w:pPr>
              <w:numPr>
                <w:ilvl w:val="0"/>
                <w:numId w:val="21"/>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CA793F">
            <w:pPr>
              <w:numPr>
                <w:ilvl w:val="0"/>
                <w:numId w:val="21"/>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CA793F">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CA793F">
              <w:tc>
                <w:tcPr>
                  <w:tcW w:w="9327" w:type="dxa"/>
                  <w:gridSpan w:val="2"/>
                  <w:shd w:val="clear" w:color="auto" w:fill="BFBFBF"/>
                </w:tcPr>
                <w:p w14:paraId="675CDB0C"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CA793F">
              <w:tc>
                <w:tcPr>
                  <w:tcW w:w="4663" w:type="dxa"/>
                  <w:shd w:val="clear" w:color="auto" w:fill="auto"/>
                </w:tcPr>
                <w:p w14:paraId="3ABDC7DE"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CA793F">
              <w:tc>
                <w:tcPr>
                  <w:tcW w:w="4663" w:type="dxa"/>
                  <w:shd w:val="clear" w:color="auto" w:fill="auto"/>
                </w:tcPr>
                <w:p w14:paraId="68D850FA"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CA793F">
              <w:tc>
                <w:tcPr>
                  <w:tcW w:w="9327" w:type="dxa"/>
                  <w:gridSpan w:val="2"/>
                  <w:shd w:val="clear" w:color="auto" w:fill="BFBFBF"/>
                </w:tcPr>
                <w:p w14:paraId="1199EC95"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CA793F">
              <w:tc>
                <w:tcPr>
                  <w:tcW w:w="4663" w:type="dxa"/>
                  <w:shd w:val="clear" w:color="auto" w:fill="auto"/>
                </w:tcPr>
                <w:p w14:paraId="3359DED8"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CA793F">
              <w:tc>
                <w:tcPr>
                  <w:tcW w:w="4663" w:type="dxa"/>
                  <w:shd w:val="clear" w:color="auto" w:fill="auto"/>
                </w:tcPr>
                <w:p w14:paraId="2D4A3C95"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CA793F">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CA793F">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CA793F">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CA793F">
            <w:pPr>
              <w:numPr>
                <w:ilvl w:val="0"/>
                <w:numId w:val="21"/>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77777777" w:rsidR="005223BF" w:rsidRPr="0062441A" w:rsidRDefault="005223BF" w:rsidP="00CA793F">
            <w:pPr>
              <w:numPr>
                <w:ilvl w:val="0"/>
                <w:numId w:val="21"/>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WRS)     </w:t>
            </w:r>
          </w:p>
          <w:p w14:paraId="6DF65C67" w14:textId="77777777" w:rsidR="005223BF" w:rsidRPr="0062441A" w:rsidRDefault="005223BF" w:rsidP="00CA793F">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4C52E3E7">
        <w:trPr>
          <w:trHeight w:val="368"/>
        </w:trPr>
        <w:tc>
          <w:tcPr>
            <w:tcW w:w="9540" w:type="dxa"/>
            <w:tcBorders>
              <w:top w:val="single" w:sz="4" w:space="0" w:color="auto"/>
            </w:tcBorders>
            <w:shd w:val="clear" w:color="auto" w:fill="C0C0C0"/>
          </w:tcPr>
          <w:p w14:paraId="04792C1F" w14:textId="4A94A8FE"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4C52E3E7">
        <w:trPr>
          <w:trHeight w:val="368"/>
        </w:trPr>
        <w:tc>
          <w:tcPr>
            <w:tcW w:w="9540" w:type="dxa"/>
            <w:shd w:val="clear" w:color="auto" w:fill="auto"/>
          </w:tcPr>
          <w:p w14:paraId="52397068" w14:textId="77777777" w:rsidR="005223BF" w:rsidRDefault="005223BF" w:rsidP="00CA793F">
            <w:pPr>
              <w:autoSpaceDE w:val="0"/>
              <w:autoSpaceDN w:val="0"/>
              <w:adjustRightInd w:val="0"/>
              <w:spacing w:after="0" w:line="240" w:lineRule="auto"/>
              <w:rPr>
                <w:rFonts w:ascii="Arial" w:eastAsia="MS Song" w:hAnsi="Arial" w:cs="Arial"/>
                <w:i/>
                <w:color w:val="806000" w:themeColor="accent4" w:themeShade="80"/>
                <w:sz w:val="20"/>
                <w:szCs w:val="20"/>
                <w:lang w:val="en-GB" w:eastAsia="zh-CN"/>
              </w:rPr>
            </w:pPr>
            <w:r w:rsidRPr="00C87CBD">
              <w:rPr>
                <w:rFonts w:ascii="Arial" w:eastAsia="MS Song" w:hAnsi="Arial" w:cs="Arial"/>
                <w:b/>
                <w:sz w:val="20"/>
                <w:szCs w:val="20"/>
                <w:lang w:val="en-GB" w:eastAsia="zh-CN"/>
              </w:rPr>
              <w:t xml:space="preserve">a. Summary of proposed project: </w:t>
            </w:r>
            <w:r w:rsidRPr="00C87CBD">
              <w:rPr>
                <w:rFonts w:ascii="Arial" w:eastAsia="MS Song" w:hAnsi="Arial" w:cs="Arial"/>
                <w:i/>
                <w:color w:val="806000" w:themeColor="accent4" w:themeShade="80"/>
                <w:sz w:val="20"/>
                <w:szCs w:val="20"/>
                <w:lang w:val="en-GB" w:eastAsia="zh-CN"/>
              </w:rPr>
              <w:t>At least 300 words</w:t>
            </w:r>
          </w:p>
          <w:p w14:paraId="1B284403" w14:textId="287B9235" w:rsidR="00221265" w:rsidRPr="00C87CBD" w:rsidRDefault="0815D3EF" w:rsidP="405AB0FD">
            <w:pPr>
              <w:autoSpaceDE w:val="0"/>
              <w:autoSpaceDN w:val="0"/>
              <w:adjustRightInd w:val="0"/>
              <w:spacing w:after="0" w:line="240" w:lineRule="auto"/>
              <w:rPr>
                <w:rFonts w:ascii="Arial" w:eastAsia="MS Song" w:hAnsi="Arial" w:cs="Arial"/>
                <w:b/>
                <w:bCs/>
                <w:sz w:val="20"/>
                <w:szCs w:val="20"/>
                <w:lang w:val="en-GB" w:eastAsia="zh-CN"/>
              </w:rPr>
            </w:pPr>
            <w:r w:rsidRPr="4C52E3E7">
              <w:rPr>
                <w:rFonts w:ascii="Arial" w:eastAsia="MS Song" w:hAnsi="Arial" w:cs="Arial"/>
                <w:sz w:val="20"/>
                <w:szCs w:val="20"/>
                <w:lang w:val="en-GB" w:eastAsia="zh-CN"/>
              </w:rPr>
              <w:t xml:space="preserve">This study </w:t>
            </w:r>
            <w:r w:rsidR="28C36156" w:rsidRPr="4C52E3E7">
              <w:rPr>
                <w:rFonts w:ascii="Arial" w:eastAsia="MS Song" w:hAnsi="Arial" w:cs="Arial"/>
                <w:sz w:val="20"/>
                <w:szCs w:val="20"/>
                <w:lang w:val="en-GB" w:eastAsia="zh-CN"/>
              </w:rPr>
              <w:t xml:space="preserve">examines the use and efficacy of different olfactory cues (or </w:t>
            </w:r>
            <w:r w:rsidRPr="4C52E3E7">
              <w:rPr>
                <w:rFonts w:ascii="Arial" w:eastAsia="MS Song" w:hAnsi="Arial" w:cs="Arial"/>
                <w:sz w:val="20"/>
                <w:szCs w:val="20"/>
                <w:lang w:val="en-GB" w:eastAsia="zh-CN"/>
              </w:rPr>
              <w:t>scents</w:t>
            </w:r>
            <w:r w:rsidR="28C36156" w:rsidRPr="4C52E3E7">
              <w:rPr>
                <w:rFonts w:ascii="Arial" w:eastAsia="MS Song" w:hAnsi="Arial" w:cs="Arial"/>
                <w:sz w:val="20"/>
                <w:szCs w:val="20"/>
                <w:lang w:val="en-GB" w:eastAsia="zh-CN"/>
              </w:rPr>
              <w:t>)</w:t>
            </w:r>
            <w:r w:rsidRPr="4C52E3E7">
              <w:rPr>
                <w:rFonts w:ascii="Arial" w:eastAsia="MS Song" w:hAnsi="Arial" w:cs="Arial"/>
                <w:sz w:val="20"/>
                <w:szCs w:val="20"/>
                <w:lang w:val="en-GB" w:eastAsia="zh-CN"/>
              </w:rPr>
              <w:t xml:space="preserve"> </w:t>
            </w:r>
            <w:r w:rsidR="007A1807">
              <w:rPr>
                <w:rFonts w:ascii="Arial" w:eastAsia="MS Song" w:hAnsi="Arial" w:cs="Arial"/>
                <w:sz w:val="20"/>
                <w:szCs w:val="20"/>
                <w:lang w:val="en-GB" w:eastAsia="zh-CN"/>
              </w:rPr>
              <w:t>to encourage species-specific behaviours in</w:t>
            </w:r>
            <w:r w:rsidRPr="4C52E3E7">
              <w:rPr>
                <w:rFonts w:ascii="Arial" w:eastAsia="MS Song" w:hAnsi="Arial" w:cs="Arial"/>
                <w:sz w:val="20"/>
                <w:szCs w:val="20"/>
                <w:lang w:val="en-GB" w:eastAsia="zh-CN"/>
              </w:rPr>
              <w:t xml:space="preserve"> two of our Carnivore species (</w:t>
            </w:r>
            <w:proofErr w:type="spellStart"/>
            <w:r w:rsidRPr="4C52E3E7">
              <w:rPr>
                <w:rFonts w:ascii="Arial" w:eastAsia="MS Song" w:hAnsi="Arial" w:cs="Arial"/>
                <w:sz w:val="20"/>
                <w:szCs w:val="20"/>
                <w:lang w:val="en-GB" w:eastAsia="zh-CN"/>
              </w:rPr>
              <w:t>malayan</w:t>
            </w:r>
            <w:proofErr w:type="spellEnd"/>
            <w:r w:rsidRPr="4C52E3E7">
              <w:rPr>
                <w:rFonts w:ascii="Arial" w:eastAsia="MS Song" w:hAnsi="Arial" w:cs="Arial"/>
                <w:sz w:val="20"/>
                <w:szCs w:val="20"/>
                <w:lang w:val="en-GB" w:eastAsia="zh-CN"/>
              </w:rPr>
              <w:t xml:space="preserve"> </w:t>
            </w:r>
            <w:r w:rsidR="28C36156" w:rsidRPr="4C52E3E7">
              <w:rPr>
                <w:rFonts w:ascii="Arial" w:eastAsia="MS Song" w:hAnsi="Arial" w:cs="Arial"/>
                <w:sz w:val="20"/>
                <w:szCs w:val="20"/>
                <w:lang w:val="en-GB" w:eastAsia="zh-CN"/>
              </w:rPr>
              <w:t>t</w:t>
            </w:r>
            <w:r w:rsidRPr="4C52E3E7">
              <w:rPr>
                <w:rFonts w:ascii="Arial" w:eastAsia="MS Song" w:hAnsi="Arial" w:cs="Arial"/>
                <w:sz w:val="20"/>
                <w:szCs w:val="20"/>
                <w:lang w:val="en-GB" w:eastAsia="zh-CN"/>
              </w:rPr>
              <w:t>igers</w:t>
            </w:r>
            <w:r w:rsidR="3C4A7333" w:rsidRPr="4C52E3E7">
              <w:rPr>
                <w:rFonts w:ascii="Arial" w:eastAsia="MS Song" w:hAnsi="Arial" w:cs="Arial"/>
                <w:sz w:val="20"/>
                <w:szCs w:val="20"/>
                <w:lang w:val="en-GB" w:eastAsia="zh-CN"/>
              </w:rPr>
              <w:t>,</w:t>
            </w:r>
            <w:r w:rsidR="28C36156" w:rsidRPr="4C52E3E7">
              <w:rPr>
                <w:rFonts w:ascii="Arial" w:eastAsia="MS Song" w:hAnsi="Arial" w:cs="Arial"/>
                <w:sz w:val="20"/>
                <w:szCs w:val="20"/>
                <w:lang w:val="en-GB" w:eastAsia="zh-CN"/>
              </w:rPr>
              <w:t xml:space="preserve"> </w:t>
            </w:r>
            <w:r w:rsidR="28C36156" w:rsidRPr="4C52E3E7">
              <w:rPr>
                <w:rFonts w:ascii="Arial" w:eastAsia="MS Song" w:hAnsi="Arial" w:cs="Arial"/>
                <w:i/>
                <w:iCs/>
                <w:sz w:val="20"/>
                <w:szCs w:val="20"/>
                <w:lang w:val="en-GB" w:eastAsia="zh-CN"/>
                <w:rPrChange w:id="1" w:author="Dajun Wang" w:date="2022-07-18T06:45:00Z">
                  <w:rPr>
                    <w:rFonts w:ascii="Arial" w:eastAsia="MS Song" w:hAnsi="Arial" w:cs="Arial"/>
                    <w:sz w:val="20"/>
                    <w:szCs w:val="20"/>
                    <w:lang w:val="en-GB" w:eastAsia="zh-CN"/>
                  </w:rPr>
                </w:rPrChange>
              </w:rPr>
              <w:t xml:space="preserve">Panthera </w:t>
            </w:r>
            <w:proofErr w:type="spellStart"/>
            <w:r w:rsidR="28C36156" w:rsidRPr="4C52E3E7">
              <w:rPr>
                <w:rFonts w:ascii="Arial" w:eastAsia="MS Song" w:hAnsi="Arial" w:cs="Arial"/>
                <w:i/>
                <w:iCs/>
                <w:sz w:val="20"/>
                <w:szCs w:val="20"/>
                <w:lang w:val="en-GB" w:eastAsia="zh-CN"/>
                <w:rPrChange w:id="2" w:author="Dajun Wang" w:date="2022-07-18T06:45:00Z">
                  <w:rPr>
                    <w:rFonts w:ascii="Arial" w:eastAsia="MS Song" w:hAnsi="Arial" w:cs="Arial"/>
                    <w:sz w:val="20"/>
                    <w:szCs w:val="20"/>
                    <w:lang w:val="en-GB" w:eastAsia="zh-CN"/>
                  </w:rPr>
                </w:rPrChange>
              </w:rPr>
              <w:t>tigris</w:t>
            </w:r>
            <w:proofErr w:type="spellEnd"/>
            <w:r w:rsidR="28C36156" w:rsidRPr="4C52E3E7">
              <w:rPr>
                <w:rFonts w:ascii="Arial" w:eastAsia="MS Song" w:hAnsi="Arial" w:cs="Arial"/>
                <w:i/>
                <w:iCs/>
                <w:sz w:val="20"/>
                <w:szCs w:val="20"/>
                <w:lang w:val="en-GB" w:eastAsia="zh-CN"/>
              </w:rPr>
              <w:t xml:space="preserve"> </w:t>
            </w:r>
            <w:proofErr w:type="spellStart"/>
            <w:r w:rsidR="28C36156" w:rsidRPr="4C52E3E7">
              <w:rPr>
                <w:rFonts w:ascii="Arial" w:eastAsia="MS Song" w:hAnsi="Arial" w:cs="Arial"/>
                <w:i/>
                <w:iCs/>
                <w:sz w:val="20"/>
                <w:szCs w:val="20"/>
                <w:lang w:val="en-GB" w:eastAsia="zh-CN"/>
              </w:rPr>
              <w:t>jacksoni</w:t>
            </w:r>
            <w:proofErr w:type="spellEnd"/>
            <w:r w:rsidR="3C4A7333" w:rsidRPr="4C52E3E7">
              <w:rPr>
                <w:rFonts w:ascii="Arial" w:eastAsia="MS Song" w:hAnsi="Arial" w:cs="Arial"/>
                <w:i/>
                <w:iCs/>
                <w:sz w:val="20"/>
                <w:szCs w:val="20"/>
                <w:lang w:val="en-GB" w:eastAsia="zh-CN"/>
              </w:rPr>
              <w:t>,</w:t>
            </w:r>
            <w:r w:rsidRPr="4C52E3E7">
              <w:rPr>
                <w:rFonts w:ascii="Arial" w:eastAsia="MS Song" w:hAnsi="Arial" w:cs="Arial"/>
                <w:sz w:val="20"/>
                <w:szCs w:val="20"/>
                <w:lang w:val="en-GB" w:eastAsia="zh-CN"/>
              </w:rPr>
              <w:t xml:space="preserve"> </w:t>
            </w:r>
            <w:r w:rsidR="28C36156" w:rsidRPr="4C52E3E7">
              <w:rPr>
                <w:rFonts w:ascii="Arial" w:eastAsia="MS Song" w:hAnsi="Arial" w:cs="Arial"/>
                <w:sz w:val="20"/>
                <w:szCs w:val="20"/>
                <w:lang w:val="en-GB" w:eastAsia="zh-CN"/>
              </w:rPr>
              <w:t>and red dholes</w:t>
            </w:r>
            <w:r w:rsidR="3C4A7333" w:rsidRPr="4C52E3E7">
              <w:rPr>
                <w:rFonts w:ascii="Arial" w:eastAsia="MS Song" w:hAnsi="Arial" w:cs="Arial"/>
                <w:sz w:val="20"/>
                <w:szCs w:val="20"/>
                <w:lang w:val="en-GB" w:eastAsia="zh-CN"/>
              </w:rPr>
              <w:t>,</w:t>
            </w:r>
            <w:r w:rsidR="28C36156" w:rsidRPr="4C52E3E7">
              <w:rPr>
                <w:rFonts w:ascii="Arial" w:eastAsia="MS Song" w:hAnsi="Arial" w:cs="Arial"/>
                <w:sz w:val="20"/>
                <w:szCs w:val="20"/>
                <w:lang w:val="en-GB" w:eastAsia="zh-CN"/>
              </w:rPr>
              <w:t xml:space="preserve"> </w:t>
            </w:r>
            <w:proofErr w:type="spellStart"/>
            <w:r w:rsidR="28C36156" w:rsidRPr="4C52E3E7">
              <w:rPr>
                <w:rFonts w:ascii="Arial" w:eastAsia="MS Song" w:hAnsi="Arial" w:cs="Arial"/>
                <w:i/>
                <w:iCs/>
                <w:sz w:val="20"/>
                <w:szCs w:val="20"/>
                <w:lang w:val="en-GB" w:eastAsia="zh-CN"/>
                <w:rPrChange w:id="3" w:author="Dajun Wang" w:date="2022-07-18T06:45:00Z">
                  <w:rPr>
                    <w:rFonts w:ascii="Arial" w:eastAsia="MS Song" w:hAnsi="Arial" w:cs="Arial"/>
                    <w:sz w:val="20"/>
                    <w:szCs w:val="20"/>
                    <w:lang w:val="en-GB" w:eastAsia="zh-CN"/>
                  </w:rPr>
                </w:rPrChange>
              </w:rPr>
              <w:t>Cuon</w:t>
            </w:r>
            <w:proofErr w:type="spellEnd"/>
            <w:r w:rsidR="28C36156" w:rsidRPr="4C52E3E7">
              <w:rPr>
                <w:rFonts w:ascii="Arial" w:eastAsia="MS Song" w:hAnsi="Arial" w:cs="Arial"/>
                <w:i/>
                <w:iCs/>
                <w:sz w:val="20"/>
                <w:szCs w:val="20"/>
                <w:lang w:val="en-GB" w:eastAsia="zh-CN"/>
                <w:rPrChange w:id="4" w:author="Dajun Wang" w:date="2022-07-18T06:45:00Z">
                  <w:rPr>
                    <w:rFonts w:ascii="Arial" w:eastAsia="MS Song" w:hAnsi="Arial" w:cs="Arial"/>
                    <w:sz w:val="20"/>
                    <w:szCs w:val="20"/>
                    <w:lang w:val="en-GB" w:eastAsia="zh-CN"/>
                  </w:rPr>
                </w:rPrChange>
              </w:rPr>
              <w:t xml:space="preserve"> </w:t>
            </w:r>
            <w:proofErr w:type="spellStart"/>
            <w:r w:rsidR="28C36156" w:rsidRPr="4C52E3E7">
              <w:rPr>
                <w:rFonts w:ascii="Arial" w:eastAsia="MS Song" w:hAnsi="Arial" w:cs="Arial"/>
                <w:i/>
                <w:iCs/>
                <w:sz w:val="20"/>
                <w:szCs w:val="20"/>
                <w:lang w:val="en-GB" w:eastAsia="zh-CN"/>
                <w:rPrChange w:id="5" w:author="Dajun Wang" w:date="2022-07-18T06:45:00Z">
                  <w:rPr>
                    <w:rFonts w:ascii="Arial" w:eastAsia="MS Song" w:hAnsi="Arial" w:cs="Arial"/>
                    <w:sz w:val="20"/>
                    <w:szCs w:val="20"/>
                    <w:lang w:val="en-GB" w:eastAsia="zh-CN"/>
                  </w:rPr>
                </w:rPrChange>
              </w:rPr>
              <w:t>alpin</w:t>
            </w:r>
            <w:r w:rsidR="0E9B427F" w:rsidRPr="4C52E3E7">
              <w:rPr>
                <w:rFonts w:ascii="Arial" w:eastAsia="MS Song" w:hAnsi="Arial" w:cs="Arial"/>
                <w:i/>
                <w:iCs/>
                <w:sz w:val="20"/>
                <w:szCs w:val="20"/>
                <w:lang w:val="en-GB" w:eastAsia="zh-CN"/>
                <w:rPrChange w:id="6" w:author="Dajun Wang" w:date="2022-07-18T06:45:00Z">
                  <w:rPr>
                    <w:rFonts w:ascii="Arial" w:eastAsia="MS Song" w:hAnsi="Arial" w:cs="Arial"/>
                    <w:sz w:val="20"/>
                    <w:szCs w:val="20"/>
                    <w:lang w:val="en-GB" w:eastAsia="zh-CN"/>
                  </w:rPr>
                </w:rPrChange>
              </w:rPr>
              <w:t>u</w:t>
            </w:r>
            <w:r w:rsidR="28C36156" w:rsidRPr="4C52E3E7">
              <w:rPr>
                <w:rFonts w:ascii="Arial" w:eastAsia="MS Song" w:hAnsi="Arial" w:cs="Arial"/>
                <w:i/>
                <w:iCs/>
                <w:sz w:val="20"/>
                <w:szCs w:val="20"/>
                <w:lang w:val="en-GB" w:eastAsia="zh-CN"/>
                <w:rPrChange w:id="7" w:author="Dajun Wang" w:date="2022-07-18T06:45:00Z">
                  <w:rPr>
                    <w:rFonts w:ascii="Arial" w:eastAsia="MS Song" w:hAnsi="Arial" w:cs="Arial"/>
                    <w:sz w:val="20"/>
                    <w:szCs w:val="20"/>
                    <w:lang w:val="en-GB" w:eastAsia="zh-CN"/>
                  </w:rPr>
                </w:rPrChange>
              </w:rPr>
              <w:t>s</w:t>
            </w:r>
            <w:proofErr w:type="spellEnd"/>
            <w:r w:rsidRPr="4C52E3E7">
              <w:rPr>
                <w:rFonts w:ascii="Arial" w:eastAsia="MS Song" w:hAnsi="Arial" w:cs="Arial"/>
                <w:sz w:val="20"/>
                <w:szCs w:val="20"/>
                <w:lang w:val="en-GB" w:eastAsia="zh-CN"/>
              </w:rPr>
              <w:t>). A total of nine scents (</w:t>
            </w:r>
            <w:r w:rsidR="652B9F2D" w:rsidRPr="4C52E3E7">
              <w:rPr>
                <w:rFonts w:ascii="Arial" w:eastAsia="MS Song" w:hAnsi="Arial" w:cs="Arial"/>
                <w:sz w:val="20"/>
                <w:szCs w:val="20"/>
                <w:lang w:val="en-GB" w:eastAsia="zh-CN"/>
              </w:rPr>
              <w:t xml:space="preserve">see details </w:t>
            </w:r>
            <w:r w:rsidRPr="4C52E3E7">
              <w:rPr>
                <w:rFonts w:ascii="Arial" w:eastAsia="MS Song" w:hAnsi="Arial" w:cs="Arial"/>
                <w:sz w:val="20"/>
                <w:szCs w:val="20"/>
                <w:lang w:val="en-GB" w:eastAsia="zh-CN"/>
              </w:rPr>
              <w:t>below</w:t>
            </w:r>
            <w:r w:rsidR="3C4A7333" w:rsidRPr="4C52E3E7">
              <w:rPr>
                <w:rFonts w:ascii="Arial" w:eastAsia="MS Song" w:hAnsi="Arial" w:cs="Arial"/>
                <w:sz w:val="20"/>
                <w:szCs w:val="20"/>
                <w:lang w:val="en-GB" w:eastAsia="zh-CN"/>
              </w:rPr>
              <w:t>; Table 1</w:t>
            </w:r>
            <w:r w:rsidRPr="4C52E3E7">
              <w:rPr>
                <w:rFonts w:ascii="Arial" w:eastAsia="MS Song" w:hAnsi="Arial" w:cs="Arial"/>
                <w:sz w:val="20"/>
                <w:szCs w:val="20"/>
                <w:lang w:val="en-GB" w:eastAsia="zh-CN"/>
              </w:rPr>
              <w:t xml:space="preserve">) will be </w:t>
            </w:r>
            <w:r w:rsidR="652B9F2D" w:rsidRPr="4C52E3E7">
              <w:rPr>
                <w:rFonts w:ascii="Arial" w:eastAsia="MS Song" w:hAnsi="Arial" w:cs="Arial"/>
                <w:sz w:val="20"/>
                <w:szCs w:val="20"/>
                <w:lang w:val="en-GB" w:eastAsia="zh-CN"/>
              </w:rPr>
              <w:t>examined</w:t>
            </w:r>
            <w:r w:rsidRPr="4C52E3E7">
              <w:rPr>
                <w:rFonts w:ascii="Arial" w:eastAsia="MS Song" w:hAnsi="Arial" w:cs="Arial"/>
                <w:sz w:val="20"/>
                <w:szCs w:val="20"/>
                <w:lang w:val="en-GB" w:eastAsia="zh-CN"/>
              </w:rPr>
              <w:t xml:space="preserve">. </w:t>
            </w:r>
            <w:r w:rsidR="652B9F2D" w:rsidRPr="4C52E3E7">
              <w:rPr>
                <w:rFonts w:ascii="Arial" w:eastAsia="MS Song" w:hAnsi="Arial" w:cs="Arial"/>
                <w:sz w:val="20"/>
                <w:szCs w:val="20"/>
                <w:lang w:val="en-GB" w:eastAsia="zh-CN"/>
              </w:rPr>
              <w:t>In general, w</w:t>
            </w:r>
            <w:r w:rsidRPr="4C52E3E7">
              <w:rPr>
                <w:rFonts w:ascii="Arial" w:eastAsia="MS Song" w:hAnsi="Arial" w:cs="Arial"/>
                <w:sz w:val="20"/>
                <w:szCs w:val="20"/>
                <w:lang w:val="en-GB" w:eastAsia="zh-CN"/>
              </w:rPr>
              <w:t xml:space="preserve">e will identify the levels of </w:t>
            </w:r>
            <w:r w:rsidR="4AEA484C" w:rsidRPr="4C52E3E7">
              <w:rPr>
                <w:rFonts w:ascii="Arial" w:eastAsia="MS Song" w:hAnsi="Arial" w:cs="Arial"/>
                <w:sz w:val="20"/>
                <w:szCs w:val="20"/>
                <w:lang w:val="en-GB" w:eastAsia="zh-CN"/>
              </w:rPr>
              <w:t xml:space="preserve">species-specific </w:t>
            </w:r>
            <w:r w:rsidRPr="4C52E3E7">
              <w:rPr>
                <w:rFonts w:ascii="Arial" w:eastAsia="MS Song" w:hAnsi="Arial" w:cs="Arial"/>
                <w:sz w:val="20"/>
                <w:szCs w:val="20"/>
                <w:lang w:val="en-GB" w:eastAsia="zh-CN"/>
              </w:rPr>
              <w:t xml:space="preserve">engagement </w:t>
            </w:r>
            <w:r w:rsidR="4AEA484C" w:rsidRPr="4C52E3E7">
              <w:rPr>
                <w:rFonts w:ascii="Arial" w:eastAsia="MS Song" w:hAnsi="Arial" w:cs="Arial"/>
                <w:sz w:val="20"/>
                <w:szCs w:val="20"/>
                <w:lang w:val="en-GB" w:eastAsia="zh-CN"/>
              </w:rPr>
              <w:t xml:space="preserve">with </w:t>
            </w:r>
            <w:r w:rsidRPr="4C52E3E7">
              <w:rPr>
                <w:rFonts w:ascii="Arial" w:eastAsia="MS Song" w:hAnsi="Arial" w:cs="Arial"/>
                <w:sz w:val="20"/>
                <w:szCs w:val="20"/>
                <w:lang w:val="en-GB" w:eastAsia="zh-CN"/>
              </w:rPr>
              <w:t xml:space="preserve">each scent while </w:t>
            </w:r>
            <w:r w:rsidR="4AEA484C" w:rsidRPr="4C52E3E7">
              <w:rPr>
                <w:rFonts w:ascii="Arial" w:eastAsia="MS Song" w:hAnsi="Arial" w:cs="Arial"/>
                <w:sz w:val="20"/>
                <w:szCs w:val="20"/>
                <w:lang w:val="en-GB" w:eastAsia="zh-CN"/>
              </w:rPr>
              <w:t xml:space="preserve">also </w:t>
            </w:r>
            <w:r w:rsidRPr="4C52E3E7">
              <w:rPr>
                <w:rFonts w:ascii="Arial" w:eastAsia="MS Song" w:hAnsi="Arial" w:cs="Arial"/>
                <w:sz w:val="20"/>
                <w:szCs w:val="20"/>
                <w:lang w:val="en-GB" w:eastAsia="zh-CN"/>
              </w:rPr>
              <w:t xml:space="preserve">looking </w:t>
            </w:r>
            <w:r w:rsidR="4AEA484C" w:rsidRPr="4C52E3E7">
              <w:rPr>
                <w:rFonts w:ascii="Arial" w:eastAsia="MS Song" w:hAnsi="Arial" w:cs="Arial"/>
                <w:sz w:val="20"/>
                <w:szCs w:val="20"/>
                <w:lang w:val="en-GB" w:eastAsia="zh-CN"/>
              </w:rPr>
              <w:t xml:space="preserve">at </w:t>
            </w:r>
            <w:r w:rsidRPr="4C52E3E7">
              <w:rPr>
                <w:rFonts w:ascii="Arial" w:eastAsia="MS Song" w:hAnsi="Arial" w:cs="Arial"/>
                <w:sz w:val="20"/>
                <w:szCs w:val="20"/>
                <w:lang w:val="en-GB" w:eastAsia="zh-CN"/>
              </w:rPr>
              <w:t xml:space="preserve">the studied individual's space use </w:t>
            </w:r>
            <w:r w:rsidR="4AEA484C" w:rsidRPr="4C52E3E7">
              <w:rPr>
                <w:rFonts w:ascii="Arial" w:eastAsia="MS Song" w:hAnsi="Arial" w:cs="Arial"/>
                <w:sz w:val="20"/>
                <w:szCs w:val="20"/>
                <w:lang w:val="en-GB" w:eastAsia="zh-CN"/>
              </w:rPr>
              <w:t>patterns.</w:t>
            </w:r>
            <w:r w:rsidRPr="4C52E3E7">
              <w:rPr>
                <w:rFonts w:ascii="Arial" w:eastAsia="MS Song" w:hAnsi="Arial" w:cs="Arial"/>
                <w:sz w:val="20"/>
                <w:szCs w:val="20"/>
                <w:lang w:val="en-GB" w:eastAsia="zh-CN"/>
              </w:rPr>
              <w:t xml:space="preserve">  </w:t>
            </w:r>
          </w:p>
          <w:p w14:paraId="009A240C" w14:textId="77777777" w:rsidR="005223BF" w:rsidRPr="00221265" w:rsidRDefault="005223BF" w:rsidP="00CA793F">
            <w:pPr>
              <w:autoSpaceDE w:val="0"/>
              <w:autoSpaceDN w:val="0"/>
              <w:adjustRightInd w:val="0"/>
              <w:spacing w:after="0" w:line="240" w:lineRule="auto"/>
              <w:rPr>
                <w:rFonts w:ascii="Arial" w:eastAsia="MS Song" w:hAnsi="Arial" w:cs="Arial"/>
                <w:bCs/>
                <w:sz w:val="20"/>
                <w:szCs w:val="20"/>
                <w:lang w:val="en-GB" w:eastAsia="zh-CN"/>
              </w:rPr>
            </w:pPr>
          </w:p>
        </w:tc>
      </w:tr>
      <w:tr w:rsidR="005223BF" w14:paraId="550BF76D" w14:textId="77777777" w:rsidTr="4C52E3E7">
        <w:trPr>
          <w:trHeight w:val="887"/>
        </w:trPr>
        <w:tc>
          <w:tcPr>
            <w:tcW w:w="9540" w:type="dxa"/>
            <w:shd w:val="clear" w:color="auto" w:fill="auto"/>
          </w:tcPr>
          <w:p w14:paraId="350B2B44" w14:textId="77777777" w:rsidR="005223BF" w:rsidRPr="00DA2321" w:rsidRDefault="005223BF" w:rsidP="00CA793F">
            <w:pPr>
              <w:autoSpaceDE w:val="0"/>
              <w:autoSpaceDN w:val="0"/>
              <w:adjustRightInd w:val="0"/>
              <w:spacing w:after="0" w:line="240" w:lineRule="auto"/>
              <w:jc w:val="both"/>
              <w:rPr>
                <w:rFonts w:ascii="Arial" w:eastAsia="SimSun" w:hAnsi="Arial" w:cs="Arial"/>
                <w:i/>
                <w:sz w:val="20"/>
                <w:szCs w:val="20"/>
                <w:lang w:val="en-GB" w:eastAsia="zh-CN"/>
              </w:rPr>
            </w:pPr>
            <w:r w:rsidRPr="00DA2321">
              <w:rPr>
                <w:rFonts w:ascii="Arial" w:eastAsia="MS Song" w:hAnsi="Arial" w:cs="Arial"/>
                <w:b/>
                <w:sz w:val="20"/>
                <w:szCs w:val="20"/>
                <w:lang w:val="en-GB" w:eastAsia="zh-CN"/>
              </w:rPr>
              <w:t xml:space="preserve">b. Details of project: </w:t>
            </w:r>
            <w:r w:rsidRPr="00DA2321">
              <w:rPr>
                <w:rFonts w:ascii="Arial" w:eastAsia="MS Song" w:hAnsi="Arial" w:cs="Arial"/>
                <w:i/>
                <w:color w:val="806000" w:themeColor="accent4" w:themeShade="80"/>
                <w:sz w:val="20"/>
                <w:szCs w:val="20"/>
                <w:lang w:val="en-GB" w:eastAsia="zh-CN"/>
              </w:rPr>
              <w:t>3-5 pages (excl. pictures) stating</w:t>
            </w:r>
            <w:r w:rsidRPr="00DA2321">
              <w:rPr>
                <w:rFonts w:ascii="Arial" w:eastAsia="MS Song" w:hAnsi="Arial" w:cs="Arial"/>
                <w:color w:val="806000" w:themeColor="accent4" w:themeShade="80"/>
                <w:sz w:val="20"/>
                <w:szCs w:val="20"/>
                <w:lang w:val="en-GB" w:eastAsia="zh-CN"/>
              </w:rPr>
              <w:t xml:space="preserve"> </w:t>
            </w:r>
            <w:r w:rsidRPr="00DA2321">
              <w:rPr>
                <w:rFonts w:ascii="Arial" w:eastAsia="MS Song" w:hAnsi="Arial" w:cs="Arial"/>
                <w:i/>
                <w:color w:val="806000" w:themeColor="accent4" w:themeShade="80"/>
                <w:sz w:val="20"/>
                <w:szCs w:val="20"/>
                <w:lang w:val="en-GB" w:eastAsia="zh-CN"/>
              </w:rPr>
              <w:t xml:space="preserve">Goals and </w:t>
            </w:r>
            <w:r w:rsidRPr="00DA2321">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7F665375" w14:textId="77777777" w:rsidR="00274A99" w:rsidRPr="00DA2321" w:rsidRDefault="00274A99" w:rsidP="794D29B5">
            <w:pPr>
              <w:autoSpaceDE w:val="0"/>
              <w:autoSpaceDN w:val="0"/>
              <w:adjustRightInd w:val="0"/>
              <w:spacing w:after="0" w:line="240" w:lineRule="auto"/>
              <w:jc w:val="both"/>
              <w:rPr>
                <w:rFonts w:ascii="Arial" w:eastAsia="MS Song" w:hAnsi="Arial" w:cs="Arial"/>
                <w:i/>
                <w:iCs/>
                <w:sz w:val="20"/>
                <w:szCs w:val="20"/>
                <w:u w:val="single"/>
                <w:lang w:val="en-GB" w:eastAsia="zh-CN"/>
              </w:rPr>
            </w:pPr>
          </w:p>
          <w:p w14:paraId="2D1B70B1" w14:textId="16636D57" w:rsidR="005223BF" w:rsidRPr="007936A3" w:rsidRDefault="794D29B5" w:rsidP="794D29B5">
            <w:pPr>
              <w:autoSpaceDE w:val="0"/>
              <w:autoSpaceDN w:val="0"/>
              <w:adjustRightInd w:val="0"/>
              <w:spacing w:after="0" w:line="240" w:lineRule="auto"/>
              <w:jc w:val="both"/>
              <w:rPr>
                <w:rFonts w:ascii="Arial" w:eastAsia="MS Song" w:hAnsi="Arial" w:cs="Arial"/>
                <w:b/>
                <w:bCs/>
                <w:sz w:val="20"/>
                <w:szCs w:val="20"/>
                <w:lang w:val="en-GB" w:eastAsia="zh-CN"/>
              </w:rPr>
            </w:pPr>
            <w:r w:rsidRPr="007936A3">
              <w:rPr>
                <w:rFonts w:ascii="Arial" w:eastAsia="MS Song" w:hAnsi="Arial" w:cs="Arial"/>
                <w:b/>
                <w:bCs/>
                <w:sz w:val="20"/>
                <w:szCs w:val="20"/>
                <w:lang w:val="en-GB" w:eastAsia="zh-CN"/>
              </w:rPr>
              <w:t>Goals and Objectives</w:t>
            </w:r>
          </w:p>
          <w:p w14:paraId="3D7486B8" w14:textId="2C070B14" w:rsidR="005223BF" w:rsidRPr="00DA2321" w:rsidRDefault="794D29B5" w:rsidP="4C52E3E7">
            <w:pPr>
              <w:autoSpaceDE w:val="0"/>
              <w:autoSpaceDN w:val="0"/>
              <w:adjustRightInd w:val="0"/>
              <w:spacing w:after="0" w:line="240" w:lineRule="auto"/>
              <w:jc w:val="both"/>
              <w:rPr>
                <w:rFonts w:ascii="Arial" w:eastAsia="MS Song" w:hAnsi="Arial" w:cs="Arial"/>
                <w:i/>
                <w:iCs/>
                <w:sz w:val="20"/>
                <w:szCs w:val="20"/>
                <w:u w:val="single"/>
                <w:lang w:val="en-GB" w:eastAsia="zh-CN"/>
              </w:rPr>
            </w:pPr>
            <w:r w:rsidRPr="4C52E3E7">
              <w:rPr>
                <w:rFonts w:ascii="Arial" w:eastAsia="MS Song" w:hAnsi="Arial" w:cs="Arial"/>
                <w:sz w:val="20"/>
                <w:szCs w:val="20"/>
                <w:lang w:val="en-GB" w:eastAsia="zh-CN"/>
              </w:rPr>
              <w:t xml:space="preserve">The main aim of this project is to identify various </w:t>
            </w:r>
            <w:r w:rsidR="2BEF8FFB" w:rsidRPr="4C52E3E7">
              <w:rPr>
                <w:rFonts w:ascii="Arial" w:eastAsia="MS Song" w:hAnsi="Arial" w:cs="Arial"/>
                <w:sz w:val="20"/>
                <w:szCs w:val="20"/>
                <w:lang w:val="en-GB" w:eastAsia="zh-CN"/>
              </w:rPr>
              <w:t xml:space="preserve">types of scents </w:t>
            </w:r>
            <w:r w:rsidRPr="4C52E3E7">
              <w:rPr>
                <w:rFonts w:ascii="Arial" w:eastAsia="MS Song" w:hAnsi="Arial" w:cs="Arial"/>
                <w:sz w:val="20"/>
                <w:szCs w:val="20"/>
                <w:lang w:val="en-GB" w:eastAsia="zh-CN"/>
              </w:rPr>
              <w:t xml:space="preserve">that would engage the relevant species for a substantial amount of time and to identify exhibit </w:t>
            </w:r>
            <w:r w:rsidR="2E6CD0D4" w:rsidRPr="4C52E3E7">
              <w:rPr>
                <w:rFonts w:ascii="Arial" w:eastAsia="MS Song" w:hAnsi="Arial" w:cs="Arial"/>
                <w:sz w:val="20"/>
                <w:szCs w:val="20"/>
                <w:lang w:val="en-GB" w:eastAsia="zh-CN"/>
              </w:rPr>
              <w:t>space use patterns in</w:t>
            </w:r>
            <w:r w:rsidRPr="4C52E3E7">
              <w:rPr>
                <w:rFonts w:ascii="Arial" w:eastAsia="MS Song" w:hAnsi="Arial" w:cs="Arial"/>
                <w:sz w:val="20"/>
                <w:szCs w:val="20"/>
                <w:lang w:val="en-GB" w:eastAsia="zh-CN"/>
              </w:rPr>
              <w:t xml:space="preserve"> the </w:t>
            </w:r>
            <w:r w:rsidR="2E6CD0D4" w:rsidRPr="4C52E3E7">
              <w:rPr>
                <w:rFonts w:ascii="Arial" w:eastAsia="MS Song" w:hAnsi="Arial" w:cs="Arial"/>
                <w:sz w:val="20"/>
                <w:szCs w:val="20"/>
                <w:lang w:val="en-GB" w:eastAsia="zh-CN"/>
              </w:rPr>
              <w:t xml:space="preserve">studied </w:t>
            </w:r>
            <w:r w:rsidRPr="4C52E3E7">
              <w:rPr>
                <w:rFonts w:ascii="Arial" w:eastAsia="MS Song" w:hAnsi="Arial" w:cs="Arial"/>
                <w:sz w:val="20"/>
                <w:szCs w:val="20"/>
                <w:lang w:val="en-GB" w:eastAsia="zh-CN"/>
              </w:rPr>
              <w:t xml:space="preserve">animals. Information derived from this study </w:t>
            </w:r>
            <w:r w:rsidR="4A49D139" w:rsidRPr="4C52E3E7">
              <w:rPr>
                <w:rFonts w:ascii="Arial" w:eastAsia="MS Song" w:hAnsi="Arial" w:cs="Arial"/>
                <w:sz w:val="20"/>
                <w:szCs w:val="20"/>
                <w:lang w:val="en-GB" w:eastAsia="zh-CN"/>
              </w:rPr>
              <w:t xml:space="preserve">can </w:t>
            </w:r>
            <w:r w:rsidRPr="4C52E3E7">
              <w:rPr>
                <w:rFonts w:ascii="Arial" w:eastAsia="MS Song" w:hAnsi="Arial" w:cs="Arial"/>
                <w:sz w:val="20"/>
                <w:szCs w:val="20"/>
                <w:lang w:val="en-GB" w:eastAsia="zh-CN"/>
              </w:rPr>
              <w:t xml:space="preserve">be used to improve </w:t>
            </w:r>
            <w:r w:rsidR="2E6CD0D4" w:rsidRPr="4C52E3E7">
              <w:rPr>
                <w:rFonts w:ascii="Arial" w:eastAsia="MS Song" w:hAnsi="Arial" w:cs="Arial"/>
                <w:sz w:val="20"/>
                <w:szCs w:val="20"/>
                <w:lang w:val="en-GB" w:eastAsia="zh-CN"/>
              </w:rPr>
              <w:t xml:space="preserve">animal </w:t>
            </w:r>
            <w:r w:rsidRPr="4C52E3E7">
              <w:rPr>
                <w:rFonts w:ascii="Arial" w:eastAsia="MS Song" w:hAnsi="Arial" w:cs="Arial"/>
                <w:sz w:val="20"/>
                <w:szCs w:val="20"/>
                <w:lang w:val="en-GB" w:eastAsia="zh-CN"/>
              </w:rPr>
              <w:t xml:space="preserve">visibility in our current and upcoming parks by developing new/existing enrichment devices </w:t>
            </w:r>
            <w:r w:rsidR="2E6CD0D4" w:rsidRPr="4C52E3E7">
              <w:rPr>
                <w:rFonts w:ascii="Arial" w:eastAsia="MS Song" w:hAnsi="Arial" w:cs="Arial"/>
                <w:sz w:val="20"/>
                <w:szCs w:val="20"/>
                <w:lang w:val="en-GB" w:eastAsia="zh-CN"/>
              </w:rPr>
              <w:t>as well as</w:t>
            </w:r>
            <w:r w:rsidRPr="4C52E3E7">
              <w:rPr>
                <w:rFonts w:ascii="Arial" w:eastAsia="MS Song" w:hAnsi="Arial" w:cs="Arial"/>
                <w:sz w:val="20"/>
                <w:szCs w:val="20"/>
                <w:lang w:val="en-GB" w:eastAsia="zh-CN"/>
              </w:rPr>
              <w:t xml:space="preserve"> </w:t>
            </w:r>
            <w:r w:rsidR="4A49D139" w:rsidRPr="4C52E3E7">
              <w:rPr>
                <w:rFonts w:ascii="Arial" w:eastAsia="MS Song" w:hAnsi="Arial" w:cs="Arial"/>
                <w:sz w:val="20"/>
                <w:szCs w:val="20"/>
                <w:lang w:val="en-GB" w:eastAsia="zh-CN"/>
              </w:rPr>
              <w:t xml:space="preserve">modifications to </w:t>
            </w:r>
            <w:r w:rsidRPr="4C52E3E7">
              <w:rPr>
                <w:rFonts w:ascii="Arial" w:eastAsia="MS Song" w:hAnsi="Arial" w:cs="Arial"/>
                <w:sz w:val="20"/>
                <w:szCs w:val="20"/>
                <w:lang w:val="en-GB" w:eastAsia="zh-CN"/>
              </w:rPr>
              <w:t>the animal's exhibit</w:t>
            </w:r>
            <w:r w:rsidR="4A49D139" w:rsidRPr="4C52E3E7">
              <w:rPr>
                <w:rFonts w:ascii="Arial" w:eastAsia="MS Song" w:hAnsi="Arial" w:cs="Arial"/>
                <w:sz w:val="20"/>
                <w:szCs w:val="20"/>
                <w:lang w:val="en-GB" w:eastAsia="zh-CN"/>
              </w:rPr>
              <w:t>. Lastly, this project also aims to examine and incorporate elements of the</w:t>
            </w:r>
            <w:r w:rsidRPr="4C52E3E7">
              <w:rPr>
                <w:rFonts w:ascii="Arial" w:eastAsia="MS Song" w:hAnsi="Arial" w:cs="Arial"/>
                <w:sz w:val="20"/>
                <w:szCs w:val="20"/>
                <w:lang w:val="en-GB" w:eastAsia="zh-CN"/>
              </w:rPr>
              <w:t xml:space="preserve"> B</w:t>
            </w:r>
            <w:r w:rsidR="4A49D139" w:rsidRPr="4C52E3E7">
              <w:rPr>
                <w:rFonts w:ascii="Arial" w:eastAsia="MS Song" w:hAnsi="Arial" w:cs="Arial"/>
                <w:sz w:val="20"/>
                <w:szCs w:val="20"/>
                <w:lang w:val="en-GB" w:eastAsia="zh-CN"/>
              </w:rPr>
              <w:t xml:space="preserve">ehavioural </w:t>
            </w:r>
            <w:r w:rsidRPr="4C52E3E7">
              <w:rPr>
                <w:rFonts w:ascii="Arial" w:eastAsia="MS Song" w:hAnsi="Arial" w:cs="Arial"/>
                <w:sz w:val="20"/>
                <w:szCs w:val="20"/>
                <w:lang w:val="en-GB" w:eastAsia="zh-CN"/>
              </w:rPr>
              <w:t>M</w:t>
            </w:r>
            <w:r w:rsidR="4A49D139" w:rsidRPr="4C52E3E7">
              <w:rPr>
                <w:rFonts w:ascii="Arial" w:eastAsia="MS Song" w:hAnsi="Arial" w:cs="Arial"/>
                <w:sz w:val="20"/>
                <w:szCs w:val="20"/>
                <w:lang w:val="en-GB" w:eastAsia="zh-CN"/>
              </w:rPr>
              <w:t xml:space="preserve">anagement </w:t>
            </w:r>
            <w:r w:rsidRPr="4C52E3E7">
              <w:rPr>
                <w:rFonts w:ascii="Arial" w:eastAsia="MS Song" w:hAnsi="Arial" w:cs="Arial"/>
                <w:sz w:val="20"/>
                <w:szCs w:val="20"/>
                <w:lang w:val="en-GB" w:eastAsia="zh-CN"/>
              </w:rPr>
              <w:t>F</w:t>
            </w:r>
            <w:r w:rsidR="4A49D139" w:rsidRPr="4C52E3E7">
              <w:rPr>
                <w:rFonts w:ascii="Arial" w:eastAsia="MS Song" w:hAnsi="Arial" w:cs="Arial"/>
                <w:sz w:val="20"/>
                <w:szCs w:val="20"/>
                <w:lang w:val="en-GB" w:eastAsia="zh-CN"/>
              </w:rPr>
              <w:t>ramework (</w:t>
            </w:r>
            <w:proofErr w:type="spellStart"/>
            <w:r w:rsidR="007A1807">
              <w:rPr>
                <w:rFonts w:ascii="Arial" w:eastAsia="MS Song" w:hAnsi="Arial" w:cs="Arial"/>
                <w:sz w:val="20"/>
                <w:szCs w:val="20"/>
                <w:lang w:val="en-GB" w:eastAsia="zh-CN"/>
              </w:rPr>
              <w:t>e.g</w:t>
            </w:r>
            <w:proofErr w:type="spellEnd"/>
            <w:r w:rsidR="4A49D139" w:rsidRPr="4C52E3E7">
              <w:rPr>
                <w:rFonts w:ascii="Arial" w:eastAsia="MS Song" w:hAnsi="Arial" w:cs="Arial"/>
                <w:sz w:val="20"/>
                <w:szCs w:val="20"/>
                <w:lang w:val="en-GB" w:eastAsia="zh-CN"/>
              </w:rPr>
              <w:t>, Enrichment)</w:t>
            </w:r>
            <w:r w:rsidRPr="4C52E3E7">
              <w:rPr>
                <w:rFonts w:ascii="Arial" w:eastAsia="MS Song" w:hAnsi="Arial" w:cs="Arial"/>
                <w:sz w:val="20"/>
                <w:szCs w:val="20"/>
                <w:lang w:val="en-GB" w:eastAsia="zh-CN"/>
              </w:rPr>
              <w:t xml:space="preserve"> into </w:t>
            </w:r>
            <w:r w:rsidR="4A49D139" w:rsidRPr="4C52E3E7">
              <w:rPr>
                <w:rFonts w:ascii="Arial" w:eastAsia="MS Song" w:hAnsi="Arial" w:cs="Arial"/>
                <w:sz w:val="20"/>
                <w:szCs w:val="20"/>
                <w:lang w:val="en-GB" w:eastAsia="zh-CN"/>
              </w:rPr>
              <w:t xml:space="preserve">improved animal </w:t>
            </w:r>
            <w:r w:rsidRPr="4C52E3E7">
              <w:rPr>
                <w:rFonts w:ascii="Arial" w:eastAsia="MS Song" w:hAnsi="Arial" w:cs="Arial"/>
                <w:sz w:val="20"/>
                <w:szCs w:val="20"/>
                <w:lang w:val="en-GB" w:eastAsia="zh-CN"/>
              </w:rPr>
              <w:t>visibility and welfare.</w:t>
            </w:r>
            <w:del w:id="8" w:author="Dajun Wang" w:date="2022-07-18T06:50:00Z">
              <w:r w:rsidRPr="4C52E3E7" w:rsidDel="794D29B5">
                <w:rPr>
                  <w:rFonts w:ascii="Arial" w:eastAsia="MS Song" w:hAnsi="Arial" w:cs="Arial"/>
                  <w:sz w:val="20"/>
                  <w:szCs w:val="20"/>
                  <w:lang w:val="en-GB" w:eastAsia="zh-CN"/>
                </w:rPr>
                <w:delText xml:space="preserve"> </w:delText>
              </w:r>
            </w:del>
          </w:p>
          <w:p w14:paraId="3BAE8DE5" w14:textId="4059EDF6" w:rsidR="005223BF" w:rsidRDefault="005223BF" w:rsidP="794D29B5">
            <w:pPr>
              <w:autoSpaceDE w:val="0"/>
              <w:autoSpaceDN w:val="0"/>
              <w:adjustRightInd w:val="0"/>
              <w:spacing w:after="0" w:line="240" w:lineRule="auto"/>
              <w:jc w:val="both"/>
              <w:rPr>
                <w:ins w:id="9" w:author="Dajun Wang" w:date="2022-07-18T06:50:00Z"/>
                <w:rFonts w:ascii="Arial" w:eastAsia="MS Song" w:hAnsi="Arial" w:cs="Arial"/>
                <w:sz w:val="20"/>
                <w:szCs w:val="20"/>
                <w:lang w:val="en-GB" w:eastAsia="zh-CN"/>
              </w:rPr>
            </w:pPr>
          </w:p>
          <w:p w14:paraId="1F0A3CDB" w14:textId="77777777" w:rsidR="00A15D14" w:rsidRPr="00DA2321" w:rsidRDefault="00A15D14" w:rsidP="794D29B5">
            <w:pPr>
              <w:autoSpaceDE w:val="0"/>
              <w:autoSpaceDN w:val="0"/>
              <w:adjustRightInd w:val="0"/>
              <w:spacing w:after="0" w:line="240" w:lineRule="auto"/>
              <w:jc w:val="both"/>
              <w:rPr>
                <w:rFonts w:ascii="Arial" w:eastAsia="MS Song" w:hAnsi="Arial" w:cs="Arial"/>
                <w:sz w:val="20"/>
                <w:szCs w:val="20"/>
                <w:lang w:val="en-GB" w:eastAsia="zh-CN"/>
              </w:rPr>
            </w:pPr>
          </w:p>
          <w:p w14:paraId="731CCB55" w14:textId="28224FFC" w:rsidR="614BC0AF" w:rsidRDefault="6DD2DF02" w:rsidP="614BC0AF">
            <w:pPr>
              <w:spacing w:after="0" w:line="240" w:lineRule="auto"/>
              <w:jc w:val="both"/>
              <w:rPr>
                <w:rFonts w:ascii="Arial" w:eastAsia="MS Song" w:hAnsi="Arial" w:cs="Arial"/>
                <w:b/>
                <w:bCs/>
                <w:sz w:val="20"/>
                <w:szCs w:val="20"/>
                <w:lang w:val="en-GB" w:eastAsia="zh-CN"/>
              </w:rPr>
            </w:pPr>
            <w:r w:rsidRPr="4C52E3E7">
              <w:rPr>
                <w:rFonts w:ascii="Arial" w:eastAsia="MS Song" w:hAnsi="Arial" w:cs="Arial"/>
                <w:b/>
                <w:bCs/>
                <w:sz w:val="20"/>
                <w:szCs w:val="20"/>
                <w:lang w:val="en-GB" w:eastAsia="zh-CN"/>
              </w:rPr>
              <w:t>Materials and methods</w:t>
            </w:r>
          </w:p>
          <w:p w14:paraId="3CBC64F3" w14:textId="77777777" w:rsidR="00E34A4E" w:rsidRPr="00954E95" w:rsidDel="00E304A6" w:rsidRDefault="00E34A4E" w:rsidP="4C52E3E7">
            <w:pPr>
              <w:spacing w:after="0" w:line="240" w:lineRule="auto"/>
              <w:jc w:val="both"/>
              <w:rPr>
                <w:del w:id="10" w:author="Dajun Wang" w:date="2022-07-18T06:51:00Z"/>
                <w:rFonts w:ascii="Arial" w:eastAsia="MS Song" w:hAnsi="Arial" w:cs="Arial"/>
                <w:b/>
                <w:bCs/>
                <w:sz w:val="20"/>
                <w:szCs w:val="20"/>
                <w:lang w:val="en-GB" w:eastAsia="zh-CN"/>
                <w:rPrChange w:id="11" w:author="Dajun Wang" w:date="2022-07-18T08:24:00Z">
                  <w:rPr>
                    <w:del w:id="12" w:author="Dajun Wang" w:date="2022-07-18T06:51:00Z"/>
                    <w:rFonts w:ascii="Arial" w:eastAsia="Arial Nova" w:hAnsi="Arial" w:cs="Arial"/>
                    <w:i/>
                    <w:iCs/>
                    <w:sz w:val="20"/>
                    <w:szCs w:val="20"/>
                    <w:lang w:val="en-GB" w:eastAsia="zh-CN"/>
                  </w:rPr>
                </w:rPrChange>
              </w:rPr>
            </w:pPr>
          </w:p>
          <w:p w14:paraId="1779399F" w14:textId="5C10AA19" w:rsidR="10654597" w:rsidRPr="00954E95" w:rsidRDefault="10654597" w:rsidP="614BC0AF">
            <w:pPr>
              <w:spacing w:after="0" w:line="240" w:lineRule="auto"/>
              <w:jc w:val="both"/>
              <w:rPr>
                <w:rFonts w:ascii="Arial" w:eastAsia="Arial Nova" w:hAnsi="Arial" w:cs="Arial"/>
                <w:i/>
                <w:iCs/>
                <w:sz w:val="20"/>
                <w:szCs w:val="20"/>
                <w:u w:val="single"/>
                <w:lang w:val="en-GB" w:eastAsia="zh-CN"/>
                <w:rPrChange w:id="13" w:author="Dajun Wang" w:date="2022-07-18T08:24:00Z">
                  <w:rPr>
                    <w:rFonts w:ascii="Arial" w:eastAsia="Arial Nova" w:hAnsi="Arial" w:cs="Arial"/>
                    <w:i/>
                    <w:iCs/>
                    <w:sz w:val="20"/>
                    <w:szCs w:val="20"/>
                    <w:lang w:val="en-GB" w:eastAsia="zh-CN"/>
                  </w:rPr>
                </w:rPrChange>
              </w:rPr>
            </w:pPr>
            <w:r w:rsidRPr="00954E95">
              <w:rPr>
                <w:rFonts w:ascii="Arial" w:eastAsia="Arial Nova" w:hAnsi="Arial" w:cs="Arial"/>
                <w:i/>
                <w:iCs/>
                <w:sz w:val="20"/>
                <w:szCs w:val="20"/>
                <w:u w:val="single"/>
                <w:lang w:val="en-GB" w:eastAsia="zh-CN"/>
                <w:rPrChange w:id="14" w:author="Dajun Wang" w:date="2022-07-18T08:24:00Z">
                  <w:rPr>
                    <w:rFonts w:ascii="Arial" w:eastAsia="Arial Nova" w:hAnsi="Arial" w:cs="Arial"/>
                    <w:i/>
                    <w:iCs/>
                    <w:sz w:val="20"/>
                    <w:szCs w:val="20"/>
                    <w:lang w:val="en-GB" w:eastAsia="zh-CN"/>
                  </w:rPr>
                </w:rPrChange>
              </w:rPr>
              <w:t>Study Subjects</w:t>
            </w:r>
          </w:p>
          <w:p w14:paraId="79B3F495" w14:textId="29A23474" w:rsidR="614BC0AF" w:rsidRDefault="67F07AC0" w:rsidP="614BC0AF">
            <w:pPr>
              <w:spacing w:after="0" w:line="240" w:lineRule="auto"/>
              <w:jc w:val="both"/>
              <w:rPr>
                <w:rFonts w:ascii="Arial" w:eastAsia="Arial Nova" w:hAnsi="Arial" w:cs="Arial"/>
                <w:sz w:val="20"/>
                <w:szCs w:val="20"/>
                <w:lang w:val="en-GB" w:eastAsia="zh-CN"/>
              </w:rPr>
            </w:pPr>
            <w:r w:rsidRPr="4C52E3E7">
              <w:rPr>
                <w:rFonts w:ascii="Arial" w:eastAsia="Arial Nova" w:hAnsi="Arial" w:cs="Arial"/>
                <w:sz w:val="20"/>
                <w:szCs w:val="20"/>
                <w:lang w:val="en-GB" w:eastAsia="zh-CN"/>
              </w:rPr>
              <w:t>To reduce inter-subject variability and g</w:t>
            </w:r>
            <w:r w:rsidR="7B646211" w:rsidRPr="4C52E3E7">
              <w:rPr>
                <w:rFonts w:ascii="Arial" w:eastAsia="Arial Nova" w:hAnsi="Arial" w:cs="Arial"/>
                <w:sz w:val="20"/>
                <w:szCs w:val="20"/>
                <w:lang w:val="en-GB" w:eastAsia="zh-CN"/>
              </w:rPr>
              <w:t>eneralisations, the following animals are selected as they will be exhibited in the upcoming park.1</w:t>
            </w:r>
          </w:p>
          <w:p w14:paraId="7198ADDC" w14:textId="77777777" w:rsidR="00954E95" w:rsidRPr="006B7AF0" w:rsidRDefault="00954E95" w:rsidP="614BC0AF">
            <w:pPr>
              <w:spacing w:after="0" w:line="240" w:lineRule="auto"/>
              <w:jc w:val="both"/>
              <w:rPr>
                <w:rFonts w:ascii="Arial" w:eastAsia="Arial Nova" w:hAnsi="Arial" w:cs="Arial"/>
                <w:sz w:val="20"/>
                <w:szCs w:val="20"/>
                <w:lang w:val="en-GB" w:eastAsia="zh-CN"/>
                <w:rPrChange w:id="15" w:author="Dajun Wang" w:date="2022-07-18T08:22:00Z">
                  <w:rPr>
                    <w:rFonts w:ascii="Arial" w:eastAsia="Arial Nova" w:hAnsi="Arial" w:cs="Arial"/>
                    <w:b/>
                    <w:bCs/>
                    <w:sz w:val="20"/>
                    <w:szCs w:val="20"/>
                    <w:lang w:val="en-GB" w:eastAsia="zh-CN"/>
                  </w:rPr>
                </w:rPrChange>
              </w:rPr>
            </w:pPr>
          </w:p>
          <w:p w14:paraId="0119D5AC" w14:textId="5F0EE204" w:rsidR="10654597" w:rsidRPr="00DA2321" w:rsidRDefault="329C57C4" w:rsidP="00973460">
            <w:pPr>
              <w:pStyle w:val="ListParagraph"/>
              <w:numPr>
                <w:ilvl w:val="0"/>
                <w:numId w:val="3"/>
              </w:numPr>
              <w:spacing w:after="0" w:line="240" w:lineRule="auto"/>
              <w:jc w:val="both"/>
              <w:rPr>
                <w:rFonts w:ascii="Arial" w:eastAsia="Calibri" w:hAnsi="Arial" w:cs="Arial"/>
                <w:sz w:val="20"/>
                <w:szCs w:val="20"/>
                <w:lang w:val="en-GB" w:eastAsia="zh-CN"/>
              </w:rPr>
            </w:pPr>
            <w:r w:rsidRPr="405AB0FD">
              <w:rPr>
                <w:rFonts w:ascii="Arial" w:eastAsia="Arial Nova" w:hAnsi="Arial" w:cs="Arial"/>
                <w:sz w:val="20"/>
                <w:szCs w:val="20"/>
                <w:lang w:val="en-GB" w:eastAsia="zh-CN"/>
              </w:rPr>
              <w:t xml:space="preserve">1.0 </w:t>
            </w:r>
            <w:del w:id="16" w:author="Dajun Wang" w:date="2022-04-28T06:47:00Z">
              <w:r w:rsidR="10654597" w:rsidRPr="405AB0FD" w:rsidDel="329C57C4">
                <w:rPr>
                  <w:rFonts w:ascii="Arial" w:eastAsia="Arial Nova" w:hAnsi="Arial" w:cs="Arial"/>
                  <w:sz w:val="20"/>
                  <w:szCs w:val="20"/>
                  <w:lang w:val="en-GB" w:eastAsia="zh-CN"/>
                </w:rPr>
                <w:delText xml:space="preserve"> </w:delText>
              </w:r>
            </w:del>
            <w:r w:rsidRPr="405AB0FD">
              <w:rPr>
                <w:rFonts w:ascii="Arial" w:eastAsia="Arial Nova" w:hAnsi="Arial" w:cs="Arial"/>
                <w:sz w:val="20"/>
                <w:szCs w:val="20"/>
                <w:lang w:val="en-GB" w:eastAsia="zh-CN"/>
              </w:rPr>
              <w:t>Malayan Tiger “</w:t>
            </w:r>
            <w:proofErr w:type="spellStart"/>
            <w:r w:rsidRPr="405AB0FD">
              <w:rPr>
                <w:rFonts w:ascii="Arial" w:eastAsia="Arial Nova" w:hAnsi="Arial" w:cs="Arial"/>
                <w:sz w:val="20"/>
                <w:szCs w:val="20"/>
                <w:lang w:val="en-GB" w:eastAsia="zh-CN"/>
              </w:rPr>
              <w:t>Bongsu</w:t>
            </w:r>
            <w:proofErr w:type="spellEnd"/>
            <w:r w:rsidRPr="405AB0FD">
              <w:rPr>
                <w:rFonts w:ascii="Arial" w:eastAsia="Arial Nova" w:hAnsi="Arial" w:cs="Arial"/>
                <w:sz w:val="20"/>
                <w:szCs w:val="20"/>
                <w:lang w:val="en-GB" w:eastAsia="zh-CN"/>
              </w:rPr>
              <w:t>”</w:t>
            </w:r>
          </w:p>
          <w:p w14:paraId="54984D8B" w14:textId="291BBBA3" w:rsidR="614BC0AF" w:rsidRPr="00DA2321" w:rsidRDefault="614BC0AF" w:rsidP="007936A3">
            <w:pPr>
              <w:spacing w:after="0" w:line="240" w:lineRule="auto"/>
              <w:jc w:val="both"/>
              <w:rPr>
                <w:rFonts w:ascii="Arial" w:eastAsia="Arial Nova" w:hAnsi="Arial" w:cs="Arial"/>
                <w:sz w:val="20"/>
                <w:szCs w:val="20"/>
                <w:lang w:val="en-GB" w:eastAsia="zh-CN"/>
              </w:rPr>
            </w:pPr>
          </w:p>
          <w:p w14:paraId="4FF249EE" w14:textId="0627762C" w:rsidR="10654597" w:rsidRPr="007936A3" w:rsidRDefault="10654597" w:rsidP="00973460">
            <w:pPr>
              <w:pStyle w:val="ListParagraph"/>
              <w:numPr>
                <w:ilvl w:val="0"/>
                <w:numId w:val="3"/>
              </w:numPr>
              <w:spacing w:after="0" w:line="240" w:lineRule="auto"/>
              <w:jc w:val="both"/>
              <w:rPr>
                <w:rFonts w:ascii="Arial" w:eastAsia="Calibri" w:hAnsi="Arial" w:cs="Arial"/>
                <w:sz w:val="20"/>
                <w:szCs w:val="20"/>
                <w:lang w:val="en-GB" w:eastAsia="zh-CN"/>
              </w:rPr>
            </w:pPr>
            <w:r w:rsidRPr="00DA2321">
              <w:rPr>
                <w:rFonts w:ascii="Arial" w:eastAsia="Arial Nova" w:hAnsi="Arial" w:cs="Arial"/>
                <w:sz w:val="20"/>
                <w:szCs w:val="20"/>
                <w:lang w:val="en-GB" w:eastAsia="zh-CN"/>
              </w:rPr>
              <w:t>6.0 Red Dholes</w:t>
            </w:r>
          </w:p>
          <w:p w14:paraId="48DC155C" w14:textId="77777777" w:rsidR="007936A3" w:rsidRDefault="007936A3" w:rsidP="007936A3">
            <w:pPr>
              <w:spacing w:after="0" w:line="240" w:lineRule="auto"/>
              <w:jc w:val="both"/>
              <w:rPr>
                <w:rFonts w:ascii="Arial" w:eastAsia="Calibri" w:hAnsi="Arial" w:cs="Arial"/>
                <w:sz w:val="20"/>
                <w:szCs w:val="20"/>
                <w:lang w:val="en-GB" w:eastAsia="zh-CN"/>
              </w:rPr>
            </w:pPr>
          </w:p>
          <w:p w14:paraId="430047E6" w14:textId="0F92404F" w:rsidR="614BC0AF" w:rsidRPr="00954E95" w:rsidRDefault="007936A3" w:rsidP="614BC0AF">
            <w:pPr>
              <w:spacing w:after="0" w:line="240" w:lineRule="auto"/>
              <w:jc w:val="both"/>
              <w:rPr>
                <w:rFonts w:ascii="Arial" w:hAnsi="Arial" w:cs="Arial"/>
                <w:sz w:val="20"/>
                <w:szCs w:val="20"/>
                <w:u w:val="single"/>
                <w:lang w:val="en-GB" w:eastAsia="zh-CN"/>
                <w:rPrChange w:id="17" w:author="Dajun Wang" w:date="2022-07-18T08:24:00Z">
                  <w:rPr>
                    <w:rFonts w:ascii="Arial" w:hAnsi="Arial" w:cs="Arial"/>
                    <w:sz w:val="20"/>
                    <w:szCs w:val="20"/>
                    <w:lang w:val="en-GB" w:eastAsia="zh-CN"/>
                  </w:rPr>
                </w:rPrChange>
              </w:rPr>
            </w:pPr>
            <w:r w:rsidRPr="00954E95">
              <w:rPr>
                <w:rFonts w:ascii="Arial" w:eastAsia="Calibri" w:hAnsi="Arial" w:cs="Arial"/>
                <w:i/>
                <w:iCs/>
                <w:sz w:val="20"/>
                <w:szCs w:val="20"/>
                <w:u w:val="single"/>
                <w:lang w:val="en-GB" w:eastAsia="zh-CN"/>
                <w:rPrChange w:id="18" w:author="Dajun Wang" w:date="2022-07-18T08:24:00Z">
                  <w:rPr>
                    <w:rFonts w:ascii="Arial" w:eastAsia="Calibri" w:hAnsi="Arial" w:cs="Arial"/>
                    <w:i/>
                    <w:iCs/>
                    <w:sz w:val="20"/>
                    <w:szCs w:val="20"/>
                    <w:lang w:val="en-GB" w:eastAsia="zh-CN"/>
                  </w:rPr>
                </w:rPrChange>
              </w:rPr>
              <w:t xml:space="preserve">Sampling </w:t>
            </w:r>
            <w:r w:rsidR="00AC332B" w:rsidRPr="00954E95">
              <w:rPr>
                <w:rFonts w:ascii="Arial" w:eastAsia="Calibri" w:hAnsi="Arial" w:cs="Arial"/>
                <w:i/>
                <w:iCs/>
                <w:sz w:val="20"/>
                <w:szCs w:val="20"/>
                <w:u w:val="single"/>
                <w:lang w:val="en-GB" w:eastAsia="zh-CN"/>
                <w:rPrChange w:id="19" w:author="Dajun Wang" w:date="2022-07-18T08:24:00Z">
                  <w:rPr>
                    <w:rFonts w:ascii="Arial" w:eastAsia="Calibri" w:hAnsi="Arial" w:cs="Arial"/>
                    <w:i/>
                    <w:iCs/>
                    <w:sz w:val="20"/>
                    <w:szCs w:val="20"/>
                    <w:lang w:val="en-GB" w:eastAsia="zh-CN"/>
                  </w:rPr>
                </w:rPrChange>
              </w:rPr>
              <w:t xml:space="preserve">/ Data collection </w:t>
            </w:r>
            <w:r w:rsidRPr="00954E95">
              <w:rPr>
                <w:rFonts w:ascii="Arial" w:eastAsia="Calibri" w:hAnsi="Arial" w:cs="Arial"/>
                <w:i/>
                <w:iCs/>
                <w:sz w:val="20"/>
                <w:szCs w:val="20"/>
                <w:u w:val="single"/>
                <w:lang w:val="en-GB" w:eastAsia="zh-CN"/>
                <w:rPrChange w:id="20" w:author="Dajun Wang" w:date="2022-07-18T08:24:00Z">
                  <w:rPr>
                    <w:rFonts w:ascii="Arial" w:eastAsia="Calibri" w:hAnsi="Arial" w:cs="Arial"/>
                    <w:i/>
                    <w:iCs/>
                    <w:sz w:val="20"/>
                    <w:szCs w:val="20"/>
                    <w:lang w:val="en-GB" w:eastAsia="zh-CN"/>
                  </w:rPr>
                </w:rPrChange>
              </w:rPr>
              <w:t>regime</w:t>
            </w:r>
          </w:p>
          <w:p w14:paraId="38DD00D0" w14:textId="135A5848" w:rsidR="78CFD1A6" w:rsidRPr="00DA2321" w:rsidRDefault="78CFD1A6" w:rsidP="00973460">
            <w:pPr>
              <w:pStyle w:val="ListParagraph"/>
              <w:numPr>
                <w:ilvl w:val="0"/>
                <w:numId w:val="3"/>
              </w:numPr>
              <w:spacing w:after="0" w:line="240" w:lineRule="auto"/>
              <w:jc w:val="both"/>
              <w:rPr>
                <w:rFonts w:ascii="Arial" w:eastAsiaTheme="minorEastAsia" w:hAnsi="Arial" w:cs="Arial"/>
                <w:sz w:val="20"/>
                <w:szCs w:val="20"/>
                <w:lang w:val="en-GB" w:eastAsia="zh-CN"/>
              </w:rPr>
            </w:pPr>
            <w:r w:rsidRPr="00DA2321">
              <w:rPr>
                <w:rFonts w:ascii="Arial" w:eastAsia="MS Song" w:hAnsi="Arial" w:cs="Arial"/>
                <w:sz w:val="20"/>
                <w:szCs w:val="20"/>
                <w:lang w:val="en-GB" w:eastAsia="zh-CN"/>
              </w:rPr>
              <w:t xml:space="preserve">Study will be conducted from Monday to Friday </w:t>
            </w:r>
          </w:p>
          <w:p w14:paraId="69899CE7" w14:textId="43031109" w:rsidR="78CFD1A6" w:rsidRPr="00DA2321" w:rsidRDefault="4742ED59" w:rsidP="4C52E3E7">
            <w:pPr>
              <w:pStyle w:val="ListParagraph"/>
              <w:numPr>
                <w:ilvl w:val="0"/>
                <w:numId w:val="3"/>
              </w:numPr>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 xml:space="preserve">Time frames are in line with the </w:t>
            </w:r>
            <w:r w:rsidR="3DE74309" w:rsidRPr="4C52E3E7">
              <w:rPr>
                <w:rFonts w:ascii="Arial" w:eastAsia="MS Song" w:hAnsi="Arial" w:cs="Arial"/>
                <w:sz w:val="20"/>
                <w:szCs w:val="20"/>
                <w:lang w:val="en-GB" w:eastAsia="zh-CN"/>
              </w:rPr>
              <w:t>operational</w:t>
            </w:r>
            <w:r w:rsidRPr="4C52E3E7">
              <w:rPr>
                <w:rFonts w:ascii="Arial" w:eastAsia="MS Song" w:hAnsi="Arial" w:cs="Arial"/>
                <w:sz w:val="20"/>
                <w:szCs w:val="20"/>
                <w:lang w:val="en-GB" w:eastAsia="zh-CN"/>
              </w:rPr>
              <w:t xml:space="preserve"> hours </w:t>
            </w:r>
            <w:r w:rsidR="52CF7B2F" w:rsidRPr="4C52E3E7">
              <w:rPr>
                <w:rFonts w:ascii="Arial" w:eastAsia="MS Song" w:hAnsi="Arial" w:cs="Arial"/>
                <w:sz w:val="20"/>
                <w:szCs w:val="20"/>
                <w:lang w:val="en-GB" w:eastAsia="zh-CN"/>
              </w:rPr>
              <w:t>of</w:t>
            </w:r>
            <w:r w:rsidRPr="4C52E3E7">
              <w:rPr>
                <w:rFonts w:ascii="Arial" w:eastAsia="MS Song" w:hAnsi="Arial" w:cs="Arial"/>
                <w:sz w:val="20"/>
                <w:szCs w:val="20"/>
                <w:lang w:val="en-GB" w:eastAsia="zh-CN"/>
              </w:rPr>
              <w:t xml:space="preserve"> the upcoming park (from 1pm to 5 30pm)</w:t>
            </w:r>
          </w:p>
          <w:p w14:paraId="2A114B43" w14:textId="5C44CE1C" w:rsidR="78CFD1A6" w:rsidRPr="00DA2321" w:rsidRDefault="6DD2DF02" w:rsidP="00973460">
            <w:pPr>
              <w:pStyle w:val="ListParagraph"/>
              <w:numPr>
                <w:ilvl w:val="0"/>
                <w:numId w:val="3"/>
              </w:numPr>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 xml:space="preserve">Study will not be conducted on days where minimally moderate rainfall is present. This is because we anticipate the </w:t>
            </w:r>
            <w:r w:rsidR="61B56B54" w:rsidRPr="4C52E3E7">
              <w:rPr>
                <w:rFonts w:ascii="Arial" w:eastAsia="MS Song" w:hAnsi="Arial" w:cs="Arial"/>
                <w:sz w:val="20"/>
                <w:szCs w:val="20"/>
                <w:lang w:val="en-GB" w:eastAsia="zh-CN"/>
              </w:rPr>
              <w:t xml:space="preserve">shelter-seeking behaviours in the studied </w:t>
            </w:r>
            <w:r w:rsidRPr="4C52E3E7">
              <w:rPr>
                <w:rFonts w:ascii="Arial" w:eastAsia="MS Song" w:hAnsi="Arial" w:cs="Arial"/>
                <w:sz w:val="20"/>
                <w:szCs w:val="20"/>
                <w:lang w:val="en-GB" w:eastAsia="zh-CN"/>
              </w:rPr>
              <w:t xml:space="preserve">animals </w:t>
            </w:r>
            <w:r w:rsidR="3CBE8971" w:rsidRPr="4C52E3E7">
              <w:rPr>
                <w:rFonts w:ascii="Arial" w:eastAsia="MS Song" w:hAnsi="Arial" w:cs="Arial"/>
                <w:sz w:val="20"/>
                <w:szCs w:val="20"/>
                <w:lang w:val="en-GB" w:eastAsia="zh-CN"/>
              </w:rPr>
              <w:t xml:space="preserve">and </w:t>
            </w:r>
            <w:r w:rsidR="61B56B54" w:rsidRPr="4C52E3E7">
              <w:rPr>
                <w:rFonts w:ascii="Arial" w:eastAsia="MS Song" w:hAnsi="Arial" w:cs="Arial"/>
                <w:sz w:val="20"/>
                <w:szCs w:val="20"/>
                <w:lang w:val="en-GB" w:eastAsia="zh-CN"/>
              </w:rPr>
              <w:t xml:space="preserve">the presence of </w:t>
            </w:r>
            <w:r w:rsidR="109187C2" w:rsidRPr="4C52E3E7">
              <w:rPr>
                <w:rFonts w:ascii="Arial" w:eastAsia="MS Song" w:hAnsi="Arial" w:cs="Arial"/>
                <w:sz w:val="20"/>
                <w:szCs w:val="20"/>
                <w:lang w:val="en-GB" w:eastAsia="zh-CN"/>
              </w:rPr>
              <w:t>rain will dilute</w:t>
            </w:r>
            <w:r w:rsidR="3CBE8971" w:rsidRPr="4C52E3E7">
              <w:rPr>
                <w:rFonts w:ascii="Arial" w:eastAsia="MS Song" w:hAnsi="Arial" w:cs="Arial"/>
                <w:sz w:val="20"/>
                <w:szCs w:val="20"/>
                <w:lang w:val="en-GB" w:eastAsia="zh-CN"/>
              </w:rPr>
              <w:t xml:space="preserve"> each scent type.</w:t>
            </w:r>
          </w:p>
          <w:p w14:paraId="701B1591" w14:textId="42698688" w:rsidR="00B37A44" w:rsidRPr="0084393D" w:rsidRDefault="37BF8AF4" w:rsidP="00973460">
            <w:pPr>
              <w:pStyle w:val="ListParagraph"/>
              <w:numPr>
                <w:ilvl w:val="0"/>
                <w:numId w:val="3"/>
              </w:numPr>
              <w:spacing w:after="0" w:line="240" w:lineRule="auto"/>
              <w:jc w:val="both"/>
              <w:rPr>
                <w:rFonts w:ascii="Arial" w:hAnsi="Arial" w:cs="Arial"/>
                <w:color w:val="FF0000"/>
                <w:sz w:val="20"/>
                <w:szCs w:val="20"/>
                <w:lang w:val="en-GB" w:eastAsia="zh-CN"/>
                <w:rPrChange w:id="21" w:author="Dajun Wang" w:date="2022-07-18T12:28:00Z">
                  <w:rPr>
                    <w:rFonts w:ascii="Arial" w:eastAsia="MS Song" w:hAnsi="Arial" w:cs="Arial"/>
                    <w:sz w:val="20"/>
                    <w:szCs w:val="20"/>
                    <w:lang w:val="en-GB" w:eastAsia="zh-CN"/>
                  </w:rPr>
                </w:rPrChange>
              </w:rPr>
            </w:pPr>
            <w:r w:rsidRPr="4C52E3E7">
              <w:rPr>
                <w:rFonts w:ascii="Arial" w:eastAsia="MS Song" w:hAnsi="Arial" w:cs="Arial"/>
                <w:sz w:val="20"/>
                <w:szCs w:val="20"/>
                <w:lang w:val="en-GB" w:eastAsia="zh-CN"/>
              </w:rPr>
              <w:t>D</w:t>
            </w:r>
            <w:r w:rsidR="4742ED59" w:rsidRPr="4C52E3E7">
              <w:rPr>
                <w:rFonts w:ascii="Arial" w:eastAsia="MS Song" w:hAnsi="Arial" w:cs="Arial"/>
                <w:sz w:val="20"/>
                <w:szCs w:val="20"/>
                <w:lang w:val="en-GB" w:eastAsia="zh-CN"/>
              </w:rPr>
              <w:t xml:space="preserve">ata for each treatment </w:t>
            </w:r>
            <w:r w:rsidRPr="4C52E3E7">
              <w:rPr>
                <w:rFonts w:ascii="Arial" w:eastAsia="MS Song" w:hAnsi="Arial" w:cs="Arial"/>
                <w:sz w:val="20"/>
                <w:szCs w:val="20"/>
                <w:lang w:val="en-GB" w:eastAsia="zh-CN"/>
              </w:rPr>
              <w:t>will be collected for three days.</w:t>
            </w:r>
          </w:p>
          <w:p w14:paraId="5FE9DC13" w14:textId="77777777" w:rsidR="0084393D" w:rsidRDefault="0084393D" w:rsidP="0084393D">
            <w:pPr>
              <w:spacing w:after="0" w:line="240" w:lineRule="auto"/>
              <w:jc w:val="both"/>
              <w:rPr>
                <w:rFonts w:ascii="Arial" w:hAnsi="Arial" w:cs="Arial"/>
                <w:color w:val="FF0000"/>
                <w:sz w:val="20"/>
                <w:szCs w:val="20"/>
                <w:lang w:val="en-GB" w:eastAsia="zh-CN"/>
              </w:rPr>
            </w:pPr>
          </w:p>
          <w:p w14:paraId="5CF8CB87" w14:textId="77777777" w:rsidR="0084393D" w:rsidRPr="00AE2CCA" w:rsidRDefault="41608917" w:rsidP="4C52E3E7">
            <w:pPr>
              <w:autoSpaceDE w:val="0"/>
              <w:autoSpaceDN w:val="0"/>
              <w:adjustRightInd w:val="0"/>
              <w:spacing w:after="0" w:line="240" w:lineRule="auto"/>
              <w:jc w:val="both"/>
              <w:rPr>
                <w:rFonts w:ascii="Arial" w:eastAsia="MS Song" w:hAnsi="Arial" w:cs="Arial"/>
                <w:i/>
                <w:iCs/>
                <w:sz w:val="20"/>
                <w:szCs w:val="20"/>
                <w:u w:val="single"/>
                <w:lang w:val="en-GB" w:eastAsia="zh-CN"/>
              </w:rPr>
            </w:pPr>
            <w:r w:rsidRPr="4C52E3E7">
              <w:rPr>
                <w:rFonts w:ascii="Arial" w:eastAsia="MS Song" w:hAnsi="Arial" w:cs="Arial"/>
                <w:i/>
                <w:iCs/>
                <w:sz w:val="20"/>
                <w:szCs w:val="20"/>
                <w:u w:val="single"/>
                <w:lang w:val="en-GB" w:eastAsia="zh-CN"/>
              </w:rPr>
              <w:t>Experimental design</w:t>
            </w:r>
          </w:p>
          <w:p w14:paraId="4FA4D6F4" w14:textId="216B81C5" w:rsidR="0084393D" w:rsidRPr="00DA2321" w:rsidRDefault="41608917" w:rsidP="4C52E3E7">
            <w:pPr>
              <w:pStyle w:val="ListParagraph"/>
              <w:numPr>
                <w:ilvl w:val="0"/>
                <w:numId w:val="3"/>
              </w:numPr>
              <w:autoSpaceDE w:val="0"/>
              <w:autoSpaceDN w:val="0"/>
              <w:adjustRightInd w:val="0"/>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To examine the efficacy of the different scents used (see Table 1), two main responses will be collected. See more details below.</w:t>
            </w:r>
          </w:p>
          <w:p w14:paraId="01D7317A" w14:textId="77777777" w:rsidR="0084393D" w:rsidRPr="00AE2CCA" w:rsidRDefault="41608917" w:rsidP="4C52E3E7">
            <w:pPr>
              <w:pStyle w:val="ListParagraph"/>
              <w:numPr>
                <w:ilvl w:val="1"/>
                <w:numId w:val="3"/>
              </w:numPr>
              <w:autoSpaceDE w:val="0"/>
              <w:autoSpaceDN w:val="0"/>
              <w:adjustRightInd w:val="0"/>
              <w:spacing w:after="0" w:line="240" w:lineRule="auto"/>
              <w:jc w:val="both"/>
              <w:rPr>
                <w:rFonts w:ascii="Arial" w:eastAsiaTheme="minorEastAsia" w:hAnsi="Arial" w:cs="Arial"/>
                <w:sz w:val="20"/>
                <w:szCs w:val="20"/>
                <w:lang w:val="en-GB" w:eastAsia="zh-CN"/>
              </w:rPr>
            </w:pPr>
            <w:r w:rsidRPr="4C52E3E7">
              <w:rPr>
                <w:rFonts w:ascii="Arial" w:eastAsiaTheme="minorEastAsia" w:hAnsi="Arial" w:cs="Arial"/>
                <w:sz w:val="20"/>
                <w:szCs w:val="20"/>
                <w:lang w:val="en-GB" w:eastAsia="zh-CN"/>
              </w:rPr>
              <w:t>Duration of time spent with device</w:t>
            </w:r>
          </w:p>
          <w:p w14:paraId="3791B8D6" w14:textId="77777777" w:rsidR="0084393D" w:rsidRPr="00AE2CCA" w:rsidRDefault="41608917" w:rsidP="4C52E3E7">
            <w:pPr>
              <w:pStyle w:val="ListParagraph"/>
              <w:numPr>
                <w:ilvl w:val="1"/>
                <w:numId w:val="3"/>
              </w:numPr>
              <w:autoSpaceDE w:val="0"/>
              <w:autoSpaceDN w:val="0"/>
              <w:adjustRightInd w:val="0"/>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Visitation rate</w:t>
            </w:r>
          </w:p>
          <w:p w14:paraId="6C6CC754" w14:textId="77777777" w:rsidR="0084393D" w:rsidRDefault="41608917" w:rsidP="4C52E3E7">
            <w:pPr>
              <w:pStyle w:val="ListParagraph"/>
              <w:numPr>
                <w:ilvl w:val="1"/>
                <w:numId w:val="3"/>
              </w:numPr>
              <w:autoSpaceDE w:val="0"/>
              <w:autoSpaceDN w:val="0"/>
              <w:adjustRightInd w:val="0"/>
              <w:spacing w:after="0" w:line="240" w:lineRule="auto"/>
              <w:jc w:val="both"/>
              <w:rPr>
                <w:rFonts w:eastAsiaTheme="minorEastAsia"/>
                <w:sz w:val="20"/>
                <w:szCs w:val="20"/>
                <w:lang w:val="en-GB" w:eastAsia="zh-CN"/>
              </w:rPr>
            </w:pPr>
            <w:r w:rsidRPr="4C52E3E7">
              <w:rPr>
                <w:rFonts w:ascii="Arial" w:eastAsia="MS Song" w:hAnsi="Arial" w:cs="Arial"/>
                <w:sz w:val="20"/>
                <w:szCs w:val="20"/>
                <w:lang w:val="en-GB" w:eastAsia="zh-CN"/>
              </w:rPr>
              <w:t>Spatial selection and patterns</w:t>
            </w:r>
          </w:p>
          <w:p w14:paraId="2427CD57" w14:textId="77777777" w:rsidR="0084393D" w:rsidRPr="00AE2CCA" w:rsidRDefault="0084393D" w:rsidP="4C52E3E7">
            <w:pPr>
              <w:autoSpaceDE w:val="0"/>
              <w:autoSpaceDN w:val="0"/>
              <w:adjustRightInd w:val="0"/>
              <w:spacing w:after="0" w:line="240" w:lineRule="auto"/>
              <w:jc w:val="both"/>
              <w:rPr>
                <w:rFonts w:eastAsiaTheme="minorEastAsia"/>
                <w:sz w:val="20"/>
                <w:szCs w:val="20"/>
                <w:lang w:val="en-GB" w:eastAsia="zh-CN"/>
              </w:rPr>
            </w:pPr>
          </w:p>
          <w:p w14:paraId="25FD44C5" w14:textId="77777777" w:rsidR="0084393D" w:rsidRPr="00DA2321" w:rsidRDefault="41608917" w:rsidP="4C52E3E7">
            <w:pPr>
              <w:spacing w:after="0" w:line="240" w:lineRule="auto"/>
              <w:jc w:val="both"/>
              <w:rPr>
                <w:rFonts w:ascii="Arial" w:eastAsiaTheme="minorEastAsia" w:hAnsi="Arial" w:cs="Arial"/>
                <w:sz w:val="20"/>
                <w:szCs w:val="20"/>
                <w:lang w:val="en-GB" w:eastAsia="zh-CN"/>
              </w:rPr>
            </w:pPr>
            <w:r w:rsidRPr="4C52E3E7">
              <w:rPr>
                <w:rFonts w:ascii="Arial" w:eastAsiaTheme="minorEastAsia" w:hAnsi="Arial" w:cs="Arial"/>
                <w:b/>
                <w:bCs/>
                <w:sz w:val="20"/>
                <w:szCs w:val="20"/>
                <w:lang w:val="en-GB" w:eastAsia="zh-CN"/>
              </w:rPr>
              <w:t>Duration of time engaged with stimuli</w:t>
            </w:r>
          </w:p>
          <w:p w14:paraId="0043FBF5" w14:textId="507E7C12" w:rsidR="0084393D" w:rsidRPr="00DA2321" w:rsidRDefault="41608917" w:rsidP="0084393D">
            <w:pPr>
              <w:pStyle w:val="ListParagraph"/>
              <w:numPr>
                <w:ilvl w:val="0"/>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Sampling regime (see Table 2 and 3):</w:t>
            </w:r>
          </w:p>
          <w:p w14:paraId="4B2596EF" w14:textId="77777777" w:rsidR="0084393D" w:rsidRPr="00AE2CCA" w:rsidRDefault="41608917" w:rsidP="0084393D">
            <w:pPr>
              <w:pStyle w:val="ListParagraph"/>
              <w:numPr>
                <w:ilvl w:val="1"/>
                <w:numId w:val="3"/>
              </w:numPr>
              <w:autoSpaceDE w:val="0"/>
              <w:autoSpaceDN w:val="0"/>
              <w:adjustRightInd w:val="0"/>
              <w:spacing w:after="0" w:line="240" w:lineRule="auto"/>
              <w:jc w:val="both"/>
              <w:rPr>
                <w:rFonts w:ascii="Arial" w:hAnsi="Arial" w:cs="Arial"/>
                <w:sz w:val="20"/>
                <w:szCs w:val="20"/>
                <w:lang w:val="en-GB" w:eastAsia="zh-CN"/>
              </w:rPr>
            </w:pPr>
            <w:commentRangeStart w:id="22"/>
            <w:commentRangeStart w:id="23"/>
            <w:r w:rsidRPr="4C52E3E7">
              <w:rPr>
                <w:rFonts w:ascii="Arial" w:eastAsia="MS Song" w:hAnsi="Arial" w:cs="Arial"/>
                <w:sz w:val="20"/>
                <w:szCs w:val="20"/>
                <w:lang w:val="en-GB" w:eastAsia="zh-CN"/>
              </w:rPr>
              <w:t xml:space="preserve">Dholes: </w:t>
            </w:r>
          </w:p>
          <w:p w14:paraId="7C1C19C0" w14:textId="77777777" w:rsidR="0084393D" w:rsidRPr="00AE2CCA" w:rsidRDefault="41608917" w:rsidP="0084393D">
            <w:pPr>
              <w:pStyle w:val="ListParagraph"/>
              <w:numPr>
                <w:ilvl w:val="2"/>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1300—1400 h (baseline &amp; treatment)</w:t>
            </w:r>
          </w:p>
          <w:p w14:paraId="5D14DB8D" w14:textId="77777777" w:rsidR="0084393D" w:rsidRPr="00AE2CCA" w:rsidRDefault="41608917" w:rsidP="0084393D">
            <w:pPr>
              <w:pStyle w:val="ListParagraph"/>
              <w:numPr>
                <w:ilvl w:val="2"/>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Instantaneous scan sampling; 30 s per observation</w:t>
            </w:r>
          </w:p>
          <w:p w14:paraId="0437935B" w14:textId="77777777" w:rsidR="0084393D" w:rsidRPr="00AE2CCA" w:rsidRDefault="41608917" w:rsidP="0084393D">
            <w:pPr>
              <w:pStyle w:val="ListParagraph"/>
              <w:numPr>
                <w:ilvl w:val="1"/>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 xml:space="preserve">Tigers: </w:t>
            </w:r>
          </w:p>
          <w:p w14:paraId="631CC972" w14:textId="77777777" w:rsidR="0084393D" w:rsidRPr="00AE2CCA" w:rsidRDefault="41608917" w:rsidP="0084393D">
            <w:pPr>
              <w:pStyle w:val="ListParagraph"/>
              <w:numPr>
                <w:ilvl w:val="2"/>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1400—1500 h (baseline &amp; treatment)</w:t>
            </w:r>
            <w:commentRangeEnd w:id="22"/>
            <w:r w:rsidR="0084393D">
              <w:rPr>
                <w:rStyle w:val="CommentReference"/>
              </w:rPr>
              <w:commentReference w:id="22"/>
            </w:r>
            <w:commentRangeEnd w:id="23"/>
            <w:r w:rsidR="0084393D">
              <w:rPr>
                <w:rStyle w:val="CommentReference"/>
              </w:rPr>
              <w:commentReference w:id="23"/>
            </w:r>
          </w:p>
          <w:p w14:paraId="62690DE0" w14:textId="77777777" w:rsidR="0084393D" w:rsidRPr="00AE2CCA" w:rsidRDefault="41608917" w:rsidP="0084393D">
            <w:pPr>
              <w:pStyle w:val="ListParagraph"/>
              <w:numPr>
                <w:ilvl w:val="2"/>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Instantaneous focal sampling; 60 s per observation</w:t>
            </w:r>
          </w:p>
          <w:p w14:paraId="7346470E" w14:textId="77777777" w:rsidR="0084393D" w:rsidRPr="00AE2CCA" w:rsidRDefault="41608917" w:rsidP="0084393D">
            <w:pPr>
              <w:pStyle w:val="ListParagraph"/>
              <w:numPr>
                <w:ilvl w:val="1"/>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hAnsi="Arial" w:cs="Arial"/>
                <w:sz w:val="20"/>
                <w:szCs w:val="20"/>
                <w:lang w:val="en-GB" w:eastAsia="zh-CN"/>
              </w:rPr>
              <w:t>Each sampling session constitutes 15 mins</w:t>
            </w:r>
          </w:p>
          <w:p w14:paraId="6A20C783" w14:textId="77777777" w:rsidR="0084393D" w:rsidRPr="00AE2CCA" w:rsidRDefault="41608917" w:rsidP="0084393D">
            <w:pPr>
              <w:pStyle w:val="ListParagraph"/>
              <w:numPr>
                <w:ilvl w:val="1"/>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Sampling windows are subject to weather conditions and sections workflow for the day</w:t>
            </w:r>
          </w:p>
          <w:p w14:paraId="0692EE4B" w14:textId="77777777" w:rsidR="0084393D" w:rsidRDefault="41608917" w:rsidP="0084393D">
            <w:pPr>
              <w:pStyle w:val="ListParagraph"/>
              <w:numPr>
                <w:ilvl w:val="1"/>
                <w:numId w:val="3"/>
              </w:numPr>
              <w:spacing w:after="0" w:line="240" w:lineRule="auto"/>
              <w:jc w:val="both"/>
              <w:rPr>
                <w:color w:val="000000" w:themeColor="text1"/>
                <w:sz w:val="20"/>
                <w:szCs w:val="20"/>
                <w:lang w:val="en-GB" w:eastAsia="zh-CN"/>
              </w:rPr>
            </w:pPr>
            <w:r w:rsidRPr="4C52E3E7">
              <w:rPr>
                <w:rFonts w:ascii="Arial" w:hAnsi="Arial" w:cs="Arial"/>
                <w:sz w:val="20"/>
                <w:szCs w:val="20"/>
                <w:lang w:val="en-GB" w:eastAsia="zh-CN"/>
              </w:rPr>
              <w:t>Each day, baseline sessions are conducted first before the treatment sessions</w:t>
            </w:r>
          </w:p>
          <w:p w14:paraId="4DCC76D5" w14:textId="77777777" w:rsidR="0084393D" w:rsidRPr="00AE2CCA" w:rsidRDefault="41608917" w:rsidP="0084393D">
            <w:pPr>
              <w:pStyle w:val="ListParagraph"/>
              <w:numPr>
                <w:ilvl w:val="1"/>
                <w:numId w:val="3"/>
              </w:numPr>
              <w:spacing w:after="0" w:line="240" w:lineRule="auto"/>
              <w:jc w:val="both"/>
              <w:rPr>
                <w:color w:val="000000" w:themeColor="text1"/>
                <w:sz w:val="20"/>
                <w:szCs w:val="20"/>
                <w:lang w:val="en-GB" w:eastAsia="zh-CN"/>
              </w:rPr>
            </w:pPr>
            <w:r w:rsidRPr="4C52E3E7">
              <w:rPr>
                <w:rFonts w:ascii="Arial" w:hAnsi="Arial" w:cs="Arial"/>
                <w:sz w:val="20"/>
                <w:szCs w:val="20"/>
                <w:lang w:val="en-GB" w:eastAsia="zh-CN"/>
              </w:rPr>
              <w:t>To avoid any biased behaviours from the initial release into exhibits, data collection will commence five mins after the studied animals are released.</w:t>
            </w:r>
          </w:p>
          <w:p w14:paraId="37F79D13" w14:textId="77777777" w:rsidR="0084393D" w:rsidRPr="00AE2CCA" w:rsidRDefault="41608917" w:rsidP="4C52E3E7">
            <w:pPr>
              <w:pStyle w:val="ListParagraph"/>
              <w:numPr>
                <w:ilvl w:val="0"/>
                <w:numId w:val="3"/>
              </w:numPr>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Treatment and baseline data collection for that day will be randomised (see Table 1)</w:t>
            </w:r>
          </w:p>
          <w:p w14:paraId="3151B79F" w14:textId="77777777" w:rsidR="0084393D" w:rsidRPr="00DA2321" w:rsidRDefault="41608917" w:rsidP="4C52E3E7">
            <w:pPr>
              <w:pStyle w:val="ListParagraph"/>
              <w:numPr>
                <w:ilvl w:val="0"/>
                <w:numId w:val="3"/>
              </w:numPr>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Data will be collected by the intern who will be trained beforehand.</w:t>
            </w:r>
          </w:p>
          <w:p w14:paraId="26FE20CF" w14:textId="03168F06" w:rsidR="0084393D" w:rsidRPr="00DA2321" w:rsidRDefault="41608917" w:rsidP="4C52E3E7">
            <w:pPr>
              <w:pStyle w:val="ListParagraph"/>
              <w:numPr>
                <w:ilvl w:val="0"/>
                <w:numId w:val="3"/>
              </w:numPr>
              <w:spacing w:after="0" w:line="240" w:lineRule="auto"/>
              <w:jc w:val="both"/>
              <w:rPr>
                <w:rFonts w:eastAsiaTheme="minorEastAsia"/>
                <w:sz w:val="20"/>
                <w:szCs w:val="20"/>
                <w:lang w:val="en-GB" w:eastAsia="zh-CN"/>
              </w:rPr>
            </w:pPr>
            <w:proofErr w:type="spellStart"/>
            <w:r w:rsidRPr="4C52E3E7">
              <w:rPr>
                <w:rFonts w:ascii="Arial" w:eastAsia="MS Song" w:hAnsi="Arial" w:cs="Arial"/>
                <w:sz w:val="20"/>
                <w:szCs w:val="20"/>
                <w:lang w:val="en-GB" w:eastAsia="zh-CN"/>
              </w:rPr>
              <w:t>ZooMonitor</w:t>
            </w:r>
            <w:proofErr w:type="spellEnd"/>
            <w:r w:rsidRPr="4C52E3E7">
              <w:rPr>
                <w:rFonts w:ascii="Arial" w:eastAsia="MS Song" w:hAnsi="Arial" w:cs="Arial"/>
                <w:sz w:val="20"/>
                <w:szCs w:val="20"/>
                <w:lang w:val="en-GB" w:eastAsia="zh-CN"/>
              </w:rPr>
              <w:t xml:space="preserve"> will be used for data collection of behaviours (see Table 4)</w:t>
            </w:r>
          </w:p>
          <w:p w14:paraId="7E3D7B10" w14:textId="77777777" w:rsidR="0084393D" w:rsidRPr="00DA2321" w:rsidRDefault="41608917" w:rsidP="0084393D">
            <w:pPr>
              <w:pStyle w:val="ListParagraph"/>
              <w:numPr>
                <w:ilvl w:val="0"/>
                <w:numId w:val="3"/>
              </w:numPr>
              <w:spacing w:after="0" w:line="240" w:lineRule="auto"/>
              <w:jc w:val="both"/>
              <w:rPr>
                <w:sz w:val="20"/>
                <w:szCs w:val="20"/>
                <w:lang w:val="en-GB" w:eastAsia="zh-CN"/>
              </w:rPr>
            </w:pPr>
            <w:r w:rsidRPr="4C52E3E7">
              <w:rPr>
                <w:rFonts w:ascii="Arial" w:eastAsia="MS Song" w:hAnsi="Arial" w:cs="Arial"/>
                <w:sz w:val="20"/>
                <w:szCs w:val="20"/>
                <w:lang w:val="en-GB" w:eastAsia="zh-CN"/>
              </w:rPr>
              <w:t>Frequency of visitation will be logged down separately on excel (see details below)</w:t>
            </w:r>
          </w:p>
          <w:p w14:paraId="17A71B29" w14:textId="77777777" w:rsidR="0084393D" w:rsidRPr="00DA2321" w:rsidRDefault="41608917" w:rsidP="0084393D">
            <w:pPr>
              <w:pStyle w:val="ListParagraph"/>
              <w:numPr>
                <w:ilvl w:val="0"/>
                <w:numId w:val="3"/>
              </w:numPr>
              <w:spacing w:after="0" w:line="240" w:lineRule="auto"/>
              <w:jc w:val="both"/>
              <w:rPr>
                <w:sz w:val="20"/>
                <w:szCs w:val="20"/>
                <w:lang w:val="en-GB" w:eastAsia="zh-CN"/>
              </w:rPr>
            </w:pPr>
            <w:r w:rsidRPr="4C52E3E7">
              <w:rPr>
                <w:rFonts w:ascii="Arial" w:eastAsia="MS Song" w:hAnsi="Arial" w:cs="Arial"/>
                <w:sz w:val="20"/>
                <w:szCs w:val="20"/>
                <w:lang w:val="en-GB" w:eastAsia="zh-CN"/>
              </w:rPr>
              <w:t>Keepers will not be visible to the subjects as this could affect their behaviour</w:t>
            </w:r>
          </w:p>
          <w:p w14:paraId="00C9C199" w14:textId="77777777" w:rsidR="0084393D" w:rsidRPr="00DA2321" w:rsidRDefault="0084393D" w:rsidP="0084393D">
            <w:pPr>
              <w:spacing w:after="0" w:line="240" w:lineRule="auto"/>
              <w:jc w:val="both"/>
              <w:rPr>
                <w:rFonts w:ascii="Arial" w:eastAsia="MS Song" w:hAnsi="Arial" w:cs="Arial"/>
                <w:b/>
                <w:bCs/>
                <w:sz w:val="20"/>
                <w:szCs w:val="20"/>
                <w:lang w:val="en-GB" w:eastAsia="zh-CN"/>
              </w:rPr>
            </w:pPr>
          </w:p>
          <w:p w14:paraId="5714CBEB" w14:textId="77777777" w:rsidR="0084393D" w:rsidRPr="00DA2321" w:rsidRDefault="41608917" w:rsidP="0084393D">
            <w:pPr>
              <w:spacing w:after="0" w:line="240" w:lineRule="auto"/>
              <w:jc w:val="both"/>
              <w:rPr>
                <w:rFonts w:ascii="Arial" w:hAnsi="Arial" w:cs="Arial"/>
                <w:sz w:val="20"/>
                <w:szCs w:val="20"/>
                <w:lang w:val="en-GB" w:eastAsia="zh-CN"/>
              </w:rPr>
            </w:pPr>
            <w:commentRangeStart w:id="24"/>
            <w:commentRangeStart w:id="25"/>
            <w:commentRangeStart w:id="26"/>
            <w:commentRangeStart w:id="27"/>
            <w:r w:rsidRPr="4C52E3E7">
              <w:rPr>
                <w:rFonts w:ascii="Arial" w:eastAsia="MS Song" w:hAnsi="Arial" w:cs="Arial"/>
                <w:b/>
                <w:bCs/>
                <w:sz w:val="20"/>
                <w:szCs w:val="20"/>
                <w:lang w:val="en-GB" w:eastAsia="zh-CN"/>
              </w:rPr>
              <w:t>Visitation</w:t>
            </w:r>
            <w:commentRangeEnd w:id="24"/>
            <w:r w:rsidR="0084393D">
              <w:rPr>
                <w:rStyle w:val="CommentReference"/>
              </w:rPr>
              <w:commentReference w:id="24"/>
            </w:r>
            <w:commentRangeEnd w:id="25"/>
            <w:r w:rsidR="0084393D">
              <w:rPr>
                <w:rStyle w:val="CommentReference"/>
              </w:rPr>
              <w:commentReference w:id="25"/>
            </w:r>
            <w:commentRangeEnd w:id="26"/>
            <w:r w:rsidR="0084393D">
              <w:rPr>
                <w:rStyle w:val="CommentReference"/>
              </w:rPr>
              <w:commentReference w:id="26"/>
            </w:r>
            <w:commentRangeEnd w:id="27"/>
            <w:r w:rsidR="0084393D">
              <w:rPr>
                <w:rStyle w:val="CommentReference"/>
              </w:rPr>
              <w:commentReference w:id="27"/>
            </w:r>
            <w:r w:rsidRPr="4C52E3E7">
              <w:rPr>
                <w:rFonts w:ascii="Arial" w:eastAsia="MS Song" w:hAnsi="Arial" w:cs="Arial"/>
                <w:b/>
                <w:bCs/>
                <w:sz w:val="20"/>
                <w:szCs w:val="20"/>
                <w:lang w:val="en-GB" w:eastAsia="zh-CN"/>
              </w:rPr>
              <w:t xml:space="preserve"> rate</w:t>
            </w:r>
          </w:p>
          <w:p w14:paraId="53DFDF32" w14:textId="77777777" w:rsidR="0084393D" w:rsidRPr="00AE2CCA" w:rsidRDefault="41608917" w:rsidP="0084393D">
            <w:pPr>
              <w:pStyle w:val="ListParagraph"/>
              <w:numPr>
                <w:ilvl w:val="0"/>
                <w:numId w:val="3"/>
              </w:numPr>
              <w:spacing w:after="0" w:line="240" w:lineRule="auto"/>
              <w:jc w:val="both"/>
              <w:rPr>
                <w:rFonts w:ascii="Arial" w:eastAsia="MS Song" w:hAnsi="Arial" w:cs="Arial"/>
                <w:b/>
                <w:bCs/>
                <w:sz w:val="20"/>
                <w:szCs w:val="20"/>
                <w:lang w:val="en-GB" w:eastAsia="zh-CN"/>
              </w:rPr>
            </w:pPr>
            <w:r w:rsidRPr="4C52E3E7">
              <w:rPr>
                <w:rFonts w:ascii="Arial" w:eastAsia="MS Song" w:hAnsi="Arial" w:cs="Arial"/>
                <w:sz w:val="20"/>
                <w:szCs w:val="20"/>
                <w:lang w:val="en-GB" w:eastAsia="zh-CN"/>
              </w:rPr>
              <w:t>To examine rate, the number of visitations will be logged down in one min blocks.</w:t>
            </w:r>
          </w:p>
          <w:p w14:paraId="4E826AE3" w14:textId="77777777" w:rsidR="0084393D" w:rsidRPr="00DA2321" w:rsidRDefault="41608917" w:rsidP="0084393D">
            <w:pPr>
              <w:pStyle w:val="ListParagraph"/>
              <w:numPr>
                <w:ilvl w:val="1"/>
                <w:numId w:val="3"/>
              </w:numPr>
              <w:spacing w:after="0" w:line="240" w:lineRule="auto"/>
              <w:jc w:val="both"/>
              <w:rPr>
                <w:rFonts w:ascii="Arial" w:hAnsi="Arial" w:cs="Arial"/>
                <w:b/>
                <w:bCs/>
                <w:sz w:val="20"/>
                <w:szCs w:val="20"/>
                <w:lang w:val="en-GB" w:eastAsia="zh-CN"/>
              </w:rPr>
            </w:pPr>
            <w:r w:rsidRPr="4C52E3E7">
              <w:rPr>
                <w:rFonts w:ascii="Arial" w:eastAsia="MS Song" w:hAnsi="Arial" w:cs="Arial"/>
                <w:sz w:val="20"/>
                <w:szCs w:val="20"/>
                <w:lang w:val="en-GB" w:eastAsia="zh-CN"/>
              </w:rPr>
              <w:t>Data will be collected by the intern</w:t>
            </w:r>
          </w:p>
          <w:p w14:paraId="7C4B6B9D" w14:textId="77777777" w:rsidR="0084393D" w:rsidRPr="00AE2CCA" w:rsidRDefault="41608917" w:rsidP="4C52E3E7">
            <w:pPr>
              <w:pStyle w:val="ListParagraph"/>
              <w:numPr>
                <w:ilvl w:val="1"/>
                <w:numId w:val="3"/>
              </w:numPr>
              <w:spacing w:after="0" w:line="240" w:lineRule="auto"/>
              <w:jc w:val="both"/>
              <w:rPr>
                <w:rFonts w:eastAsiaTheme="minorEastAsia"/>
                <w:b/>
                <w:bCs/>
                <w:sz w:val="20"/>
                <w:szCs w:val="20"/>
                <w:lang w:val="en-GB" w:eastAsia="zh-CN"/>
              </w:rPr>
            </w:pPr>
            <w:r w:rsidRPr="4C52E3E7">
              <w:rPr>
                <w:rFonts w:ascii="Arial" w:eastAsia="MS Song" w:hAnsi="Arial" w:cs="Arial"/>
                <w:sz w:val="20"/>
                <w:szCs w:val="20"/>
                <w:lang w:val="en-GB" w:eastAsia="zh-CN"/>
              </w:rPr>
              <w:t>Number of visits will be recorded separately</w:t>
            </w:r>
          </w:p>
          <w:p w14:paraId="746C6E7A" w14:textId="77777777" w:rsidR="0084393D" w:rsidRPr="00DA2321" w:rsidRDefault="41608917" w:rsidP="0084393D">
            <w:pPr>
              <w:pStyle w:val="ListParagraph"/>
              <w:numPr>
                <w:ilvl w:val="0"/>
                <w:numId w:val="3"/>
              </w:numPr>
              <w:spacing w:after="0" w:line="240" w:lineRule="auto"/>
              <w:jc w:val="both"/>
              <w:rPr>
                <w:rFonts w:ascii="Arial" w:hAnsi="Arial" w:cs="Arial"/>
                <w:b/>
                <w:bCs/>
                <w:sz w:val="20"/>
                <w:szCs w:val="20"/>
                <w:lang w:val="en-GB" w:eastAsia="zh-CN"/>
              </w:rPr>
            </w:pPr>
            <w:r w:rsidRPr="4C52E3E7">
              <w:rPr>
                <w:rFonts w:ascii="Arial" w:eastAsia="MS Song" w:hAnsi="Arial" w:cs="Arial"/>
                <w:sz w:val="20"/>
                <w:szCs w:val="20"/>
                <w:lang w:val="en-GB" w:eastAsia="zh-CN"/>
              </w:rPr>
              <w:t xml:space="preserve">The collected data will enable us to better understand the degree of engagement over the stipulated monitoring duration. </w:t>
            </w:r>
          </w:p>
          <w:p w14:paraId="7ED735AD" w14:textId="2540BFFB" w:rsidR="0084393D" w:rsidRPr="00DA2321" w:rsidRDefault="41608917" w:rsidP="0084393D">
            <w:pPr>
              <w:pStyle w:val="ListParagraph"/>
              <w:numPr>
                <w:ilvl w:val="0"/>
                <w:numId w:val="3"/>
              </w:numPr>
              <w:spacing w:after="0" w:line="240" w:lineRule="auto"/>
              <w:jc w:val="both"/>
              <w:rPr>
                <w:rFonts w:ascii="Arial" w:hAnsi="Arial" w:cs="Arial"/>
                <w:b/>
                <w:bCs/>
                <w:sz w:val="20"/>
                <w:szCs w:val="20"/>
                <w:lang w:val="en-GB" w:eastAsia="zh-CN"/>
              </w:rPr>
            </w:pPr>
            <w:r w:rsidRPr="4C52E3E7">
              <w:rPr>
                <w:rFonts w:ascii="Arial" w:eastAsia="MS Song" w:hAnsi="Arial" w:cs="Arial"/>
                <w:sz w:val="20"/>
                <w:szCs w:val="20"/>
                <w:lang w:val="en-GB" w:eastAsia="zh-CN"/>
              </w:rPr>
              <w:t>Information derived from this study could help us to develop enrichment regimes that will engage them for prolonged periods of time, consequentially improving guest visibility and experience</w:t>
            </w:r>
          </w:p>
          <w:p w14:paraId="21333BB0" w14:textId="77777777" w:rsidR="0084393D" w:rsidRPr="00AE2CCA" w:rsidRDefault="0084393D" w:rsidP="4C52E3E7">
            <w:pPr>
              <w:spacing w:after="0" w:line="240" w:lineRule="auto"/>
              <w:jc w:val="both"/>
              <w:rPr>
                <w:rFonts w:eastAsiaTheme="minorEastAsia"/>
                <w:b/>
                <w:bCs/>
                <w:sz w:val="20"/>
                <w:szCs w:val="20"/>
                <w:lang w:val="en-GB" w:eastAsia="zh-CN"/>
              </w:rPr>
            </w:pPr>
          </w:p>
          <w:p w14:paraId="4585A2EF" w14:textId="77777777" w:rsidR="0084393D" w:rsidRPr="00DA2321" w:rsidRDefault="0084393D" w:rsidP="0084393D">
            <w:pPr>
              <w:spacing w:after="0" w:line="240" w:lineRule="auto"/>
              <w:jc w:val="both"/>
              <w:rPr>
                <w:rFonts w:ascii="Arial" w:eastAsia="MS Song" w:hAnsi="Arial" w:cs="Arial"/>
                <w:b/>
                <w:bCs/>
                <w:sz w:val="20"/>
                <w:szCs w:val="20"/>
                <w:lang w:val="en-GB" w:eastAsia="zh-CN"/>
              </w:rPr>
            </w:pPr>
          </w:p>
          <w:p w14:paraId="32C8760E" w14:textId="77777777" w:rsidR="0084393D" w:rsidRPr="00DA2321" w:rsidRDefault="41608917" w:rsidP="0084393D">
            <w:pPr>
              <w:spacing w:after="0" w:line="240" w:lineRule="auto"/>
              <w:jc w:val="both"/>
              <w:rPr>
                <w:rFonts w:ascii="Arial" w:eastAsia="MS Song" w:hAnsi="Arial" w:cs="Arial"/>
                <w:b/>
                <w:bCs/>
                <w:sz w:val="20"/>
                <w:szCs w:val="20"/>
                <w:lang w:val="en-GB" w:eastAsia="zh-CN"/>
              </w:rPr>
            </w:pPr>
            <w:r w:rsidRPr="4C52E3E7">
              <w:rPr>
                <w:rFonts w:ascii="Arial" w:eastAsia="MS Song" w:hAnsi="Arial" w:cs="Arial"/>
                <w:b/>
                <w:bCs/>
                <w:sz w:val="20"/>
                <w:szCs w:val="20"/>
                <w:lang w:val="en-GB" w:eastAsia="zh-CN"/>
              </w:rPr>
              <w:t>Spatial selection and patterns</w:t>
            </w:r>
          </w:p>
          <w:p w14:paraId="4F65B8A6" w14:textId="6B609A8D" w:rsidR="0084393D" w:rsidRPr="00DA2321" w:rsidRDefault="41608917" w:rsidP="4C52E3E7">
            <w:pPr>
              <w:pStyle w:val="ListParagraph"/>
              <w:numPr>
                <w:ilvl w:val="0"/>
                <w:numId w:val="3"/>
              </w:numPr>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 xml:space="preserve">The zones within the respective exhibits will be identified in relation to location of the </w:t>
            </w:r>
            <w:r w:rsidR="007A1807">
              <w:rPr>
                <w:rFonts w:ascii="Arial" w:eastAsia="MS Song" w:hAnsi="Arial" w:cs="Arial"/>
                <w:sz w:val="20"/>
                <w:szCs w:val="20"/>
                <w:lang w:val="en-GB" w:eastAsia="zh-CN"/>
              </w:rPr>
              <w:t>used scent</w:t>
            </w:r>
            <w:r w:rsidRPr="4C52E3E7">
              <w:rPr>
                <w:rFonts w:ascii="Arial" w:eastAsia="MS Song" w:hAnsi="Arial" w:cs="Arial"/>
                <w:sz w:val="20"/>
                <w:szCs w:val="20"/>
                <w:lang w:val="en-GB" w:eastAsia="zh-CN"/>
              </w:rPr>
              <w:t xml:space="preserve"> as well as animal visibility</w:t>
            </w:r>
          </w:p>
          <w:p w14:paraId="0C698FAD" w14:textId="77777777" w:rsidR="0084393D" w:rsidRPr="00DA2321" w:rsidRDefault="41608917" w:rsidP="4C52E3E7">
            <w:pPr>
              <w:pStyle w:val="ListParagraph"/>
              <w:numPr>
                <w:ilvl w:val="0"/>
                <w:numId w:val="3"/>
              </w:numPr>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The spatial location of each studied animal (</w:t>
            </w:r>
            <w:r w:rsidRPr="4C52E3E7">
              <w:rPr>
                <w:rFonts w:ascii="Arial" w:eastAsia="MS Song" w:hAnsi="Arial" w:cs="Arial"/>
                <w:i/>
                <w:iCs/>
                <w:sz w:val="20"/>
                <w:szCs w:val="20"/>
                <w:lang w:val="en-GB" w:eastAsia="zh-CN"/>
              </w:rPr>
              <w:t>n</w:t>
            </w:r>
            <w:r w:rsidRPr="4C52E3E7">
              <w:rPr>
                <w:rFonts w:ascii="Arial" w:eastAsia="MS Song" w:hAnsi="Arial" w:cs="Arial"/>
                <w:sz w:val="20"/>
                <w:szCs w:val="20"/>
                <w:lang w:val="en-GB" w:eastAsia="zh-CN"/>
              </w:rPr>
              <w:t xml:space="preserve"> = 1 and 6, tiger and dhole, respectively) will be recorded in </w:t>
            </w:r>
            <w:proofErr w:type="spellStart"/>
            <w:r w:rsidRPr="4C52E3E7">
              <w:rPr>
                <w:rFonts w:ascii="Arial" w:eastAsia="MS Song" w:hAnsi="Arial" w:cs="Arial"/>
                <w:sz w:val="20"/>
                <w:szCs w:val="20"/>
                <w:lang w:val="en-GB" w:eastAsia="zh-CN"/>
              </w:rPr>
              <w:t>ZooMonitor</w:t>
            </w:r>
            <w:proofErr w:type="spellEnd"/>
            <w:r w:rsidRPr="4C52E3E7">
              <w:rPr>
                <w:rFonts w:ascii="Arial" w:eastAsia="MS Song" w:hAnsi="Arial" w:cs="Arial"/>
                <w:sz w:val="20"/>
                <w:szCs w:val="20"/>
                <w:lang w:val="en-GB" w:eastAsia="zh-CN"/>
              </w:rPr>
              <w:t xml:space="preserve"> in accordance </w:t>
            </w:r>
            <w:proofErr w:type="gramStart"/>
            <w:r w:rsidRPr="4C52E3E7">
              <w:rPr>
                <w:rFonts w:ascii="Arial" w:eastAsia="MS Song" w:hAnsi="Arial" w:cs="Arial"/>
                <w:sz w:val="20"/>
                <w:szCs w:val="20"/>
                <w:lang w:val="en-GB" w:eastAsia="zh-CN"/>
              </w:rPr>
              <w:t>to</w:t>
            </w:r>
            <w:proofErr w:type="gramEnd"/>
            <w:r w:rsidRPr="4C52E3E7">
              <w:rPr>
                <w:rFonts w:ascii="Arial" w:eastAsia="MS Song" w:hAnsi="Arial" w:cs="Arial"/>
                <w:sz w:val="20"/>
                <w:szCs w:val="20"/>
                <w:lang w:val="en-GB" w:eastAsia="zh-CN"/>
              </w:rPr>
              <w:t xml:space="preserve"> the species-specific sampling regime described above. </w:t>
            </w:r>
          </w:p>
          <w:p w14:paraId="48B98B61" w14:textId="77777777" w:rsidR="0084393D" w:rsidRPr="00DA2321" w:rsidRDefault="41608917" w:rsidP="0084393D">
            <w:pPr>
              <w:pStyle w:val="ListParagraph"/>
              <w:numPr>
                <w:ilvl w:val="0"/>
                <w:numId w:val="3"/>
              </w:numPr>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lastRenderedPageBreak/>
              <w:t xml:space="preserve">A modified spread of participation (Mod SPI) and Electivity Index will be used to illustrate the preferred hiding spots of the dholes and tigers. This information can be useful when deciding how to refurbish/design the exhibits in the upcoming parks enabling enhanced guest visibility and fulfilling the provisions of animal welfare. </w:t>
            </w:r>
          </w:p>
          <w:p w14:paraId="68487A2D" w14:textId="2AFC26FD" w:rsidR="614BC0AF" w:rsidRPr="00DA2321" w:rsidDel="004852D6" w:rsidRDefault="614BC0AF">
            <w:pPr>
              <w:rPr>
                <w:del w:id="28" w:author="Dajun Wang" w:date="2022-04-28T15:42:00Z"/>
                <w:rFonts w:ascii="Arial" w:eastAsia="MS Song" w:hAnsi="Arial" w:cs="Arial"/>
                <w:sz w:val="20"/>
                <w:szCs w:val="20"/>
                <w:lang w:val="en-GB" w:eastAsia="zh-CN"/>
                <w:rPrChange w:id="29" w:author="Dajun Wang" w:date="2022-04-28T22:00:00Z">
                  <w:rPr>
                    <w:del w:id="30" w:author="Dajun Wang" w:date="2022-04-28T15:42:00Z"/>
                    <w:lang w:val="en-GB" w:eastAsia="zh-CN"/>
                  </w:rPr>
                </w:rPrChange>
              </w:rPr>
              <w:pPrChange w:id="31" w:author="Dajun Wang" w:date="2022-04-28T22:00:00Z">
                <w:pPr>
                  <w:spacing w:after="0" w:line="240" w:lineRule="auto"/>
                  <w:jc w:val="both"/>
                </w:pPr>
              </w:pPrChange>
            </w:pPr>
          </w:p>
          <w:p w14:paraId="3BE6B161" w14:textId="6DFD79C6" w:rsidR="614BC0AF" w:rsidRPr="00DA2321" w:rsidRDefault="614BC0AF">
            <w:pPr>
              <w:rPr>
                <w:ins w:id="32" w:author="Dajun Wang" w:date="2022-04-28T06:17:00Z"/>
                <w:rFonts w:ascii="Arial" w:eastAsiaTheme="minorEastAsia" w:hAnsi="Arial" w:cs="Arial"/>
                <w:b/>
                <w:bCs/>
                <w:sz w:val="20"/>
                <w:szCs w:val="20"/>
                <w:lang w:val="en-GB" w:eastAsia="zh-CN"/>
              </w:rPr>
              <w:pPrChange w:id="33" w:author="Dajun Wang" w:date="2022-04-28T22:00:00Z">
                <w:pPr>
                  <w:spacing w:after="0" w:line="240" w:lineRule="auto"/>
                  <w:jc w:val="both"/>
                </w:pPr>
              </w:pPrChange>
            </w:pPr>
          </w:p>
          <w:p w14:paraId="52E47DFE" w14:textId="13EFF8D0" w:rsidR="304E0EC0" w:rsidRPr="00A414AA" w:rsidRDefault="71FB0CEE" w:rsidP="4C52E3E7">
            <w:pPr>
              <w:spacing w:after="0" w:line="240" w:lineRule="auto"/>
              <w:jc w:val="both"/>
              <w:rPr>
                <w:rFonts w:ascii="Arial" w:eastAsiaTheme="minorEastAsia" w:hAnsi="Arial" w:cs="Arial"/>
                <w:i/>
                <w:iCs/>
                <w:sz w:val="20"/>
                <w:szCs w:val="20"/>
                <w:u w:val="single"/>
                <w:lang w:val="en-GB" w:eastAsia="zh-CN"/>
                <w:rPrChange w:id="34" w:author="Dajun Wang" w:date="2022-07-18T08:24:00Z">
                  <w:rPr>
                    <w:rFonts w:ascii="Arial" w:eastAsiaTheme="minorEastAsia" w:hAnsi="Arial" w:cs="Arial"/>
                    <w:i/>
                    <w:iCs/>
                    <w:sz w:val="20"/>
                    <w:szCs w:val="20"/>
                    <w:lang w:val="en-GB" w:eastAsia="zh-CN"/>
                  </w:rPr>
                </w:rPrChange>
              </w:rPr>
            </w:pPr>
            <w:r w:rsidRPr="4C52E3E7">
              <w:rPr>
                <w:rFonts w:ascii="Arial" w:eastAsiaTheme="minorEastAsia" w:hAnsi="Arial" w:cs="Arial"/>
                <w:i/>
                <w:iCs/>
                <w:sz w:val="20"/>
                <w:szCs w:val="20"/>
                <w:u w:val="single"/>
                <w:lang w:val="en-GB" w:eastAsia="zh-CN"/>
                <w:rPrChange w:id="35" w:author="Dajun Wang" w:date="2022-07-18T08:24:00Z">
                  <w:rPr>
                    <w:rFonts w:ascii="Arial" w:eastAsiaTheme="minorEastAsia" w:hAnsi="Arial" w:cs="Arial"/>
                    <w:i/>
                    <w:iCs/>
                    <w:sz w:val="20"/>
                    <w:szCs w:val="20"/>
                    <w:lang w:val="en-GB" w:eastAsia="zh-CN"/>
                  </w:rPr>
                </w:rPrChange>
              </w:rPr>
              <w:t>Olfactory stimuli</w:t>
            </w:r>
            <w:r w:rsidR="61B56B54" w:rsidRPr="4C52E3E7">
              <w:rPr>
                <w:rFonts w:ascii="Arial" w:eastAsiaTheme="minorEastAsia" w:hAnsi="Arial" w:cs="Arial"/>
                <w:i/>
                <w:iCs/>
                <w:sz w:val="20"/>
                <w:szCs w:val="20"/>
                <w:u w:val="single"/>
                <w:lang w:val="en-GB" w:eastAsia="zh-CN"/>
                <w:rPrChange w:id="36" w:author="Dajun Wang" w:date="2022-07-18T08:24:00Z">
                  <w:rPr>
                    <w:rFonts w:ascii="Arial" w:eastAsiaTheme="minorEastAsia" w:hAnsi="Arial" w:cs="Arial"/>
                    <w:i/>
                    <w:iCs/>
                    <w:sz w:val="20"/>
                    <w:szCs w:val="20"/>
                    <w:lang w:val="en-GB" w:eastAsia="zh-CN"/>
                  </w:rPr>
                </w:rPrChange>
              </w:rPr>
              <w:t xml:space="preserve"> / cues</w:t>
            </w:r>
          </w:p>
          <w:p w14:paraId="6E8E6154" w14:textId="796AE919" w:rsidR="005223BF" w:rsidRPr="00A414AA" w:rsidRDefault="4742ED59">
            <w:pPr>
              <w:autoSpaceDE w:val="0"/>
              <w:autoSpaceDN w:val="0"/>
              <w:adjustRightInd w:val="0"/>
              <w:spacing w:after="0" w:line="240" w:lineRule="auto"/>
              <w:jc w:val="both"/>
              <w:rPr>
                <w:rFonts w:ascii="Arial" w:eastAsia="MS Song" w:hAnsi="Arial" w:cs="Arial"/>
                <w:sz w:val="20"/>
                <w:szCs w:val="20"/>
                <w:lang w:val="en-GB" w:eastAsia="zh-CN"/>
                <w:rPrChange w:id="37" w:author="Dajun Wang" w:date="2022-07-18T08:24:00Z">
                  <w:rPr>
                    <w:rFonts w:eastAsiaTheme="minorEastAsia"/>
                    <w:color w:val="000000" w:themeColor="text1"/>
                    <w:lang w:val="en-GB" w:eastAsia="zh-CN"/>
                  </w:rPr>
                </w:rPrChange>
              </w:rPr>
              <w:pPrChange w:id="38" w:author="Dajun Wang" w:date="2022-07-18T08:24:00Z">
                <w:pPr>
                  <w:pStyle w:val="ListParagraph"/>
                  <w:numPr>
                    <w:numId w:val="51"/>
                  </w:numPr>
                  <w:autoSpaceDE w:val="0"/>
                  <w:autoSpaceDN w:val="0"/>
                  <w:adjustRightInd w:val="0"/>
                  <w:spacing w:after="0" w:line="240" w:lineRule="auto"/>
                  <w:ind w:left="360" w:hanging="360"/>
                  <w:jc w:val="both"/>
                </w:pPr>
              </w:pPrChange>
            </w:pPr>
            <w:r w:rsidRPr="4C52E3E7">
              <w:rPr>
                <w:rFonts w:ascii="Arial" w:eastAsia="MS Song" w:hAnsi="Arial" w:cs="Arial"/>
                <w:sz w:val="20"/>
                <w:szCs w:val="20"/>
                <w:lang w:val="en-GB" w:eastAsia="zh-CN"/>
                <w:rPrChange w:id="39" w:author="Dajun Wang" w:date="2022-07-18T08:24:00Z">
                  <w:rPr>
                    <w:lang w:val="en-GB" w:eastAsia="zh-CN"/>
                  </w:rPr>
                </w:rPrChange>
              </w:rPr>
              <w:t xml:space="preserve">The study will utilise nine </w:t>
            </w:r>
            <w:r w:rsidR="74AE91C9" w:rsidRPr="4C52E3E7">
              <w:rPr>
                <w:rFonts w:ascii="Arial" w:eastAsia="MS Song" w:hAnsi="Arial" w:cs="Arial"/>
                <w:sz w:val="20"/>
                <w:szCs w:val="20"/>
                <w:lang w:val="en-GB" w:eastAsia="zh-CN"/>
                <w:rPrChange w:id="40" w:author="Dajun Wang" w:date="2022-07-18T08:24:00Z">
                  <w:rPr>
                    <w:lang w:val="en-GB" w:eastAsia="zh-CN"/>
                  </w:rPr>
                </w:rPrChange>
              </w:rPr>
              <w:t xml:space="preserve">different types of </w:t>
            </w:r>
            <w:r w:rsidRPr="4C52E3E7">
              <w:rPr>
                <w:rFonts w:ascii="Arial" w:eastAsia="MS Song" w:hAnsi="Arial" w:cs="Arial"/>
                <w:sz w:val="20"/>
                <w:szCs w:val="20"/>
                <w:lang w:val="en-GB" w:eastAsia="zh-CN"/>
                <w:rPrChange w:id="41" w:author="Dajun Wang" w:date="2022-07-18T08:24:00Z">
                  <w:rPr>
                    <w:lang w:val="en-GB" w:eastAsia="zh-CN"/>
                  </w:rPr>
                </w:rPrChange>
              </w:rPr>
              <w:t>scen</w:t>
            </w:r>
            <w:r w:rsidR="08F82E5A" w:rsidRPr="4C52E3E7">
              <w:rPr>
                <w:rFonts w:ascii="Arial" w:eastAsia="MS Song" w:hAnsi="Arial" w:cs="Arial"/>
                <w:sz w:val="20"/>
                <w:szCs w:val="20"/>
                <w:lang w:val="en-GB" w:eastAsia="zh-CN"/>
                <w:rPrChange w:id="42" w:author="Dajun Wang" w:date="2022-07-18T08:24:00Z">
                  <w:rPr>
                    <w:lang w:val="en-GB" w:eastAsia="zh-CN"/>
                  </w:rPr>
                </w:rPrChange>
              </w:rPr>
              <w:t>t</w:t>
            </w:r>
            <w:r w:rsidR="74AE91C9" w:rsidRPr="4C52E3E7">
              <w:rPr>
                <w:rFonts w:ascii="Arial" w:eastAsia="MS Song" w:hAnsi="Arial" w:cs="Arial"/>
                <w:sz w:val="20"/>
                <w:szCs w:val="20"/>
                <w:lang w:val="en-GB" w:eastAsia="zh-CN"/>
                <w:rPrChange w:id="43" w:author="Dajun Wang" w:date="2022-07-18T08:24:00Z">
                  <w:rPr>
                    <w:lang w:val="en-GB" w:eastAsia="zh-CN"/>
                  </w:rPr>
                </w:rPrChange>
              </w:rPr>
              <w:t>s</w:t>
            </w:r>
            <w:r w:rsidR="41608917" w:rsidRPr="4C52E3E7">
              <w:rPr>
                <w:rFonts w:ascii="Arial" w:eastAsia="MS Song" w:hAnsi="Arial" w:cs="Arial"/>
                <w:sz w:val="20"/>
                <w:szCs w:val="20"/>
                <w:lang w:val="en-GB" w:eastAsia="zh-CN"/>
              </w:rPr>
              <w:t>:</w:t>
            </w:r>
          </w:p>
          <w:p w14:paraId="228C3066" w14:textId="0824286F" w:rsidR="005223BF" w:rsidRPr="00DA2321" w:rsidRDefault="4742ED59" w:rsidP="4C52E3E7">
            <w:pPr>
              <w:pStyle w:val="ListParagraph"/>
              <w:numPr>
                <w:ilvl w:val="0"/>
                <w:numId w:val="3"/>
              </w:numPr>
              <w:autoSpaceDE w:val="0"/>
              <w:autoSpaceDN w:val="0"/>
              <w:adjustRightInd w:val="0"/>
              <w:spacing w:after="0" w:line="240" w:lineRule="auto"/>
              <w:jc w:val="both"/>
              <w:rPr>
                <w:ins w:id="44" w:author="Dajun Wang" w:date="2022-04-28T05:17:00Z"/>
                <w:rFonts w:ascii="Arial" w:hAnsi="Arial" w:cs="Arial"/>
                <w:color w:val="000000" w:themeColor="text1"/>
                <w:sz w:val="20"/>
                <w:szCs w:val="20"/>
                <w:lang w:val="en-GB" w:eastAsia="zh-CN"/>
              </w:rPr>
            </w:pPr>
            <w:r w:rsidRPr="4C52E3E7">
              <w:rPr>
                <w:rFonts w:ascii="Arial" w:eastAsia="MS Song" w:hAnsi="Arial" w:cs="Arial"/>
                <w:sz w:val="20"/>
                <w:szCs w:val="20"/>
                <w:lang w:val="en-GB" w:eastAsia="zh-CN"/>
              </w:rPr>
              <w:t xml:space="preserve">Blood, </w:t>
            </w:r>
          </w:p>
          <w:p w14:paraId="2D24374E" w14:textId="7EB51078" w:rsidR="005223BF" w:rsidRPr="00DA2321" w:rsidRDefault="21C52745" w:rsidP="4C52E3E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lang w:val="en-GB" w:eastAsia="zh-CN"/>
              </w:rPr>
            </w:pPr>
            <w:r w:rsidRPr="4C52E3E7">
              <w:rPr>
                <w:rFonts w:ascii="Arial" w:eastAsia="MS Song" w:hAnsi="Arial" w:cs="Arial"/>
                <w:sz w:val="20"/>
                <w:szCs w:val="20"/>
                <w:lang w:val="en-GB" w:eastAsia="zh-CN"/>
              </w:rPr>
              <w:t xml:space="preserve">Samba deer </w:t>
            </w:r>
            <w:proofErr w:type="spellStart"/>
            <w:r w:rsidRPr="4C52E3E7">
              <w:rPr>
                <w:rFonts w:ascii="Arial" w:eastAsia="MS Song" w:hAnsi="Arial" w:cs="Arial"/>
                <w:sz w:val="20"/>
                <w:szCs w:val="20"/>
                <w:lang w:val="en-GB" w:eastAsia="zh-CN"/>
              </w:rPr>
              <w:t>fecal</w:t>
            </w:r>
            <w:proofErr w:type="spellEnd"/>
            <w:r w:rsidRPr="4C52E3E7">
              <w:rPr>
                <w:rFonts w:ascii="Arial" w:eastAsia="MS Song" w:hAnsi="Arial" w:cs="Arial"/>
                <w:sz w:val="20"/>
                <w:szCs w:val="20"/>
                <w:lang w:val="en-GB" w:eastAsia="zh-CN"/>
              </w:rPr>
              <w:t xml:space="preserve"> water (Samba deer </w:t>
            </w:r>
            <w:proofErr w:type="spellStart"/>
            <w:r w:rsidRPr="4C52E3E7">
              <w:rPr>
                <w:rFonts w:ascii="Arial" w:eastAsia="MS Song" w:hAnsi="Arial" w:cs="Arial"/>
                <w:sz w:val="20"/>
                <w:szCs w:val="20"/>
                <w:lang w:val="en-GB" w:eastAsia="zh-CN"/>
              </w:rPr>
              <w:t>fecal</w:t>
            </w:r>
            <w:proofErr w:type="spellEnd"/>
            <w:r w:rsidRPr="4C52E3E7">
              <w:rPr>
                <w:rFonts w:ascii="Arial" w:eastAsia="MS Song" w:hAnsi="Arial" w:cs="Arial"/>
                <w:sz w:val="20"/>
                <w:szCs w:val="20"/>
                <w:lang w:val="en-GB" w:eastAsia="zh-CN"/>
              </w:rPr>
              <w:t>)</w:t>
            </w:r>
          </w:p>
          <w:p w14:paraId="1BBB5E50" w14:textId="6B339707" w:rsidR="008B13B7" w:rsidRPr="00DA2321" w:rsidRDefault="4742ED59" w:rsidP="4C52E3E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lang w:val="en-GB" w:eastAsia="zh-CN"/>
              </w:rPr>
            </w:pPr>
            <w:r w:rsidRPr="4C52E3E7">
              <w:rPr>
                <w:rFonts w:ascii="Arial" w:eastAsia="MS Song" w:hAnsi="Arial" w:cs="Arial"/>
                <w:sz w:val="20"/>
                <w:szCs w:val="20"/>
                <w:lang w:val="en-GB" w:eastAsia="zh-CN"/>
              </w:rPr>
              <w:t xml:space="preserve">Asiatic Black Bear </w:t>
            </w:r>
            <w:proofErr w:type="spellStart"/>
            <w:r w:rsidR="71FB0CEE" w:rsidRPr="4C52E3E7">
              <w:rPr>
                <w:rFonts w:ascii="Arial" w:eastAsia="MS Song" w:hAnsi="Arial" w:cs="Arial"/>
                <w:sz w:val="20"/>
                <w:szCs w:val="20"/>
                <w:lang w:val="en-GB" w:eastAsia="zh-CN"/>
              </w:rPr>
              <w:t>fecal</w:t>
            </w:r>
            <w:proofErr w:type="spellEnd"/>
            <w:r w:rsidR="71FB0CEE" w:rsidRPr="4C52E3E7">
              <w:rPr>
                <w:rFonts w:ascii="Arial" w:eastAsia="MS Song" w:hAnsi="Arial" w:cs="Arial"/>
                <w:sz w:val="20"/>
                <w:szCs w:val="20"/>
                <w:lang w:val="en-GB" w:eastAsia="zh-CN"/>
              </w:rPr>
              <w:t xml:space="preserve"> water (Asiatic black bear </w:t>
            </w:r>
            <w:proofErr w:type="spellStart"/>
            <w:r w:rsidR="71FB0CEE" w:rsidRPr="4C52E3E7">
              <w:rPr>
                <w:rFonts w:ascii="Arial" w:eastAsia="MS Song" w:hAnsi="Arial" w:cs="Arial"/>
                <w:sz w:val="20"/>
                <w:szCs w:val="20"/>
                <w:lang w:val="en-GB" w:eastAsia="zh-CN"/>
              </w:rPr>
              <w:t>fecal</w:t>
            </w:r>
            <w:proofErr w:type="spellEnd"/>
            <w:r w:rsidR="71FB0CEE" w:rsidRPr="4C52E3E7">
              <w:rPr>
                <w:rFonts w:ascii="Arial" w:eastAsia="MS Song" w:hAnsi="Arial" w:cs="Arial"/>
                <w:sz w:val="20"/>
                <w:szCs w:val="20"/>
                <w:lang w:val="en-GB" w:eastAsia="zh-CN"/>
              </w:rPr>
              <w:t>)</w:t>
            </w:r>
          </w:p>
          <w:p w14:paraId="35F63DC5" w14:textId="67C9531A" w:rsidR="405AB0FD" w:rsidRDefault="0815D3EF" w:rsidP="4C52E3E7">
            <w:pPr>
              <w:pStyle w:val="ListParagraph"/>
              <w:numPr>
                <w:ilvl w:val="0"/>
                <w:numId w:val="3"/>
              </w:numPr>
              <w:spacing w:after="0" w:line="240" w:lineRule="auto"/>
              <w:jc w:val="both"/>
              <w:rPr>
                <w:color w:val="000000" w:themeColor="text1"/>
                <w:sz w:val="20"/>
                <w:szCs w:val="20"/>
                <w:lang w:val="en-GB" w:eastAsia="zh-CN"/>
              </w:rPr>
            </w:pPr>
            <w:r w:rsidRPr="4C52E3E7">
              <w:rPr>
                <w:rFonts w:ascii="Arial" w:eastAsia="MS Song" w:hAnsi="Arial" w:cs="Arial"/>
                <w:sz w:val="20"/>
                <w:szCs w:val="20"/>
                <w:lang w:val="en-GB" w:eastAsia="zh-CN"/>
              </w:rPr>
              <w:t>Coffee (Coffee grind)</w:t>
            </w:r>
          </w:p>
          <w:p w14:paraId="71DFE940" w14:textId="2DCC3DE2" w:rsidR="405AB0FD" w:rsidRDefault="0815D3EF" w:rsidP="4C52E3E7">
            <w:pPr>
              <w:pStyle w:val="ListParagraph"/>
              <w:numPr>
                <w:ilvl w:val="0"/>
                <w:numId w:val="3"/>
              </w:numPr>
              <w:spacing w:after="0" w:line="240" w:lineRule="auto"/>
              <w:jc w:val="both"/>
              <w:rPr>
                <w:color w:val="000000" w:themeColor="text1"/>
                <w:sz w:val="20"/>
                <w:szCs w:val="20"/>
                <w:lang w:val="en-GB" w:eastAsia="zh-CN"/>
              </w:rPr>
            </w:pPr>
            <w:r w:rsidRPr="4C52E3E7">
              <w:rPr>
                <w:rFonts w:ascii="Arial" w:eastAsia="MS Song" w:hAnsi="Arial" w:cs="Arial"/>
                <w:sz w:val="20"/>
                <w:szCs w:val="20"/>
                <w:lang w:val="en-GB" w:eastAsia="zh-CN"/>
              </w:rPr>
              <w:t>Ginger water (Ginger)</w:t>
            </w:r>
          </w:p>
          <w:p w14:paraId="4DD7965C" w14:textId="2B66109B" w:rsidR="405AB0FD" w:rsidRDefault="0815D3EF" w:rsidP="4C52E3E7">
            <w:pPr>
              <w:pStyle w:val="ListParagraph"/>
              <w:numPr>
                <w:ilvl w:val="0"/>
                <w:numId w:val="3"/>
              </w:numPr>
              <w:spacing w:after="0" w:line="240" w:lineRule="auto"/>
              <w:jc w:val="both"/>
              <w:rPr>
                <w:color w:val="000000" w:themeColor="text1"/>
                <w:sz w:val="20"/>
                <w:szCs w:val="20"/>
                <w:lang w:val="en-GB" w:eastAsia="zh-CN"/>
              </w:rPr>
            </w:pPr>
            <w:r w:rsidRPr="4C52E3E7">
              <w:rPr>
                <w:rFonts w:ascii="Arial" w:eastAsia="MS Song" w:hAnsi="Arial" w:cs="Arial"/>
                <w:sz w:val="20"/>
                <w:szCs w:val="20"/>
                <w:lang w:val="en-GB" w:eastAsia="zh-CN"/>
              </w:rPr>
              <w:t>Vanilla Essence</w:t>
            </w:r>
          </w:p>
          <w:p w14:paraId="2C55138F" w14:textId="7917DAC6" w:rsidR="405AB0FD" w:rsidRDefault="0815D3EF" w:rsidP="4C52E3E7">
            <w:pPr>
              <w:pStyle w:val="ListParagraph"/>
              <w:numPr>
                <w:ilvl w:val="0"/>
                <w:numId w:val="3"/>
              </w:numPr>
              <w:spacing w:after="0" w:line="240" w:lineRule="auto"/>
              <w:jc w:val="both"/>
              <w:rPr>
                <w:color w:val="000000" w:themeColor="text1"/>
                <w:sz w:val="20"/>
                <w:szCs w:val="20"/>
                <w:lang w:val="en-GB" w:eastAsia="zh-CN"/>
              </w:rPr>
            </w:pPr>
            <w:r w:rsidRPr="4C52E3E7">
              <w:rPr>
                <w:rFonts w:ascii="Arial" w:eastAsia="MS Song" w:hAnsi="Arial" w:cs="Arial"/>
                <w:sz w:val="20"/>
                <w:szCs w:val="20"/>
                <w:lang w:val="en-GB" w:eastAsia="zh-CN"/>
              </w:rPr>
              <w:t>Perfume</w:t>
            </w:r>
          </w:p>
          <w:p w14:paraId="7EFA6ACC" w14:textId="17EBFAF5" w:rsidR="405AB0FD" w:rsidRDefault="0815D3EF" w:rsidP="4C52E3E7">
            <w:pPr>
              <w:pStyle w:val="ListParagraph"/>
              <w:numPr>
                <w:ilvl w:val="0"/>
                <w:numId w:val="3"/>
              </w:numPr>
              <w:spacing w:after="0" w:line="240" w:lineRule="auto"/>
              <w:jc w:val="both"/>
              <w:rPr>
                <w:color w:val="000000" w:themeColor="text1"/>
                <w:sz w:val="20"/>
                <w:szCs w:val="20"/>
                <w:lang w:val="en-GB" w:eastAsia="zh-CN"/>
              </w:rPr>
            </w:pPr>
            <w:r w:rsidRPr="4C52E3E7">
              <w:rPr>
                <w:rFonts w:ascii="Arial" w:eastAsia="MS Song" w:hAnsi="Arial" w:cs="Arial"/>
                <w:sz w:val="20"/>
                <w:szCs w:val="20"/>
                <w:lang w:val="en-GB" w:eastAsia="zh-CN"/>
              </w:rPr>
              <w:t>Cinnamon Water (Cinnamon powder)</w:t>
            </w:r>
          </w:p>
          <w:p w14:paraId="48B95A63" w14:textId="74B24DE6" w:rsidR="405AB0FD" w:rsidRDefault="0815D3EF" w:rsidP="4C52E3E7">
            <w:pPr>
              <w:pStyle w:val="ListParagraph"/>
              <w:numPr>
                <w:ilvl w:val="0"/>
                <w:numId w:val="3"/>
              </w:numPr>
              <w:spacing w:after="0" w:line="240" w:lineRule="auto"/>
              <w:jc w:val="both"/>
              <w:rPr>
                <w:color w:val="000000" w:themeColor="text1"/>
                <w:sz w:val="20"/>
                <w:szCs w:val="20"/>
                <w:lang w:val="en-GB" w:eastAsia="zh-CN"/>
              </w:rPr>
            </w:pPr>
            <w:r w:rsidRPr="4C52E3E7">
              <w:rPr>
                <w:rFonts w:ascii="Arial" w:eastAsia="MS Song" w:hAnsi="Arial" w:cs="Arial"/>
                <w:sz w:val="20"/>
                <w:szCs w:val="20"/>
                <w:lang w:val="en-GB" w:eastAsia="zh-CN"/>
              </w:rPr>
              <w:t>Curry Leaf Water (Toasted curry leaves)</w:t>
            </w:r>
          </w:p>
          <w:p w14:paraId="531903C0" w14:textId="3EE93549" w:rsidR="405AB0FD" w:rsidRDefault="405AB0FD" w:rsidP="405AB0FD">
            <w:pPr>
              <w:spacing w:after="0" w:line="240" w:lineRule="auto"/>
              <w:ind w:left="720"/>
              <w:jc w:val="both"/>
              <w:rPr>
                <w:rFonts w:ascii="Arial" w:eastAsia="MS Song" w:hAnsi="Arial" w:cs="Arial"/>
                <w:sz w:val="20"/>
                <w:szCs w:val="20"/>
                <w:lang w:val="en-GB" w:eastAsia="zh-CN"/>
              </w:rPr>
            </w:pPr>
          </w:p>
          <w:p w14:paraId="6765C003" w14:textId="68F14971" w:rsidR="405AB0FD" w:rsidRDefault="0815D3EF" w:rsidP="4C52E3E7">
            <w:pPr>
              <w:pStyle w:val="ListParagraph"/>
              <w:numPr>
                <w:ilvl w:val="0"/>
                <w:numId w:val="3"/>
              </w:numPr>
              <w:spacing w:after="0" w:line="240" w:lineRule="auto"/>
              <w:jc w:val="both"/>
              <w:rPr>
                <w:rFonts w:eastAsiaTheme="minorEastAsia"/>
                <w:color w:val="000000" w:themeColor="text1"/>
                <w:sz w:val="20"/>
                <w:szCs w:val="20"/>
                <w:lang w:val="en-GB" w:eastAsia="zh-CN"/>
              </w:rPr>
            </w:pPr>
            <w:r w:rsidRPr="4C52E3E7">
              <w:rPr>
                <w:rFonts w:ascii="Arial" w:eastAsia="MS Song" w:hAnsi="Arial" w:cs="Arial"/>
                <w:sz w:val="20"/>
                <w:szCs w:val="20"/>
                <w:lang w:val="en-GB" w:eastAsia="zh-CN"/>
              </w:rPr>
              <w:t xml:space="preserve">All nine scents (except perfume and vanilla essence) were </w:t>
            </w:r>
            <w:r w:rsidR="4FD47E7C" w:rsidRPr="4C52E3E7">
              <w:rPr>
                <w:rFonts w:ascii="Arial" w:eastAsia="MS Song" w:hAnsi="Arial" w:cs="Arial"/>
                <w:sz w:val="20"/>
                <w:szCs w:val="20"/>
                <w:lang w:val="en-GB" w:eastAsia="zh-CN"/>
              </w:rPr>
              <w:t xml:space="preserve">prepared </w:t>
            </w:r>
            <w:r w:rsidRPr="4C52E3E7">
              <w:rPr>
                <w:rFonts w:ascii="Arial" w:eastAsia="MS Song" w:hAnsi="Arial" w:cs="Arial"/>
                <w:sz w:val="20"/>
                <w:szCs w:val="20"/>
                <w:lang w:val="en-GB" w:eastAsia="zh-CN"/>
              </w:rPr>
              <w:t>by soaking the olfactory items in hot water for approximately 10 minutes before transferring them to a spray bottle</w:t>
            </w:r>
          </w:p>
          <w:p w14:paraId="49E3515C" w14:textId="110CD016" w:rsidR="405AB0FD" w:rsidRDefault="0815D3EF" w:rsidP="4C52E3E7">
            <w:pPr>
              <w:pStyle w:val="ListParagraph"/>
              <w:numPr>
                <w:ilvl w:val="0"/>
                <w:numId w:val="3"/>
              </w:numPr>
              <w:spacing w:after="0" w:line="240" w:lineRule="auto"/>
              <w:rPr>
                <w:color w:val="000000" w:themeColor="text1"/>
                <w:sz w:val="20"/>
                <w:szCs w:val="20"/>
                <w:lang w:val="en-GB" w:eastAsia="zh-CN"/>
                <w:rPrChange w:id="45" w:author="Dajun Wang" w:date="2022-04-28T22:15:00Z">
                  <w:rPr>
                    <w:lang w:val="en-GB" w:eastAsia="zh-CN"/>
                  </w:rPr>
                </w:rPrChange>
              </w:rPr>
            </w:pPr>
            <w:r w:rsidRPr="4C52E3E7">
              <w:rPr>
                <w:rFonts w:ascii="Arial" w:eastAsia="MS Song" w:hAnsi="Arial" w:cs="Arial"/>
                <w:sz w:val="20"/>
                <w:szCs w:val="20"/>
                <w:lang w:val="en-GB" w:eastAsia="zh-CN"/>
              </w:rPr>
              <w:t xml:space="preserve">Quantities of ingredients used to make the scents were standardised after </w:t>
            </w:r>
            <w:r w:rsidR="17962FAF" w:rsidRPr="4C52E3E7">
              <w:rPr>
                <w:rFonts w:ascii="Arial" w:eastAsia="MS Song" w:hAnsi="Arial" w:cs="Arial"/>
                <w:sz w:val="20"/>
                <w:szCs w:val="20"/>
                <w:lang w:val="en-GB" w:eastAsia="zh-CN"/>
              </w:rPr>
              <w:t>preliminary trials</w:t>
            </w:r>
          </w:p>
          <w:p w14:paraId="1CC73E98" w14:textId="09995BB5" w:rsidR="304E0EC0" w:rsidRPr="00DA2321" w:rsidRDefault="50A731F2" w:rsidP="00973460">
            <w:pPr>
              <w:pStyle w:val="ListParagraph"/>
              <w:numPr>
                <w:ilvl w:val="0"/>
                <w:numId w:val="3"/>
              </w:numPr>
              <w:spacing w:after="0" w:line="240" w:lineRule="auto"/>
              <w:jc w:val="both"/>
              <w:rPr>
                <w:rFonts w:ascii="Arial" w:hAnsi="Arial" w:cs="Arial"/>
                <w:color w:val="000000" w:themeColor="text1"/>
                <w:sz w:val="20"/>
                <w:szCs w:val="20"/>
                <w:lang w:val="en-GB" w:eastAsia="zh-CN"/>
              </w:rPr>
            </w:pPr>
            <w:r w:rsidRPr="405AB0FD">
              <w:rPr>
                <w:rFonts w:ascii="Arial" w:eastAsia="MS Song" w:hAnsi="Arial" w:cs="Arial"/>
                <w:sz w:val="20"/>
                <w:szCs w:val="20"/>
                <w:lang w:val="en-GB" w:eastAsia="zh-CN"/>
              </w:rPr>
              <w:t>These scents will be sprayed 100 times each at 2 different locations (randomized) for each treatment time frame</w:t>
            </w:r>
          </w:p>
          <w:p w14:paraId="0D34C4C4" w14:textId="16F780AA" w:rsidR="614BC0AF" w:rsidRPr="00DA2321" w:rsidRDefault="0EE9F51B" w:rsidP="00973460">
            <w:pPr>
              <w:pStyle w:val="ListParagraph"/>
              <w:numPr>
                <w:ilvl w:val="0"/>
                <w:numId w:val="3"/>
              </w:numPr>
              <w:spacing w:after="0" w:line="240" w:lineRule="auto"/>
              <w:jc w:val="both"/>
              <w:rPr>
                <w:rFonts w:ascii="Arial" w:hAnsi="Arial" w:cs="Arial"/>
                <w:color w:val="000000" w:themeColor="text1"/>
                <w:sz w:val="20"/>
                <w:szCs w:val="20"/>
                <w:lang w:val="en-GB" w:eastAsia="zh-CN"/>
              </w:rPr>
            </w:pPr>
            <w:r w:rsidRPr="4C52E3E7">
              <w:rPr>
                <w:rFonts w:ascii="Arial" w:eastAsia="MS Song" w:hAnsi="Arial" w:cs="Arial"/>
                <w:sz w:val="20"/>
                <w:szCs w:val="20"/>
                <w:lang w:val="en-GB" w:eastAsia="zh-CN"/>
              </w:rPr>
              <w:t>To reduce anticipatory behaviours, o</w:t>
            </w:r>
            <w:r w:rsidR="5FD3DFA9" w:rsidRPr="4C52E3E7">
              <w:rPr>
                <w:rFonts w:ascii="Arial" w:eastAsia="MS Song" w:hAnsi="Arial" w:cs="Arial"/>
                <w:sz w:val="20"/>
                <w:szCs w:val="20"/>
                <w:lang w:val="en-GB" w:eastAsia="zh-CN"/>
              </w:rPr>
              <w:t xml:space="preserve">nly </w:t>
            </w:r>
            <w:r w:rsidRPr="4C52E3E7">
              <w:rPr>
                <w:rFonts w:ascii="Arial" w:eastAsia="MS Song" w:hAnsi="Arial" w:cs="Arial"/>
                <w:sz w:val="20"/>
                <w:szCs w:val="20"/>
                <w:lang w:val="en-GB" w:eastAsia="zh-CN"/>
              </w:rPr>
              <w:t xml:space="preserve">keepers </w:t>
            </w:r>
            <w:r w:rsidR="5FD3DFA9" w:rsidRPr="4C52E3E7">
              <w:rPr>
                <w:rFonts w:ascii="Arial" w:eastAsia="MS Song" w:hAnsi="Arial" w:cs="Arial"/>
                <w:sz w:val="20"/>
                <w:szCs w:val="20"/>
                <w:lang w:val="en-GB" w:eastAsia="zh-CN"/>
              </w:rPr>
              <w:t xml:space="preserve">from Carnivores 2 &amp; 3 will </w:t>
            </w:r>
            <w:r w:rsidRPr="4C52E3E7">
              <w:rPr>
                <w:rFonts w:ascii="Arial" w:eastAsia="MS Song" w:hAnsi="Arial" w:cs="Arial"/>
                <w:sz w:val="20"/>
                <w:szCs w:val="20"/>
                <w:lang w:val="en-GB" w:eastAsia="zh-CN"/>
              </w:rPr>
              <w:t>be involved in the movement of</w:t>
            </w:r>
            <w:r w:rsidR="5FD3DFA9" w:rsidRPr="4C52E3E7">
              <w:rPr>
                <w:rFonts w:ascii="Arial" w:eastAsia="MS Song" w:hAnsi="Arial" w:cs="Arial"/>
                <w:sz w:val="20"/>
                <w:szCs w:val="20"/>
                <w:lang w:val="en-GB" w:eastAsia="zh-CN"/>
              </w:rPr>
              <w:t xml:space="preserve"> animals </w:t>
            </w:r>
            <w:r w:rsidR="48C819C5" w:rsidRPr="4C52E3E7">
              <w:rPr>
                <w:rFonts w:ascii="Arial" w:eastAsia="MS Song" w:hAnsi="Arial" w:cs="Arial"/>
                <w:sz w:val="20"/>
                <w:szCs w:val="20"/>
                <w:lang w:val="en-GB" w:eastAsia="zh-CN"/>
              </w:rPr>
              <w:t xml:space="preserve">as well as husbandry practices (i.e., </w:t>
            </w:r>
            <w:r w:rsidR="5FD3DFA9" w:rsidRPr="4C52E3E7">
              <w:rPr>
                <w:rFonts w:ascii="Arial" w:eastAsia="MS Song" w:hAnsi="Arial" w:cs="Arial"/>
                <w:sz w:val="20"/>
                <w:szCs w:val="20"/>
                <w:lang w:val="en-GB" w:eastAsia="zh-CN"/>
              </w:rPr>
              <w:t>spray/wash the necessary areas</w:t>
            </w:r>
            <w:r w:rsidR="48C819C5" w:rsidRPr="4C52E3E7">
              <w:rPr>
                <w:rFonts w:ascii="Arial" w:eastAsia="MS Song" w:hAnsi="Arial" w:cs="Arial"/>
                <w:sz w:val="20"/>
                <w:szCs w:val="20"/>
                <w:lang w:val="en-GB" w:eastAsia="zh-CN"/>
              </w:rPr>
              <w:t>)</w:t>
            </w:r>
          </w:p>
          <w:p w14:paraId="4C0DC752" w14:textId="3CE2B032" w:rsidR="405AB0FD" w:rsidRDefault="405AB0FD" w:rsidP="00973460">
            <w:pPr>
              <w:pStyle w:val="ListParagraph"/>
              <w:numPr>
                <w:ilvl w:val="0"/>
                <w:numId w:val="3"/>
              </w:numPr>
              <w:spacing w:after="0" w:line="240" w:lineRule="auto"/>
              <w:jc w:val="both"/>
              <w:rPr>
                <w:ins w:id="46" w:author="Dajun Wang" w:date="2022-04-28T17:10:00Z"/>
                <w:color w:val="000000" w:themeColor="text1"/>
                <w:sz w:val="20"/>
                <w:szCs w:val="20"/>
                <w:lang w:val="en-GB" w:eastAsia="zh-CN"/>
                <w:rPrChange w:id="47" w:author="Dajun Wang" w:date="2022-04-28T17:10:00Z">
                  <w:rPr>
                    <w:ins w:id="48" w:author="Dajun Wang" w:date="2022-04-28T17:10:00Z"/>
                    <w:rFonts w:ascii="Arial" w:eastAsia="MS Song" w:hAnsi="Arial" w:cs="Arial"/>
                    <w:sz w:val="20"/>
                    <w:szCs w:val="20"/>
                    <w:lang w:val="en-GB" w:eastAsia="zh-CN"/>
                  </w:rPr>
                </w:rPrChange>
              </w:rPr>
            </w:pPr>
            <w:r w:rsidRPr="405AB0FD">
              <w:rPr>
                <w:rFonts w:ascii="Arial" w:eastAsia="MS Song" w:hAnsi="Arial" w:cs="Arial"/>
                <w:sz w:val="20"/>
                <w:szCs w:val="20"/>
                <w:lang w:val="en-GB" w:eastAsia="zh-CN"/>
              </w:rPr>
              <w:t>Data will not be collected on timings/days with moderate to heavy rainfall</w:t>
            </w:r>
          </w:p>
          <w:p w14:paraId="2893DC75" w14:textId="77777777" w:rsidR="008536B2" w:rsidRPr="00DA2321" w:rsidRDefault="008536B2" w:rsidP="146B7F71">
            <w:pPr>
              <w:spacing w:after="0" w:line="240" w:lineRule="auto"/>
              <w:ind w:left="360"/>
              <w:jc w:val="both"/>
              <w:rPr>
                <w:rFonts w:ascii="Arial" w:hAnsi="Arial" w:cs="Arial"/>
                <w:sz w:val="20"/>
                <w:szCs w:val="20"/>
                <w:lang w:val="en-GB" w:eastAsia="zh-CN"/>
              </w:rPr>
            </w:pPr>
          </w:p>
          <w:p w14:paraId="20AB3748" w14:textId="6A48D6E2" w:rsidR="004852D6" w:rsidRPr="00DA2321" w:rsidRDefault="201D24A9" w:rsidP="004852D6">
            <w:pPr>
              <w:spacing w:after="0" w:line="240" w:lineRule="auto"/>
              <w:jc w:val="both"/>
              <w:rPr>
                <w:rFonts w:ascii="Arial" w:hAnsi="Arial" w:cs="Arial"/>
                <w:sz w:val="20"/>
                <w:szCs w:val="20"/>
                <w:lang w:val="en-GB" w:eastAsia="zh-CN"/>
              </w:rPr>
            </w:pPr>
            <w:r w:rsidRPr="405AB0FD">
              <w:rPr>
                <w:rFonts w:ascii="Arial" w:hAnsi="Arial" w:cs="Arial"/>
                <w:sz w:val="20"/>
                <w:szCs w:val="20"/>
                <w:lang w:val="en-GB" w:eastAsia="zh-CN"/>
              </w:rPr>
              <w:t>Table 1: Scent schedule for tiger and dhole research project (as at 17/07/22)</w:t>
            </w:r>
            <w:r w:rsidR="5A701F3D" w:rsidRPr="405AB0FD">
              <w:rPr>
                <w:rFonts w:ascii="Arial" w:hAnsi="Arial" w:cs="Arial"/>
                <w:sz w:val="20"/>
                <w:szCs w:val="20"/>
                <w:lang w:val="en-GB" w:eastAsia="zh-CN"/>
              </w:rPr>
              <w:t xml:space="preserve"> where each treatment </w:t>
            </w:r>
            <w:r w:rsidR="2CE9BC2F" w:rsidRPr="405AB0FD">
              <w:rPr>
                <w:rFonts w:ascii="Arial" w:hAnsi="Arial" w:cs="Arial"/>
                <w:sz w:val="20"/>
                <w:szCs w:val="20"/>
                <w:lang w:val="en-GB" w:eastAsia="zh-CN"/>
              </w:rPr>
              <w:t>(</w:t>
            </w:r>
            <w:r w:rsidR="2CE9BC2F" w:rsidRPr="405AB0FD">
              <w:rPr>
                <w:rFonts w:ascii="Arial" w:hAnsi="Arial" w:cs="Arial"/>
                <w:i/>
                <w:iCs/>
                <w:sz w:val="20"/>
                <w:szCs w:val="20"/>
                <w:lang w:val="en-GB" w:eastAsia="zh-CN"/>
              </w:rPr>
              <w:t xml:space="preserve">n </w:t>
            </w:r>
            <w:r w:rsidR="2CE9BC2F" w:rsidRPr="405AB0FD">
              <w:rPr>
                <w:rFonts w:ascii="Arial" w:hAnsi="Arial" w:cs="Arial"/>
                <w:sz w:val="20"/>
                <w:szCs w:val="20"/>
                <w:lang w:val="en-GB" w:eastAsia="zh-CN"/>
              </w:rPr>
              <w:t xml:space="preserve">= 3) </w:t>
            </w:r>
            <w:r w:rsidR="5A701F3D" w:rsidRPr="405AB0FD">
              <w:rPr>
                <w:rFonts w:ascii="Arial" w:hAnsi="Arial" w:cs="Arial"/>
                <w:sz w:val="20"/>
                <w:szCs w:val="20"/>
                <w:lang w:val="en-GB" w:eastAsia="zh-CN"/>
              </w:rPr>
              <w:t>is</w:t>
            </w:r>
            <w:r w:rsidR="71EBE464" w:rsidRPr="405AB0FD">
              <w:rPr>
                <w:rFonts w:ascii="Arial" w:hAnsi="Arial" w:cs="Arial"/>
                <w:sz w:val="20"/>
                <w:szCs w:val="20"/>
                <w:lang w:val="en-GB" w:eastAsia="zh-CN"/>
              </w:rPr>
              <w:t xml:space="preserve"> equally examined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49" w:author="Dajun Wang" w:date="2022-07-18T12:29:00Z">
                <w:tblPr>
                  <w:tblStyle w:val="TableGrid"/>
                  <w:tblW w:w="0" w:type="auto"/>
                  <w:tblLayout w:type="fixed"/>
                  <w:tblLook w:val="04A0" w:firstRow="1" w:lastRow="0" w:firstColumn="1" w:lastColumn="0" w:noHBand="0" w:noVBand="1"/>
                </w:tblPr>
              </w:tblPrChange>
            </w:tblPr>
            <w:tblGrid>
              <w:gridCol w:w="1255"/>
              <w:gridCol w:w="1438"/>
              <w:gridCol w:w="1333"/>
              <w:gridCol w:w="1395"/>
              <w:gridCol w:w="1272"/>
              <w:gridCol w:w="1333"/>
              <w:gridCol w:w="1333"/>
              <w:tblGridChange w:id="50">
                <w:tblGrid>
                  <w:gridCol w:w="1255"/>
                  <w:gridCol w:w="1438"/>
                  <w:gridCol w:w="1333"/>
                  <w:gridCol w:w="1395"/>
                  <w:gridCol w:w="1272"/>
                  <w:gridCol w:w="1333"/>
                  <w:gridCol w:w="1333"/>
                </w:tblGrid>
              </w:tblGridChange>
            </w:tblGrid>
            <w:tr w:rsidR="405AB0FD" w14:paraId="3D67CDFD" w14:textId="77777777" w:rsidTr="0084393D">
              <w:tc>
                <w:tcPr>
                  <w:tcW w:w="1255" w:type="dxa"/>
                  <w:tcBorders>
                    <w:top w:val="single" w:sz="4" w:space="0" w:color="auto"/>
                    <w:bottom w:val="single" w:sz="4" w:space="0" w:color="auto"/>
                  </w:tcBorders>
                  <w:shd w:val="clear" w:color="auto" w:fill="FFFF00"/>
                  <w:tcPrChange w:id="51" w:author="Dajun Wang" w:date="2022-07-18T12:29:00Z">
                    <w:tcPr>
                      <w:tcW w:w="1255" w:type="dxa"/>
                      <w:shd w:val="clear" w:color="auto" w:fill="FFFF00"/>
                    </w:tcPr>
                  </w:tcPrChange>
                </w:tcPr>
                <w:p w14:paraId="0F2B8CB8" w14:textId="570DE22A"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b/>
                      <w:bCs/>
                      <w:color w:val="000000" w:themeColor="text1"/>
                      <w:sz w:val="20"/>
                      <w:szCs w:val="20"/>
                      <w:lang w:val="en-GB"/>
                    </w:rPr>
                    <w:t>Week</w:t>
                  </w:r>
                </w:p>
              </w:tc>
              <w:tc>
                <w:tcPr>
                  <w:tcW w:w="1438" w:type="dxa"/>
                  <w:tcBorders>
                    <w:top w:val="single" w:sz="4" w:space="0" w:color="auto"/>
                    <w:bottom w:val="single" w:sz="4" w:space="0" w:color="auto"/>
                  </w:tcBorders>
                  <w:shd w:val="clear" w:color="auto" w:fill="FFFF00"/>
                  <w:tcPrChange w:id="52" w:author="Dajun Wang" w:date="2022-07-18T12:29:00Z">
                    <w:tcPr>
                      <w:tcW w:w="1438" w:type="dxa"/>
                      <w:shd w:val="clear" w:color="auto" w:fill="FFFF00"/>
                    </w:tcPr>
                  </w:tcPrChange>
                </w:tcPr>
                <w:p w14:paraId="4104AFDA" w14:textId="77F215A2"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b/>
                      <w:bCs/>
                      <w:color w:val="000000" w:themeColor="text1"/>
                      <w:sz w:val="20"/>
                      <w:szCs w:val="20"/>
                      <w:lang w:val="en-GB"/>
                    </w:rPr>
                    <w:t>Monday</w:t>
                  </w:r>
                </w:p>
              </w:tc>
              <w:tc>
                <w:tcPr>
                  <w:tcW w:w="1333" w:type="dxa"/>
                  <w:tcBorders>
                    <w:top w:val="single" w:sz="4" w:space="0" w:color="auto"/>
                    <w:bottom w:val="single" w:sz="4" w:space="0" w:color="auto"/>
                  </w:tcBorders>
                  <w:shd w:val="clear" w:color="auto" w:fill="FFFF00"/>
                  <w:tcPrChange w:id="53" w:author="Dajun Wang" w:date="2022-07-18T12:29:00Z">
                    <w:tcPr>
                      <w:tcW w:w="1333" w:type="dxa"/>
                      <w:shd w:val="clear" w:color="auto" w:fill="FFFF00"/>
                    </w:tcPr>
                  </w:tcPrChange>
                </w:tcPr>
                <w:p w14:paraId="04E7AF93" w14:textId="5A4B298D"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b/>
                      <w:bCs/>
                      <w:color w:val="000000" w:themeColor="text1"/>
                      <w:sz w:val="20"/>
                      <w:szCs w:val="20"/>
                      <w:lang w:val="en-GB"/>
                    </w:rPr>
                    <w:t>Tuesday</w:t>
                  </w:r>
                </w:p>
              </w:tc>
              <w:tc>
                <w:tcPr>
                  <w:tcW w:w="1395" w:type="dxa"/>
                  <w:tcBorders>
                    <w:top w:val="single" w:sz="4" w:space="0" w:color="auto"/>
                    <w:bottom w:val="single" w:sz="4" w:space="0" w:color="auto"/>
                  </w:tcBorders>
                  <w:shd w:val="clear" w:color="auto" w:fill="FFFF00"/>
                  <w:tcPrChange w:id="54" w:author="Dajun Wang" w:date="2022-07-18T12:29:00Z">
                    <w:tcPr>
                      <w:tcW w:w="1395" w:type="dxa"/>
                      <w:shd w:val="clear" w:color="auto" w:fill="FFFF00"/>
                    </w:tcPr>
                  </w:tcPrChange>
                </w:tcPr>
                <w:p w14:paraId="15EEB2D5" w14:textId="6A9CF38C"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b/>
                      <w:bCs/>
                      <w:color w:val="000000" w:themeColor="text1"/>
                      <w:sz w:val="20"/>
                      <w:szCs w:val="20"/>
                      <w:lang w:val="en-GB"/>
                    </w:rPr>
                    <w:t>Wednesday</w:t>
                  </w:r>
                </w:p>
              </w:tc>
              <w:tc>
                <w:tcPr>
                  <w:tcW w:w="1272" w:type="dxa"/>
                  <w:tcBorders>
                    <w:top w:val="single" w:sz="4" w:space="0" w:color="auto"/>
                    <w:bottom w:val="single" w:sz="4" w:space="0" w:color="auto"/>
                  </w:tcBorders>
                  <w:shd w:val="clear" w:color="auto" w:fill="FFFF00"/>
                  <w:tcPrChange w:id="55" w:author="Dajun Wang" w:date="2022-07-18T12:29:00Z">
                    <w:tcPr>
                      <w:tcW w:w="1272" w:type="dxa"/>
                      <w:shd w:val="clear" w:color="auto" w:fill="FFFF00"/>
                    </w:tcPr>
                  </w:tcPrChange>
                </w:tcPr>
                <w:p w14:paraId="3FCD95AE" w14:textId="3E62E816"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b/>
                      <w:bCs/>
                      <w:color w:val="000000" w:themeColor="text1"/>
                      <w:sz w:val="20"/>
                      <w:szCs w:val="20"/>
                      <w:lang w:val="en-GB"/>
                    </w:rPr>
                    <w:t>Thursday</w:t>
                  </w:r>
                </w:p>
              </w:tc>
              <w:tc>
                <w:tcPr>
                  <w:tcW w:w="1333" w:type="dxa"/>
                  <w:tcBorders>
                    <w:top w:val="single" w:sz="4" w:space="0" w:color="auto"/>
                    <w:bottom w:val="single" w:sz="4" w:space="0" w:color="auto"/>
                  </w:tcBorders>
                  <w:shd w:val="clear" w:color="auto" w:fill="FFFF00"/>
                  <w:tcPrChange w:id="56" w:author="Dajun Wang" w:date="2022-07-18T12:29:00Z">
                    <w:tcPr>
                      <w:tcW w:w="1333" w:type="dxa"/>
                      <w:shd w:val="clear" w:color="auto" w:fill="FFFF00"/>
                    </w:tcPr>
                  </w:tcPrChange>
                </w:tcPr>
                <w:p w14:paraId="6F233452" w14:textId="2B0C08D3"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b/>
                      <w:bCs/>
                      <w:color w:val="000000" w:themeColor="text1"/>
                      <w:sz w:val="20"/>
                      <w:szCs w:val="20"/>
                      <w:lang w:val="en-GB"/>
                    </w:rPr>
                    <w:t>Friday</w:t>
                  </w:r>
                </w:p>
              </w:tc>
              <w:tc>
                <w:tcPr>
                  <w:tcW w:w="1333" w:type="dxa"/>
                  <w:tcBorders>
                    <w:top w:val="single" w:sz="4" w:space="0" w:color="auto"/>
                    <w:bottom w:val="single" w:sz="4" w:space="0" w:color="auto"/>
                  </w:tcBorders>
                  <w:shd w:val="clear" w:color="auto" w:fill="FFFF00"/>
                  <w:tcPrChange w:id="57" w:author="Dajun Wang" w:date="2022-07-18T12:29:00Z">
                    <w:tcPr>
                      <w:tcW w:w="1333" w:type="dxa"/>
                      <w:shd w:val="clear" w:color="auto" w:fill="FFFF00"/>
                    </w:tcPr>
                  </w:tcPrChange>
                </w:tcPr>
                <w:p w14:paraId="2F6B6D0A" w14:textId="25ED5F3C" w:rsidR="405AB0FD" w:rsidRDefault="405AB0FD" w:rsidP="405AB0FD">
                  <w:pPr>
                    <w:spacing w:line="259" w:lineRule="auto"/>
                    <w:jc w:val="both"/>
                    <w:rPr>
                      <w:rFonts w:ascii="Arial" w:eastAsia="Arial" w:hAnsi="Arial" w:cs="Arial"/>
                      <w:b/>
                      <w:bCs/>
                      <w:color w:val="000000" w:themeColor="text1"/>
                      <w:sz w:val="20"/>
                      <w:szCs w:val="20"/>
                      <w:lang w:val="en-GB"/>
                    </w:rPr>
                  </w:pPr>
                  <w:r w:rsidRPr="405AB0FD">
                    <w:rPr>
                      <w:rFonts w:ascii="Arial" w:eastAsia="Arial" w:hAnsi="Arial" w:cs="Arial"/>
                      <w:b/>
                      <w:bCs/>
                      <w:color w:val="000000" w:themeColor="text1"/>
                      <w:sz w:val="20"/>
                      <w:szCs w:val="20"/>
                      <w:lang w:val="en-GB"/>
                    </w:rPr>
                    <w:t>Saturday</w:t>
                  </w:r>
                </w:p>
              </w:tc>
            </w:tr>
            <w:tr w:rsidR="405AB0FD" w14:paraId="7B838031" w14:textId="77777777" w:rsidTr="0084393D">
              <w:tc>
                <w:tcPr>
                  <w:tcW w:w="1255" w:type="dxa"/>
                  <w:tcBorders>
                    <w:top w:val="single" w:sz="4" w:space="0" w:color="auto"/>
                  </w:tcBorders>
                  <w:shd w:val="clear" w:color="auto" w:fill="FFFF00"/>
                  <w:tcPrChange w:id="58" w:author="Dajun Wang" w:date="2022-07-18T12:29:00Z">
                    <w:tcPr>
                      <w:tcW w:w="1255" w:type="dxa"/>
                      <w:shd w:val="clear" w:color="auto" w:fill="FFFF00"/>
                    </w:tcPr>
                  </w:tcPrChange>
                </w:tcPr>
                <w:p w14:paraId="785FC304" w14:textId="78CFAF9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3 (6/6)</w:t>
                  </w:r>
                </w:p>
              </w:tc>
              <w:tc>
                <w:tcPr>
                  <w:tcW w:w="1438" w:type="dxa"/>
                  <w:tcBorders>
                    <w:top w:val="single" w:sz="4" w:space="0" w:color="auto"/>
                  </w:tcBorders>
                  <w:tcPrChange w:id="59" w:author="Dajun Wang" w:date="2022-07-18T12:29:00Z">
                    <w:tcPr>
                      <w:tcW w:w="1438" w:type="dxa"/>
                    </w:tcPr>
                  </w:tcPrChange>
                </w:tcPr>
                <w:p w14:paraId="5E2246C5" w14:textId="36242338"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Blood</w:t>
                  </w:r>
                </w:p>
              </w:tc>
              <w:tc>
                <w:tcPr>
                  <w:tcW w:w="1333" w:type="dxa"/>
                  <w:tcBorders>
                    <w:top w:val="single" w:sz="4" w:space="0" w:color="auto"/>
                  </w:tcBorders>
                  <w:tcPrChange w:id="60" w:author="Dajun Wang" w:date="2022-07-18T12:29:00Z">
                    <w:tcPr>
                      <w:tcW w:w="1333" w:type="dxa"/>
                    </w:tcPr>
                  </w:tcPrChange>
                </w:tcPr>
                <w:p w14:paraId="337D7387" w14:textId="4622A3BF"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Trial</w:t>
                  </w:r>
                </w:p>
              </w:tc>
              <w:tc>
                <w:tcPr>
                  <w:tcW w:w="1395" w:type="dxa"/>
                  <w:tcBorders>
                    <w:top w:val="single" w:sz="4" w:space="0" w:color="auto"/>
                  </w:tcBorders>
                  <w:tcPrChange w:id="61" w:author="Dajun Wang" w:date="2022-07-18T12:29:00Z">
                    <w:tcPr>
                      <w:tcW w:w="1395" w:type="dxa"/>
                    </w:tcPr>
                  </w:tcPrChange>
                </w:tcPr>
                <w:p w14:paraId="55C99C98" w14:textId="636B43F0"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Trial</w:t>
                  </w:r>
                </w:p>
                <w:p w14:paraId="19954A0A" w14:textId="2D03879E" w:rsidR="405AB0FD" w:rsidRDefault="405AB0FD" w:rsidP="405AB0FD">
                  <w:pPr>
                    <w:spacing w:line="259" w:lineRule="auto"/>
                    <w:jc w:val="both"/>
                    <w:rPr>
                      <w:rFonts w:ascii="Arial" w:eastAsia="Arial" w:hAnsi="Arial" w:cs="Arial"/>
                      <w:color w:val="000000" w:themeColor="text1"/>
                      <w:sz w:val="20"/>
                      <w:szCs w:val="20"/>
                    </w:rPr>
                  </w:pPr>
                </w:p>
              </w:tc>
              <w:tc>
                <w:tcPr>
                  <w:tcW w:w="1272" w:type="dxa"/>
                  <w:tcBorders>
                    <w:top w:val="single" w:sz="4" w:space="0" w:color="auto"/>
                  </w:tcBorders>
                  <w:tcPrChange w:id="62" w:author="Dajun Wang" w:date="2022-07-18T12:29:00Z">
                    <w:tcPr>
                      <w:tcW w:w="1272" w:type="dxa"/>
                    </w:tcPr>
                  </w:tcPrChange>
                </w:tcPr>
                <w:p w14:paraId="75A50C5D" w14:textId="2EF2B0D6"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Trial</w:t>
                  </w:r>
                </w:p>
                <w:p w14:paraId="001D95BD" w14:textId="5A3D63CC" w:rsidR="405AB0FD" w:rsidRDefault="405AB0FD" w:rsidP="405AB0FD">
                  <w:pPr>
                    <w:spacing w:line="259" w:lineRule="auto"/>
                    <w:jc w:val="both"/>
                    <w:rPr>
                      <w:rFonts w:ascii="Arial" w:eastAsia="Arial" w:hAnsi="Arial" w:cs="Arial"/>
                      <w:color w:val="000000" w:themeColor="text1"/>
                      <w:sz w:val="20"/>
                      <w:szCs w:val="20"/>
                    </w:rPr>
                  </w:pPr>
                </w:p>
              </w:tc>
              <w:tc>
                <w:tcPr>
                  <w:tcW w:w="1333" w:type="dxa"/>
                  <w:tcBorders>
                    <w:top w:val="single" w:sz="4" w:space="0" w:color="auto"/>
                  </w:tcBorders>
                  <w:tcPrChange w:id="63" w:author="Dajun Wang" w:date="2022-07-18T12:29:00Z">
                    <w:tcPr>
                      <w:tcW w:w="1333" w:type="dxa"/>
                    </w:tcPr>
                  </w:tcPrChange>
                </w:tcPr>
                <w:p w14:paraId="034A137C" w14:textId="6627C61D"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Trial</w:t>
                  </w:r>
                </w:p>
                <w:p w14:paraId="4B8B3136" w14:textId="024697E1" w:rsidR="405AB0FD" w:rsidRDefault="405AB0FD" w:rsidP="405AB0FD">
                  <w:pPr>
                    <w:spacing w:line="259" w:lineRule="auto"/>
                    <w:jc w:val="both"/>
                    <w:rPr>
                      <w:rFonts w:ascii="Arial" w:eastAsia="Arial" w:hAnsi="Arial" w:cs="Arial"/>
                      <w:color w:val="000000" w:themeColor="text1"/>
                      <w:sz w:val="20"/>
                      <w:szCs w:val="20"/>
                    </w:rPr>
                  </w:pPr>
                </w:p>
              </w:tc>
              <w:tc>
                <w:tcPr>
                  <w:tcW w:w="1333" w:type="dxa"/>
                  <w:tcBorders>
                    <w:top w:val="single" w:sz="4" w:space="0" w:color="auto"/>
                  </w:tcBorders>
                  <w:tcPrChange w:id="64" w:author="Dajun Wang" w:date="2022-07-18T12:29:00Z">
                    <w:tcPr>
                      <w:tcW w:w="1333" w:type="dxa"/>
                    </w:tcPr>
                  </w:tcPrChange>
                </w:tcPr>
                <w:p w14:paraId="55A8FE60" w14:textId="3BB9EFB3"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Trial</w:t>
                  </w:r>
                </w:p>
              </w:tc>
            </w:tr>
            <w:tr w:rsidR="405AB0FD" w14:paraId="32A0EAE9" w14:textId="77777777" w:rsidTr="0084393D">
              <w:tc>
                <w:tcPr>
                  <w:tcW w:w="1255" w:type="dxa"/>
                  <w:shd w:val="clear" w:color="auto" w:fill="FFFF00"/>
                  <w:tcPrChange w:id="65" w:author="Dajun Wang" w:date="2022-07-18T12:28:00Z">
                    <w:tcPr>
                      <w:tcW w:w="1255" w:type="dxa"/>
                      <w:shd w:val="clear" w:color="auto" w:fill="FFFF00"/>
                    </w:tcPr>
                  </w:tcPrChange>
                </w:tcPr>
                <w:p w14:paraId="677408F9" w14:textId="1B46D55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4 (13/6)</w:t>
                  </w:r>
                </w:p>
                <w:p w14:paraId="2646B9AF" w14:textId="77D2BC7B" w:rsidR="405AB0FD" w:rsidRDefault="405AB0FD" w:rsidP="405AB0FD">
                  <w:pPr>
                    <w:spacing w:line="259" w:lineRule="auto"/>
                    <w:jc w:val="both"/>
                    <w:rPr>
                      <w:rFonts w:ascii="Arial" w:eastAsia="Arial" w:hAnsi="Arial" w:cs="Arial"/>
                      <w:color w:val="000000" w:themeColor="text1"/>
                      <w:sz w:val="20"/>
                      <w:szCs w:val="20"/>
                    </w:rPr>
                  </w:pPr>
                </w:p>
              </w:tc>
              <w:tc>
                <w:tcPr>
                  <w:tcW w:w="1438" w:type="dxa"/>
                  <w:tcPrChange w:id="66" w:author="Dajun Wang" w:date="2022-07-18T12:28:00Z">
                    <w:tcPr>
                      <w:tcW w:w="1438" w:type="dxa"/>
                    </w:tcPr>
                  </w:tcPrChange>
                </w:tcPr>
                <w:p w14:paraId="2AE0E0B7" w14:textId="3BE25A05"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Trial</w:t>
                  </w:r>
                </w:p>
                <w:p w14:paraId="44FB7310" w14:textId="5E5004C7" w:rsidR="405AB0FD" w:rsidRDefault="405AB0FD" w:rsidP="405AB0FD">
                  <w:pPr>
                    <w:spacing w:line="259" w:lineRule="auto"/>
                    <w:jc w:val="both"/>
                    <w:rPr>
                      <w:rFonts w:ascii="Arial" w:eastAsia="Arial" w:hAnsi="Arial" w:cs="Arial"/>
                      <w:color w:val="000000" w:themeColor="text1"/>
                      <w:sz w:val="20"/>
                      <w:szCs w:val="20"/>
                    </w:rPr>
                  </w:pPr>
                </w:p>
              </w:tc>
              <w:tc>
                <w:tcPr>
                  <w:tcW w:w="1333" w:type="dxa"/>
                  <w:tcPrChange w:id="67" w:author="Dajun Wang" w:date="2022-07-18T12:28:00Z">
                    <w:tcPr>
                      <w:tcW w:w="1333" w:type="dxa"/>
                    </w:tcPr>
                  </w:tcPrChange>
                </w:tcPr>
                <w:p w14:paraId="48CD14B5" w14:textId="18DBB4B4"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Trial</w:t>
                  </w:r>
                </w:p>
                <w:p w14:paraId="565159AC" w14:textId="505155B0" w:rsidR="405AB0FD" w:rsidRDefault="405AB0FD" w:rsidP="405AB0FD">
                  <w:pPr>
                    <w:spacing w:line="259" w:lineRule="auto"/>
                    <w:jc w:val="both"/>
                    <w:rPr>
                      <w:rFonts w:ascii="Arial" w:eastAsia="Arial" w:hAnsi="Arial" w:cs="Arial"/>
                      <w:color w:val="000000" w:themeColor="text1"/>
                      <w:sz w:val="20"/>
                      <w:szCs w:val="20"/>
                    </w:rPr>
                  </w:pPr>
                </w:p>
              </w:tc>
              <w:tc>
                <w:tcPr>
                  <w:tcW w:w="1395" w:type="dxa"/>
                  <w:tcPrChange w:id="68" w:author="Dajun Wang" w:date="2022-07-18T12:28:00Z">
                    <w:tcPr>
                      <w:tcW w:w="1395" w:type="dxa"/>
                    </w:tcPr>
                  </w:tcPrChange>
                </w:tcPr>
                <w:p w14:paraId="28F5ECAF" w14:textId="781392FE"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Trial</w:t>
                  </w:r>
                </w:p>
              </w:tc>
              <w:tc>
                <w:tcPr>
                  <w:tcW w:w="1272" w:type="dxa"/>
                  <w:tcPrChange w:id="69" w:author="Dajun Wang" w:date="2022-07-18T12:28:00Z">
                    <w:tcPr>
                      <w:tcW w:w="1272" w:type="dxa"/>
                    </w:tcPr>
                  </w:tcPrChange>
                </w:tcPr>
                <w:p w14:paraId="3769A6BC" w14:textId="62C61B9A"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 xml:space="preserve">Samba </w:t>
                  </w:r>
                  <w:proofErr w:type="spellStart"/>
                  <w:r w:rsidRPr="405AB0FD">
                    <w:rPr>
                      <w:rFonts w:ascii="Arial" w:eastAsia="Arial" w:hAnsi="Arial" w:cs="Arial"/>
                      <w:color w:val="000000" w:themeColor="text1"/>
                      <w:sz w:val="20"/>
                      <w:szCs w:val="20"/>
                      <w:lang w:val="en-GB"/>
                    </w:rPr>
                    <w:t>Fecal</w:t>
                  </w:r>
                  <w:proofErr w:type="spellEnd"/>
                </w:p>
                <w:p w14:paraId="2CE6E6C0" w14:textId="615F479A" w:rsidR="405AB0FD" w:rsidRDefault="405AB0FD" w:rsidP="405AB0FD">
                  <w:pPr>
                    <w:spacing w:line="259" w:lineRule="auto"/>
                    <w:jc w:val="both"/>
                    <w:rPr>
                      <w:rFonts w:ascii="Arial" w:eastAsia="Arial" w:hAnsi="Arial" w:cs="Arial"/>
                      <w:color w:val="000000" w:themeColor="text1"/>
                      <w:sz w:val="20"/>
                      <w:szCs w:val="20"/>
                      <w:lang w:val="en-GB"/>
                    </w:rPr>
                  </w:pPr>
                </w:p>
              </w:tc>
              <w:tc>
                <w:tcPr>
                  <w:tcW w:w="1333" w:type="dxa"/>
                  <w:tcPrChange w:id="70" w:author="Dajun Wang" w:date="2022-07-18T12:28:00Z">
                    <w:tcPr>
                      <w:tcW w:w="1333" w:type="dxa"/>
                    </w:tcPr>
                  </w:tcPrChange>
                </w:tcPr>
                <w:p w14:paraId="5B4233DA" w14:textId="4A0F126B"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 xml:space="preserve">Bear </w:t>
                  </w:r>
                  <w:proofErr w:type="spellStart"/>
                  <w:r w:rsidRPr="405AB0FD">
                    <w:rPr>
                      <w:rFonts w:ascii="Arial" w:eastAsia="Arial" w:hAnsi="Arial" w:cs="Arial"/>
                      <w:color w:val="000000" w:themeColor="text1"/>
                      <w:sz w:val="20"/>
                      <w:szCs w:val="20"/>
                      <w:lang w:val="en-GB"/>
                    </w:rPr>
                    <w:t>Fecal</w:t>
                  </w:r>
                  <w:proofErr w:type="spellEnd"/>
                </w:p>
                <w:p w14:paraId="2D0EC78F" w14:textId="6FE29317" w:rsidR="405AB0FD" w:rsidRDefault="405AB0FD" w:rsidP="405AB0FD">
                  <w:pPr>
                    <w:spacing w:line="259" w:lineRule="auto"/>
                    <w:jc w:val="both"/>
                    <w:rPr>
                      <w:rFonts w:ascii="Arial" w:eastAsia="Arial" w:hAnsi="Arial" w:cs="Arial"/>
                      <w:color w:val="000000" w:themeColor="text1"/>
                      <w:sz w:val="20"/>
                      <w:szCs w:val="20"/>
                      <w:lang w:val="en-GB"/>
                    </w:rPr>
                  </w:pPr>
                </w:p>
              </w:tc>
              <w:tc>
                <w:tcPr>
                  <w:tcW w:w="1333" w:type="dxa"/>
                  <w:tcPrChange w:id="71" w:author="Dajun Wang" w:date="2022-07-18T12:28:00Z">
                    <w:tcPr>
                      <w:tcW w:w="1333" w:type="dxa"/>
                    </w:tcPr>
                  </w:tcPrChange>
                </w:tcPr>
                <w:p w14:paraId="5E5A567C" w14:textId="2E3C4499"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Blood</w:t>
                  </w:r>
                </w:p>
              </w:tc>
            </w:tr>
            <w:tr w:rsidR="405AB0FD" w14:paraId="7635127E" w14:textId="77777777" w:rsidTr="0084393D">
              <w:tc>
                <w:tcPr>
                  <w:tcW w:w="1255" w:type="dxa"/>
                  <w:shd w:val="clear" w:color="auto" w:fill="FFFF00"/>
                  <w:tcPrChange w:id="72" w:author="Dajun Wang" w:date="2022-07-18T12:28:00Z">
                    <w:tcPr>
                      <w:tcW w:w="1255" w:type="dxa"/>
                      <w:shd w:val="clear" w:color="auto" w:fill="FFFF00"/>
                    </w:tcPr>
                  </w:tcPrChange>
                </w:tcPr>
                <w:p w14:paraId="5DBDAF87" w14:textId="2225A62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5 (20/6)</w:t>
                  </w:r>
                </w:p>
              </w:tc>
              <w:tc>
                <w:tcPr>
                  <w:tcW w:w="1438" w:type="dxa"/>
                  <w:tcPrChange w:id="73" w:author="Dajun Wang" w:date="2022-07-18T12:28:00Z">
                    <w:tcPr>
                      <w:tcW w:w="1438" w:type="dxa"/>
                    </w:tcPr>
                  </w:tcPrChange>
                </w:tcPr>
                <w:p w14:paraId="41776ECC" w14:textId="6D737E15"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Blood</w:t>
                  </w:r>
                </w:p>
              </w:tc>
              <w:tc>
                <w:tcPr>
                  <w:tcW w:w="1333" w:type="dxa"/>
                  <w:tcPrChange w:id="74" w:author="Dajun Wang" w:date="2022-07-18T12:28:00Z">
                    <w:tcPr>
                      <w:tcW w:w="1333" w:type="dxa"/>
                    </w:tcPr>
                  </w:tcPrChange>
                </w:tcPr>
                <w:p w14:paraId="453832F9" w14:textId="4A0F126B"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 xml:space="preserve">Bear </w:t>
                  </w:r>
                  <w:proofErr w:type="spellStart"/>
                  <w:r w:rsidRPr="405AB0FD">
                    <w:rPr>
                      <w:rFonts w:ascii="Arial" w:eastAsia="Arial" w:hAnsi="Arial" w:cs="Arial"/>
                      <w:color w:val="000000" w:themeColor="text1"/>
                      <w:sz w:val="20"/>
                      <w:szCs w:val="20"/>
                      <w:lang w:val="en-GB"/>
                    </w:rPr>
                    <w:t>Fecal</w:t>
                  </w:r>
                  <w:proofErr w:type="spellEnd"/>
                </w:p>
                <w:p w14:paraId="4180C95D" w14:textId="55CEC497" w:rsidR="405AB0FD" w:rsidRDefault="405AB0FD" w:rsidP="405AB0FD">
                  <w:pPr>
                    <w:spacing w:line="259" w:lineRule="auto"/>
                    <w:jc w:val="both"/>
                    <w:rPr>
                      <w:rFonts w:ascii="Arial" w:eastAsia="Arial" w:hAnsi="Arial" w:cs="Arial"/>
                      <w:color w:val="000000" w:themeColor="text1"/>
                      <w:sz w:val="20"/>
                      <w:szCs w:val="20"/>
                      <w:lang w:val="en-GB"/>
                    </w:rPr>
                  </w:pPr>
                </w:p>
              </w:tc>
              <w:tc>
                <w:tcPr>
                  <w:tcW w:w="1395" w:type="dxa"/>
                  <w:tcPrChange w:id="75" w:author="Dajun Wang" w:date="2022-07-18T12:28:00Z">
                    <w:tcPr>
                      <w:tcW w:w="1395" w:type="dxa"/>
                    </w:tcPr>
                  </w:tcPrChange>
                </w:tcPr>
                <w:p w14:paraId="11D655B6" w14:textId="5136BF96"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 xml:space="preserve">Samba </w:t>
                  </w:r>
                  <w:proofErr w:type="spellStart"/>
                  <w:r w:rsidRPr="405AB0FD">
                    <w:rPr>
                      <w:rFonts w:ascii="Arial" w:eastAsia="Arial" w:hAnsi="Arial" w:cs="Arial"/>
                      <w:color w:val="000000" w:themeColor="text1"/>
                      <w:sz w:val="20"/>
                      <w:szCs w:val="20"/>
                      <w:lang w:val="en-GB"/>
                    </w:rPr>
                    <w:t>Fecal</w:t>
                  </w:r>
                  <w:proofErr w:type="spellEnd"/>
                </w:p>
              </w:tc>
              <w:tc>
                <w:tcPr>
                  <w:tcW w:w="1272" w:type="dxa"/>
                  <w:tcPrChange w:id="76" w:author="Dajun Wang" w:date="2022-07-18T12:28:00Z">
                    <w:tcPr>
                      <w:tcW w:w="1272" w:type="dxa"/>
                    </w:tcPr>
                  </w:tcPrChange>
                </w:tcPr>
                <w:p w14:paraId="0B84988A" w14:textId="62C61B9A"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 xml:space="preserve">Samba </w:t>
                  </w:r>
                  <w:proofErr w:type="spellStart"/>
                  <w:r w:rsidRPr="405AB0FD">
                    <w:rPr>
                      <w:rFonts w:ascii="Arial" w:eastAsia="Arial" w:hAnsi="Arial" w:cs="Arial"/>
                      <w:color w:val="000000" w:themeColor="text1"/>
                      <w:sz w:val="20"/>
                      <w:szCs w:val="20"/>
                      <w:lang w:val="en-GB"/>
                    </w:rPr>
                    <w:t>Fecal</w:t>
                  </w:r>
                  <w:proofErr w:type="spellEnd"/>
                </w:p>
              </w:tc>
              <w:tc>
                <w:tcPr>
                  <w:tcW w:w="1333" w:type="dxa"/>
                  <w:tcPrChange w:id="77" w:author="Dajun Wang" w:date="2022-07-18T12:28:00Z">
                    <w:tcPr>
                      <w:tcW w:w="1333" w:type="dxa"/>
                    </w:tcPr>
                  </w:tcPrChange>
                </w:tcPr>
                <w:p w14:paraId="20873BF4" w14:textId="3BB12AAA"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 xml:space="preserve">Samba </w:t>
                  </w:r>
                  <w:proofErr w:type="spellStart"/>
                  <w:r w:rsidRPr="405AB0FD">
                    <w:rPr>
                      <w:rFonts w:ascii="Arial" w:eastAsia="Arial" w:hAnsi="Arial" w:cs="Arial"/>
                      <w:color w:val="000000" w:themeColor="text1"/>
                      <w:sz w:val="20"/>
                      <w:szCs w:val="20"/>
                      <w:lang w:val="en-GB"/>
                    </w:rPr>
                    <w:t>Fecal</w:t>
                  </w:r>
                  <w:proofErr w:type="spellEnd"/>
                </w:p>
              </w:tc>
              <w:tc>
                <w:tcPr>
                  <w:tcW w:w="1333" w:type="dxa"/>
                  <w:tcPrChange w:id="78" w:author="Dajun Wang" w:date="2022-07-18T12:28:00Z">
                    <w:tcPr>
                      <w:tcW w:w="1333" w:type="dxa"/>
                    </w:tcPr>
                  </w:tcPrChange>
                </w:tcPr>
                <w:p w14:paraId="595EC67A" w14:textId="115900D8"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Trial</w:t>
                  </w:r>
                </w:p>
              </w:tc>
            </w:tr>
            <w:tr w:rsidR="405AB0FD" w14:paraId="02A7708D" w14:textId="77777777" w:rsidTr="0084393D">
              <w:tc>
                <w:tcPr>
                  <w:tcW w:w="1255" w:type="dxa"/>
                  <w:shd w:val="clear" w:color="auto" w:fill="FFFF00"/>
                  <w:tcPrChange w:id="79" w:author="Dajun Wang" w:date="2022-07-18T12:28:00Z">
                    <w:tcPr>
                      <w:tcW w:w="1255" w:type="dxa"/>
                      <w:shd w:val="clear" w:color="auto" w:fill="FFFF00"/>
                    </w:tcPr>
                  </w:tcPrChange>
                </w:tcPr>
                <w:p w14:paraId="63DDE9C4" w14:textId="709C546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6 (27/6)</w:t>
                  </w:r>
                </w:p>
              </w:tc>
              <w:tc>
                <w:tcPr>
                  <w:tcW w:w="1438" w:type="dxa"/>
                  <w:tcPrChange w:id="80" w:author="Dajun Wang" w:date="2022-07-18T12:28:00Z">
                    <w:tcPr>
                      <w:tcW w:w="1438" w:type="dxa"/>
                    </w:tcPr>
                  </w:tcPrChange>
                </w:tcPr>
                <w:p w14:paraId="2C3FF118" w14:textId="617ABC97"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Coffee</w:t>
                  </w:r>
                </w:p>
              </w:tc>
              <w:tc>
                <w:tcPr>
                  <w:tcW w:w="1333" w:type="dxa"/>
                  <w:tcPrChange w:id="81" w:author="Dajun Wang" w:date="2022-07-18T12:28:00Z">
                    <w:tcPr>
                      <w:tcW w:w="1333" w:type="dxa"/>
                    </w:tcPr>
                  </w:tcPrChange>
                </w:tcPr>
                <w:p w14:paraId="11407A64" w14:textId="6F75CA12"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Vanilla Extract</w:t>
                  </w:r>
                </w:p>
              </w:tc>
              <w:tc>
                <w:tcPr>
                  <w:tcW w:w="1395" w:type="dxa"/>
                  <w:tcPrChange w:id="82" w:author="Dajun Wang" w:date="2022-07-18T12:28:00Z">
                    <w:tcPr>
                      <w:tcW w:w="1395" w:type="dxa"/>
                    </w:tcPr>
                  </w:tcPrChange>
                </w:tcPr>
                <w:p w14:paraId="5B9B0227" w14:textId="4A85C0AF"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c>
                <w:tcPr>
                  <w:tcW w:w="1272" w:type="dxa"/>
                  <w:tcPrChange w:id="83" w:author="Dajun Wang" w:date="2022-07-18T12:28:00Z">
                    <w:tcPr>
                      <w:tcW w:w="1272" w:type="dxa"/>
                    </w:tcPr>
                  </w:tcPrChange>
                </w:tcPr>
                <w:p w14:paraId="02279773" w14:textId="5A2B31C0"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Ginger</w:t>
                  </w:r>
                </w:p>
              </w:tc>
              <w:tc>
                <w:tcPr>
                  <w:tcW w:w="1333" w:type="dxa"/>
                  <w:tcPrChange w:id="84" w:author="Dajun Wang" w:date="2022-07-18T12:28:00Z">
                    <w:tcPr>
                      <w:tcW w:w="1333" w:type="dxa"/>
                    </w:tcPr>
                  </w:tcPrChange>
                </w:tcPr>
                <w:p w14:paraId="7C8072B5" w14:textId="5C97B440"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Perfume</w:t>
                  </w:r>
                </w:p>
              </w:tc>
              <w:tc>
                <w:tcPr>
                  <w:tcW w:w="1333" w:type="dxa"/>
                  <w:tcPrChange w:id="85" w:author="Dajun Wang" w:date="2022-07-18T12:28:00Z">
                    <w:tcPr>
                      <w:tcW w:w="1333" w:type="dxa"/>
                    </w:tcPr>
                  </w:tcPrChange>
                </w:tcPr>
                <w:p w14:paraId="4813455D" w14:textId="1201B2A5"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r>
            <w:tr w:rsidR="405AB0FD" w14:paraId="6347EE2F" w14:textId="77777777" w:rsidTr="0084393D">
              <w:tc>
                <w:tcPr>
                  <w:tcW w:w="1255" w:type="dxa"/>
                  <w:shd w:val="clear" w:color="auto" w:fill="FFFF00"/>
                  <w:tcPrChange w:id="86" w:author="Dajun Wang" w:date="2022-07-18T12:28:00Z">
                    <w:tcPr>
                      <w:tcW w:w="1255" w:type="dxa"/>
                      <w:shd w:val="clear" w:color="auto" w:fill="FFFF00"/>
                    </w:tcPr>
                  </w:tcPrChange>
                </w:tcPr>
                <w:p w14:paraId="17D96C48" w14:textId="67BD4F8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7 (4/7)</w:t>
                  </w:r>
                </w:p>
              </w:tc>
              <w:tc>
                <w:tcPr>
                  <w:tcW w:w="1438" w:type="dxa"/>
                  <w:tcPrChange w:id="87" w:author="Dajun Wang" w:date="2022-07-18T12:28:00Z">
                    <w:tcPr>
                      <w:tcW w:w="1438" w:type="dxa"/>
                    </w:tcPr>
                  </w:tcPrChange>
                </w:tcPr>
                <w:p w14:paraId="49B4A05A" w14:textId="6FEC570D"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Cinnamon (D)</w:t>
                  </w:r>
                </w:p>
              </w:tc>
              <w:tc>
                <w:tcPr>
                  <w:tcW w:w="1333" w:type="dxa"/>
                  <w:tcPrChange w:id="88" w:author="Dajun Wang" w:date="2022-07-18T12:28:00Z">
                    <w:tcPr>
                      <w:tcW w:w="1333" w:type="dxa"/>
                    </w:tcPr>
                  </w:tcPrChange>
                </w:tcPr>
                <w:p w14:paraId="588CA90A" w14:textId="540ADA30"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Nil</w:t>
                  </w:r>
                </w:p>
              </w:tc>
              <w:tc>
                <w:tcPr>
                  <w:tcW w:w="1395" w:type="dxa"/>
                  <w:tcPrChange w:id="89" w:author="Dajun Wang" w:date="2022-07-18T12:28:00Z">
                    <w:tcPr>
                      <w:tcW w:w="1395" w:type="dxa"/>
                    </w:tcPr>
                  </w:tcPrChange>
                </w:tcPr>
                <w:p w14:paraId="6318D23C" w14:textId="622FE15C"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c>
                <w:tcPr>
                  <w:tcW w:w="1272" w:type="dxa"/>
                  <w:tcPrChange w:id="90" w:author="Dajun Wang" w:date="2022-07-18T12:28:00Z">
                    <w:tcPr>
                      <w:tcW w:w="1272" w:type="dxa"/>
                    </w:tcPr>
                  </w:tcPrChange>
                </w:tcPr>
                <w:p w14:paraId="4C694D42" w14:textId="324F205A"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c>
                <w:tcPr>
                  <w:tcW w:w="1333" w:type="dxa"/>
                  <w:tcPrChange w:id="91" w:author="Dajun Wang" w:date="2022-07-18T12:28:00Z">
                    <w:tcPr>
                      <w:tcW w:w="1333" w:type="dxa"/>
                    </w:tcPr>
                  </w:tcPrChange>
                </w:tcPr>
                <w:p w14:paraId="39396AA2" w14:textId="0CAA0E18"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Perfume (D)</w:t>
                  </w:r>
                </w:p>
                <w:p w14:paraId="281E8CEB" w14:textId="54C2A406"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lang w:val="en-GB"/>
                    </w:rPr>
                    <w:t>Cinnamon (T)</w:t>
                  </w:r>
                </w:p>
                <w:p w14:paraId="14F04EB2" w14:textId="061C6521" w:rsidR="405AB0FD" w:rsidRDefault="405AB0FD" w:rsidP="405AB0FD">
                  <w:pPr>
                    <w:spacing w:line="259" w:lineRule="auto"/>
                    <w:jc w:val="both"/>
                    <w:rPr>
                      <w:rFonts w:ascii="Arial" w:eastAsia="Arial" w:hAnsi="Arial" w:cs="Arial"/>
                      <w:color w:val="000000" w:themeColor="text1"/>
                      <w:sz w:val="20"/>
                      <w:szCs w:val="20"/>
                      <w:lang w:val="en-GB"/>
                    </w:rPr>
                  </w:pPr>
                </w:p>
              </w:tc>
              <w:tc>
                <w:tcPr>
                  <w:tcW w:w="1333" w:type="dxa"/>
                  <w:tcPrChange w:id="92" w:author="Dajun Wang" w:date="2022-07-18T12:28:00Z">
                    <w:tcPr>
                      <w:tcW w:w="1333" w:type="dxa"/>
                    </w:tcPr>
                  </w:tcPrChange>
                </w:tcPr>
                <w:p w14:paraId="61FA9F68" w14:textId="1C06727E"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r>
            <w:tr w:rsidR="405AB0FD" w14:paraId="23417D85" w14:textId="77777777" w:rsidTr="0084393D">
              <w:tc>
                <w:tcPr>
                  <w:tcW w:w="1255" w:type="dxa"/>
                  <w:shd w:val="clear" w:color="auto" w:fill="FFFF00"/>
                  <w:tcPrChange w:id="93" w:author="Dajun Wang" w:date="2022-07-18T12:28:00Z">
                    <w:tcPr>
                      <w:tcW w:w="1255" w:type="dxa"/>
                      <w:shd w:val="clear" w:color="auto" w:fill="FFFF00"/>
                    </w:tcPr>
                  </w:tcPrChange>
                </w:tcPr>
                <w:p w14:paraId="0143347C" w14:textId="418D369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8 (11/7)</w:t>
                  </w:r>
                </w:p>
              </w:tc>
              <w:tc>
                <w:tcPr>
                  <w:tcW w:w="1438" w:type="dxa"/>
                  <w:tcPrChange w:id="94" w:author="Dajun Wang" w:date="2022-07-18T12:28:00Z">
                    <w:tcPr>
                      <w:tcW w:w="1438" w:type="dxa"/>
                    </w:tcPr>
                  </w:tcPrChange>
                </w:tcPr>
                <w:p w14:paraId="6ACF5AB6" w14:textId="0AA657CE"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Cinnamon (D)</w:t>
                  </w:r>
                </w:p>
                <w:p w14:paraId="4AE38CFF" w14:textId="2CFFB71B"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Perfume (T)</w:t>
                  </w:r>
                </w:p>
              </w:tc>
              <w:tc>
                <w:tcPr>
                  <w:tcW w:w="1333" w:type="dxa"/>
                  <w:tcPrChange w:id="95" w:author="Dajun Wang" w:date="2022-07-18T12:28:00Z">
                    <w:tcPr>
                      <w:tcW w:w="1333" w:type="dxa"/>
                    </w:tcPr>
                  </w:tcPrChange>
                </w:tcPr>
                <w:p w14:paraId="091FAA8C" w14:textId="2CD8AE01"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Curry (D)</w:t>
                  </w:r>
                </w:p>
                <w:p w14:paraId="40CCA409" w14:textId="56BA737D"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Cinnamon (T)</w:t>
                  </w:r>
                </w:p>
              </w:tc>
              <w:tc>
                <w:tcPr>
                  <w:tcW w:w="1395" w:type="dxa"/>
                  <w:tcPrChange w:id="96" w:author="Dajun Wang" w:date="2022-07-18T12:28:00Z">
                    <w:tcPr>
                      <w:tcW w:w="1395" w:type="dxa"/>
                    </w:tcPr>
                  </w:tcPrChange>
                </w:tcPr>
                <w:p w14:paraId="684B5334" w14:textId="4232344D"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Ginger (D)</w:t>
                  </w:r>
                </w:p>
                <w:p w14:paraId="2AD32687" w14:textId="60E5C9C6"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Curry (T)</w:t>
                  </w:r>
                </w:p>
              </w:tc>
              <w:tc>
                <w:tcPr>
                  <w:tcW w:w="1272" w:type="dxa"/>
                  <w:tcPrChange w:id="97" w:author="Dajun Wang" w:date="2022-07-18T12:28:00Z">
                    <w:tcPr>
                      <w:tcW w:w="1272" w:type="dxa"/>
                    </w:tcPr>
                  </w:tcPrChange>
                </w:tcPr>
                <w:p w14:paraId="3B0C719C" w14:textId="4797D70C"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Coffee (D)</w:t>
                  </w:r>
                </w:p>
                <w:p w14:paraId="2A68D876" w14:textId="07F08D88"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Ginger (T)</w:t>
                  </w:r>
                </w:p>
              </w:tc>
              <w:tc>
                <w:tcPr>
                  <w:tcW w:w="1333" w:type="dxa"/>
                  <w:tcPrChange w:id="98" w:author="Dajun Wang" w:date="2022-07-18T12:28:00Z">
                    <w:tcPr>
                      <w:tcW w:w="1333" w:type="dxa"/>
                    </w:tcPr>
                  </w:tcPrChange>
                </w:tcPr>
                <w:p w14:paraId="065DF3A1" w14:textId="1C2ADA9E"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Ginger (D)</w:t>
                  </w:r>
                </w:p>
                <w:p w14:paraId="7BC5502E" w14:textId="5D7C7C8D"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Coffee (T)</w:t>
                  </w:r>
                </w:p>
              </w:tc>
              <w:tc>
                <w:tcPr>
                  <w:tcW w:w="1333" w:type="dxa"/>
                  <w:tcPrChange w:id="99" w:author="Dajun Wang" w:date="2022-07-18T12:28:00Z">
                    <w:tcPr>
                      <w:tcW w:w="1333" w:type="dxa"/>
                    </w:tcPr>
                  </w:tcPrChange>
                </w:tcPr>
                <w:p w14:paraId="43C4002A" w14:textId="49702CE9"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r>
            <w:tr w:rsidR="405AB0FD" w14:paraId="49FCB114" w14:textId="77777777" w:rsidTr="0084393D">
              <w:tc>
                <w:tcPr>
                  <w:tcW w:w="1255" w:type="dxa"/>
                  <w:shd w:val="clear" w:color="auto" w:fill="FFFF00"/>
                  <w:tcPrChange w:id="100" w:author="Dajun Wang" w:date="2022-07-18T12:29:00Z">
                    <w:tcPr>
                      <w:tcW w:w="1255" w:type="dxa"/>
                      <w:shd w:val="clear" w:color="auto" w:fill="FFFF00"/>
                    </w:tcPr>
                  </w:tcPrChange>
                </w:tcPr>
                <w:p w14:paraId="6F8F2961" w14:textId="6747AA9B"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9 (18/7)</w:t>
                  </w:r>
                </w:p>
              </w:tc>
              <w:tc>
                <w:tcPr>
                  <w:tcW w:w="1438" w:type="dxa"/>
                  <w:tcPrChange w:id="101" w:author="Dajun Wang" w:date="2022-07-18T12:29:00Z">
                    <w:tcPr>
                      <w:tcW w:w="1438" w:type="dxa"/>
                    </w:tcPr>
                  </w:tcPrChange>
                </w:tcPr>
                <w:p w14:paraId="11B71CB8" w14:textId="0C8CEEF9"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Coffee (D)</w:t>
                  </w:r>
                </w:p>
                <w:p w14:paraId="51B6E8E7" w14:textId="61199D91"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Ginger (T)</w:t>
                  </w:r>
                </w:p>
              </w:tc>
              <w:tc>
                <w:tcPr>
                  <w:tcW w:w="1333" w:type="dxa"/>
                  <w:tcPrChange w:id="102" w:author="Dajun Wang" w:date="2022-07-18T12:29:00Z">
                    <w:tcPr>
                      <w:tcW w:w="1333" w:type="dxa"/>
                    </w:tcPr>
                  </w:tcPrChange>
                </w:tcPr>
                <w:p w14:paraId="462BFFDF" w14:textId="7304FAAC"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Perfume (D)</w:t>
                  </w:r>
                </w:p>
                <w:p w14:paraId="7DC763CC" w14:textId="4BE31A75"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Coffee (T)</w:t>
                  </w:r>
                </w:p>
              </w:tc>
              <w:tc>
                <w:tcPr>
                  <w:tcW w:w="1395" w:type="dxa"/>
                  <w:tcPrChange w:id="103" w:author="Dajun Wang" w:date="2022-07-18T12:29:00Z">
                    <w:tcPr>
                      <w:tcW w:w="1395" w:type="dxa"/>
                    </w:tcPr>
                  </w:tcPrChange>
                </w:tcPr>
                <w:p w14:paraId="05F9F5CA" w14:textId="7B5B3FEA"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Vanilla (D)</w:t>
                  </w:r>
                </w:p>
                <w:p w14:paraId="7A4E4CD7" w14:textId="6BB7BB53"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Perfume (T)</w:t>
                  </w:r>
                </w:p>
              </w:tc>
              <w:tc>
                <w:tcPr>
                  <w:tcW w:w="1272" w:type="dxa"/>
                  <w:tcPrChange w:id="104" w:author="Dajun Wang" w:date="2022-07-18T12:29:00Z">
                    <w:tcPr>
                      <w:tcW w:w="1272" w:type="dxa"/>
                    </w:tcPr>
                  </w:tcPrChange>
                </w:tcPr>
                <w:p w14:paraId="7EB960B5" w14:textId="3450FF4B"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Curry (D)</w:t>
                  </w:r>
                </w:p>
                <w:p w14:paraId="59B07EF2" w14:textId="7D5626BE"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Vanilla (T)</w:t>
                  </w:r>
                </w:p>
              </w:tc>
              <w:tc>
                <w:tcPr>
                  <w:tcW w:w="1333" w:type="dxa"/>
                  <w:tcPrChange w:id="105" w:author="Dajun Wang" w:date="2022-07-18T12:29:00Z">
                    <w:tcPr>
                      <w:tcW w:w="1333" w:type="dxa"/>
                    </w:tcPr>
                  </w:tcPrChange>
                </w:tcPr>
                <w:p w14:paraId="47AA2DA5" w14:textId="45BDCCEA"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Vanilla (D)</w:t>
                  </w:r>
                </w:p>
                <w:p w14:paraId="45AA7B72" w14:textId="05F7F7E0"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Curry (T)</w:t>
                  </w:r>
                </w:p>
              </w:tc>
              <w:tc>
                <w:tcPr>
                  <w:tcW w:w="1333" w:type="dxa"/>
                  <w:tcPrChange w:id="106" w:author="Dajun Wang" w:date="2022-07-18T12:29:00Z">
                    <w:tcPr>
                      <w:tcW w:w="1333" w:type="dxa"/>
                    </w:tcPr>
                  </w:tcPrChange>
                </w:tcPr>
                <w:p w14:paraId="0F79A4C5" w14:textId="1F376CE5"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Nil</w:t>
                  </w:r>
                </w:p>
              </w:tc>
            </w:tr>
            <w:tr w:rsidR="405AB0FD" w14:paraId="6E5BE809" w14:textId="77777777" w:rsidTr="0084393D">
              <w:tc>
                <w:tcPr>
                  <w:tcW w:w="1255" w:type="dxa"/>
                  <w:tcBorders>
                    <w:bottom w:val="single" w:sz="4" w:space="0" w:color="auto"/>
                  </w:tcBorders>
                  <w:shd w:val="clear" w:color="auto" w:fill="FFFF00"/>
                  <w:tcPrChange w:id="107" w:author="Dajun Wang" w:date="2022-07-18T12:29:00Z">
                    <w:tcPr>
                      <w:tcW w:w="1255" w:type="dxa"/>
                      <w:shd w:val="clear" w:color="auto" w:fill="FFFF00"/>
                    </w:tcPr>
                  </w:tcPrChange>
                </w:tcPr>
                <w:p w14:paraId="3FFBAD9B" w14:textId="6C14AF5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10 (25/7)</w:t>
                  </w:r>
                </w:p>
              </w:tc>
              <w:tc>
                <w:tcPr>
                  <w:tcW w:w="1438" w:type="dxa"/>
                  <w:tcBorders>
                    <w:bottom w:val="single" w:sz="4" w:space="0" w:color="auto"/>
                  </w:tcBorders>
                  <w:tcPrChange w:id="108" w:author="Dajun Wang" w:date="2022-07-18T12:29:00Z">
                    <w:tcPr>
                      <w:tcW w:w="1438" w:type="dxa"/>
                    </w:tcPr>
                  </w:tcPrChange>
                </w:tcPr>
                <w:p w14:paraId="583DEA42" w14:textId="05315D58"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Curry (D)</w:t>
                  </w:r>
                </w:p>
                <w:p w14:paraId="0946C8F1" w14:textId="01D25C7E" w:rsidR="405AB0FD" w:rsidRDefault="405AB0FD" w:rsidP="405AB0FD">
                  <w:pPr>
                    <w:spacing w:line="259" w:lineRule="auto"/>
                    <w:jc w:val="both"/>
                    <w:rPr>
                      <w:rFonts w:ascii="Arial" w:eastAsia="Arial" w:hAnsi="Arial" w:cs="Arial"/>
                      <w:color w:val="000000" w:themeColor="text1"/>
                      <w:sz w:val="20"/>
                      <w:szCs w:val="20"/>
                      <w:lang w:val="en-GB"/>
                    </w:rPr>
                  </w:pPr>
                  <w:r w:rsidRPr="405AB0FD">
                    <w:rPr>
                      <w:rFonts w:ascii="Arial" w:eastAsia="Arial" w:hAnsi="Arial" w:cs="Arial"/>
                      <w:color w:val="000000" w:themeColor="text1"/>
                      <w:sz w:val="20"/>
                      <w:szCs w:val="20"/>
                      <w:lang w:val="en-GB"/>
                    </w:rPr>
                    <w:t>Vanilla (T)</w:t>
                  </w:r>
                </w:p>
              </w:tc>
              <w:tc>
                <w:tcPr>
                  <w:tcW w:w="1333" w:type="dxa"/>
                  <w:tcBorders>
                    <w:bottom w:val="single" w:sz="4" w:space="0" w:color="auto"/>
                  </w:tcBorders>
                  <w:tcPrChange w:id="109" w:author="Dajun Wang" w:date="2022-07-18T12:29:00Z">
                    <w:tcPr>
                      <w:tcW w:w="1333" w:type="dxa"/>
                    </w:tcPr>
                  </w:tcPrChange>
                </w:tcPr>
                <w:p w14:paraId="53EF2925" w14:textId="7724DB11"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Cinnamon (D)</w:t>
                  </w:r>
                </w:p>
                <w:p w14:paraId="1B0E65DF" w14:textId="47E58F7F"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Curry (T)</w:t>
                  </w:r>
                </w:p>
              </w:tc>
              <w:tc>
                <w:tcPr>
                  <w:tcW w:w="1395" w:type="dxa"/>
                  <w:tcBorders>
                    <w:bottom w:val="single" w:sz="4" w:space="0" w:color="auto"/>
                  </w:tcBorders>
                  <w:tcPrChange w:id="110" w:author="Dajun Wang" w:date="2022-07-18T12:29:00Z">
                    <w:tcPr>
                      <w:tcW w:w="1395" w:type="dxa"/>
                    </w:tcPr>
                  </w:tcPrChange>
                </w:tcPr>
                <w:p w14:paraId="006335BD" w14:textId="0A759182"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Cinnamon (T)</w:t>
                  </w:r>
                </w:p>
              </w:tc>
              <w:tc>
                <w:tcPr>
                  <w:tcW w:w="1272" w:type="dxa"/>
                  <w:tcBorders>
                    <w:bottom w:val="single" w:sz="4" w:space="0" w:color="auto"/>
                  </w:tcBorders>
                  <w:tcPrChange w:id="111" w:author="Dajun Wang" w:date="2022-07-18T12:29:00Z">
                    <w:tcPr>
                      <w:tcW w:w="1272" w:type="dxa"/>
                    </w:tcPr>
                  </w:tcPrChange>
                </w:tcPr>
                <w:p w14:paraId="62E06CA0" w14:textId="324E7A5B"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Buffer</w:t>
                  </w:r>
                </w:p>
              </w:tc>
              <w:tc>
                <w:tcPr>
                  <w:tcW w:w="1333" w:type="dxa"/>
                  <w:tcBorders>
                    <w:bottom w:val="single" w:sz="4" w:space="0" w:color="auto"/>
                  </w:tcBorders>
                  <w:tcPrChange w:id="112" w:author="Dajun Wang" w:date="2022-07-18T12:29:00Z">
                    <w:tcPr>
                      <w:tcW w:w="1333" w:type="dxa"/>
                    </w:tcPr>
                  </w:tcPrChange>
                </w:tcPr>
                <w:p w14:paraId="05E920C2" w14:textId="61F9CF24"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Buffer</w:t>
                  </w:r>
                </w:p>
              </w:tc>
              <w:tc>
                <w:tcPr>
                  <w:tcW w:w="1333" w:type="dxa"/>
                  <w:tcBorders>
                    <w:bottom w:val="single" w:sz="4" w:space="0" w:color="auto"/>
                  </w:tcBorders>
                  <w:tcPrChange w:id="113" w:author="Dajun Wang" w:date="2022-07-18T12:29:00Z">
                    <w:tcPr>
                      <w:tcW w:w="1333" w:type="dxa"/>
                    </w:tcPr>
                  </w:tcPrChange>
                </w:tcPr>
                <w:p w14:paraId="336EC64C" w14:textId="25CF4E65" w:rsidR="405AB0FD" w:rsidRDefault="405AB0FD" w:rsidP="405AB0FD">
                  <w:pPr>
                    <w:spacing w:line="259" w:lineRule="auto"/>
                    <w:jc w:val="both"/>
                    <w:rPr>
                      <w:rFonts w:ascii="Arial" w:eastAsia="Arial" w:hAnsi="Arial" w:cs="Arial"/>
                      <w:color w:val="000000" w:themeColor="text1"/>
                      <w:sz w:val="20"/>
                      <w:szCs w:val="20"/>
                    </w:rPr>
                  </w:pPr>
                  <w:r w:rsidRPr="405AB0FD">
                    <w:rPr>
                      <w:rFonts w:ascii="Arial" w:eastAsia="Arial" w:hAnsi="Arial" w:cs="Arial"/>
                      <w:color w:val="000000" w:themeColor="text1"/>
                      <w:sz w:val="20"/>
                      <w:szCs w:val="20"/>
                    </w:rPr>
                    <w:t>Nil</w:t>
                  </w:r>
                </w:p>
              </w:tc>
            </w:tr>
          </w:tbl>
          <w:p w14:paraId="496CE3E2" w14:textId="29350BA9" w:rsidR="00AC332B" w:rsidRPr="00AC332B" w:rsidRDefault="00AC332B" w:rsidP="572463B7">
            <w:pPr>
              <w:spacing w:after="0" w:line="240" w:lineRule="auto"/>
              <w:jc w:val="both"/>
              <w:rPr>
                <w:rFonts w:ascii="Arial" w:hAnsi="Arial" w:cs="Arial"/>
                <w:sz w:val="20"/>
                <w:szCs w:val="20"/>
                <w:lang w:val="en-GB" w:eastAsia="zh-CN"/>
              </w:rPr>
            </w:pPr>
          </w:p>
          <w:p w14:paraId="11E6979B" w14:textId="77777777" w:rsidR="0084393D" w:rsidRDefault="0084393D" w:rsidP="005F439C">
            <w:pPr>
              <w:spacing w:after="0" w:line="240" w:lineRule="auto"/>
              <w:jc w:val="both"/>
              <w:rPr>
                <w:ins w:id="114" w:author="Dajun Wang" w:date="2022-07-18T12:29:00Z"/>
                <w:rFonts w:ascii="Arial" w:hAnsi="Arial" w:cs="Arial"/>
                <w:sz w:val="20"/>
                <w:szCs w:val="20"/>
                <w:lang w:val="en-GB" w:eastAsia="zh-CN"/>
              </w:rPr>
            </w:pPr>
          </w:p>
          <w:p w14:paraId="61EB2480" w14:textId="77777777" w:rsidR="0084393D" w:rsidRDefault="0084393D" w:rsidP="005F439C">
            <w:pPr>
              <w:spacing w:after="0" w:line="240" w:lineRule="auto"/>
              <w:jc w:val="both"/>
              <w:rPr>
                <w:ins w:id="115" w:author="Dajun Wang" w:date="2022-07-18T12:29:00Z"/>
                <w:rFonts w:ascii="Arial" w:hAnsi="Arial" w:cs="Arial"/>
                <w:sz w:val="20"/>
                <w:szCs w:val="20"/>
                <w:lang w:val="en-GB" w:eastAsia="zh-CN"/>
              </w:rPr>
            </w:pPr>
          </w:p>
          <w:p w14:paraId="06C5DC35" w14:textId="15737DFA" w:rsidR="00AC332B" w:rsidRPr="00DA2321" w:rsidRDefault="0815D3EF" w:rsidP="005F439C">
            <w:pPr>
              <w:spacing w:after="0" w:line="240" w:lineRule="auto"/>
              <w:jc w:val="both"/>
              <w:rPr>
                <w:rFonts w:ascii="Arial" w:hAnsi="Arial" w:cs="Arial"/>
                <w:sz w:val="20"/>
                <w:szCs w:val="20"/>
                <w:lang w:val="en-GB" w:eastAsia="zh-CN"/>
              </w:rPr>
            </w:pPr>
            <w:r w:rsidRPr="4C52E3E7">
              <w:rPr>
                <w:rFonts w:ascii="Arial" w:hAnsi="Arial" w:cs="Arial"/>
                <w:sz w:val="20"/>
                <w:szCs w:val="20"/>
                <w:lang w:val="en-GB" w:eastAsia="zh-CN"/>
              </w:rPr>
              <w:t xml:space="preserve">Table 2: Randomised schedule (as at 17/07/22) indicating </w:t>
            </w:r>
            <w:r w:rsidR="48C819C5" w:rsidRPr="4C52E3E7">
              <w:rPr>
                <w:rFonts w:ascii="Arial" w:hAnsi="Arial" w:cs="Arial"/>
                <w:sz w:val="20"/>
                <w:szCs w:val="20"/>
                <w:lang w:val="en-GB" w:eastAsia="zh-CN"/>
              </w:rPr>
              <w:t>the</w:t>
            </w:r>
            <w:r w:rsidR="2F26F115" w:rsidRPr="4C52E3E7">
              <w:rPr>
                <w:rFonts w:ascii="Arial" w:hAnsi="Arial" w:cs="Arial"/>
                <w:sz w:val="20"/>
                <w:szCs w:val="20"/>
                <w:lang w:val="en-GB" w:eastAsia="zh-CN"/>
              </w:rPr>
              <w:t xml:space="preserve"> order of scented</w:t>
            </w:r>
            <w:r w:rsidR="48C819C5" w:rsidRPr="4C52E3E7">
              <w:rPr>
                <w:rFonts w:ascii="Arial" w:hAnsi="Arial" w:cs="Arial"/>
                <w:sz w:val="20"/>
                <w:szCs w:val="20"/>
                <w:lang w:val="en-GB" w:eastAsia="zh-CN"/>
              </w:rPr>
              <w:t xml:space="preserve"> zones in the red dhole exhibit</w:t>
            </w:r>
            <w:r w:rsidR="2F26F115" w:rsidRPr="4C52E3E7">
              <w:rPr>
                <w:rFonts w:ascii="Arial" w:hAnsi="Arial" w:cs="Arial"/>
                <w:sz w:val="20"/>
                <w:szCs w:val="20"/>
                <w:lang w:val="en-GB" w:eastAsia="zh-C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116" w:author="Dajun Wang" w:date="2022-07-18T12:29:00Z">
                <w:tblPr>
                  <w:tblStyle w:val="TableGrid"/>
                  <w:tblW w:w="0" w:type="auto"/>
                  <w:tblLayout w:type="fixed"/>
                  <w:tblLook w:val="06A0" w:firstRow="1" w:lastRow="0" w:firstColumn="1" w:lastColumn="0" w:noHBand="1" w:noVBand="1"/>
                </w:tblPr>
              </w:tblPrChange>
            </w:tblPr>
            <w:tblGrid>
              <w:gridCol w:w="1515"/>
              <w:gridCol w:w="1155"/>
              <w:gridCol w:w="1335"/>
              <w:gridCol w:w="1335"/>
              <w:gridCol w:w="1335"/>
              <w:gridCol w:w="1335"/>
              <w:gridCol w:w="1335"/>
              <w:tblGridChange w:id="117">
                <w:tblGrid>
                  <w:gridCol w:w="1515"/>
                  <w:gridCol w:w="1155"/>
                  <w:gridCol w:w="1335"/>
                  <w:gridCol w:w="1335"/>
                  <w:gridCol w:w="1335"/>
                  <w:gridCol w:w="1335"/>
                  <w:gridCol w:w="1335"/>
                </w:tblGrid>
              </w:tblGridChange>
            </w:tblGrid>
            <w:tr w:rsidR="405AB0FD" w14:paraId="02B5CA68" w14:textId="77777777" w:rsidTr="0084393D">
              <w:tc>
                <w:tcPr>
                  <w:tcW w:w="1515" w:type="dxa"/>
                  <w:tcBorders>
                    <w:top w:val="single" w:sz="4" w:space="0" w:color="auto"/>
                    <w:bottom w:val="single" w:sz="4" w:space="0" w:color="auto"/>
                  </w:tcBorders>
                  <w:shd w:val="clear" w:color="auto" w:fill="FFFF00"/>
                  <w:tcPrChange w:id="118" w:author="Dajun Wang" w:date="2022-07-18T12:29:00Z">
                    <w:tcPr>
                      <w:tcW w:w="1515" w:type="dxa"/>
                      <w:shd w:val="clear" w:color="auto" w:fill="FFFF00"/>
                    </w:tcPr>
                  </w:tcPrChange>
                </w:tcPr>
                <w:p w14:paraId="6EF1A8F9" w14:textId="7D9B2AA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lastRenderedPageBreak/>
                    <w:t>Week</w:t>
                  </w:r>
                </w:p>
              </w:tc>
              <w:tc>
                <w:tcPr>
                  <w:tcW w:w="1155" w:type="dxa"/>
                  <w:tcBorders>
                    <w:top w:val="single" w:sz="4" w:space="0" w:color="auto"/>
                    <w:bottom w:val="single" w:sz="4" w:space="0" w:color="auto"/>
                  </w:tcBorders>
                  <w:shd w:val="clear" w:color="auto" w:fill="FFFF00"/>
                  <w:tcPrChange w:id="119" w:author="Dajun Wang" w:date="2022-07-18T12:29:00Z">
                    <w:tcPr>
                      <w:tcW w:w="1155" w:type="dxa"/>
                      <w:shd w:val="clear" w:color="auto" w:fill="FFFF00"/>
                    </w:tcPr>
                  </w:tcPrChange>
                </w:tcPr>
                <w:p w14:paraId="288088C3" w14:textId="66359DC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Mon</w:t>
                  </w:r>
                </w:p>
              </w:tc>
              <w:tc>
                <w:tcPr>
                  <w:tcW w:w="1335" w:type="dxa"/>
                  <w:tcBorders>
                    <w:top w:val="single" w:sz="4" w:space="0" w:color="auto"/>
                    <w:bottom w:val="single" w:sz="4" w:space="0" w:color="auto"/>
                  </w:tcBorders>
                  <w:shd w:val="clear" w:color="auto" w:fill="FFFF00"/>
                  <w:tcPrChange w:id="120" w:author="Dajun Wang" w:date="2022-07-18T12:29:00Z">
                    <w:tcPr>
                      <w:tcW w:w="1335" w:type="dxa"/>
                      <w:shd w:val="clear" w:color="auto" w:fill="FFFF00"/>
                    </w:tcPr>
                  </w:tcPrChange>
                </w:tcPr>
                <w:p w14:paraId="189CB224" w14:textId="6FD704A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Tue</w:t>
                  </w:r>
                </w:p>
              </w:tc>
              <w:tc>
                <w:tcPr>
                  <w:tcW w:w="1335" w:type="dxa"/>
                  <w:tcBorders>
                    <w:top w:val="single" w:sz="4" w:space="0" w:color="auto"/>
                    <w:bottom w:val="single" w:sz="4" w:space="0" w:color="auto"/>
                  </w:tcBorders>
                  <w:shd w:val="clear" w:color="auto" w:fill="FFFF00"/>
                  <w:tcPrChange w:id="121" w:author="Dajun Wang" w:date="2022-07-18T12:29:00Z">
                    <w:tcPr>
                      <w:tcW w:w="1335" w:type="dxa"/>
                      <w:shd w:val="clear" w:color="auto" w:fill="FFFF00"/>
                    </w:tcPr>
                  </w:tcPrChange>
                </w:tcPr>
                <w:p w14:paraId="158F6571" w14:textId="21B3C38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Wed</w:t>
                  </w:r>
                </w:p>
              </w:tc>
              <w:tc>
                <w:tcPr>
                  <w:tcW w:w="1335" w:type="dxa"/>
                  <w:tcBorders>
                    <w:top w:val="single" w:sz="4" w:space="0" w:color="auto"/>
                    <w:bottom w:val="single" w:sz="4" w:space="0" w:color="auto"/>
                  </w:tcBorders>
                  <w:shd w:val="clear" w:color="auto" w:fill="FFFF00"/>
                  <w:tcPrChange w:id="122" w:author="Dajun Wang" w:date="2022-07-18T12:29:00Z">
                    <w:tcPr>
                      <w:tcW w:w="1335" w:type="dxa"/>
                      <w:shd w:val="clear" w:color="auto" w:fill="FFFF00"/>
                    </w:tcPr>
                  </w:tcPrChange>
                </w:tcPr>
                <w:p w14:paraId="399E78CA" w14:textId="6092F625" w:rsidR="405AB0FD" w:rsidRDefault="405AB0FD" w:rsidP="405AB0FD">
                  <w:pPr>
                    <w:spacing w:line="259" w:lineRule="auto"/>
                    <w:rPr>
                      <w:rFonts w:ascii="Calibri" w:eastAsia="Calibri" w:hAnsi="Calibri" w:cs="Calibri"/>
                      <w:color w:val="000000" w:themeColor="text1"/>
                    </w:rPr>
                  </w:pPr>
                  <w:proofErr w:type="spellStart"/>
                  <w:r w:rsidRPr="405AB0FD">
                    <w:rPr>
                      <w:rFonts w:ascii="Calibri" w:eastAsia="Calibri" w:hAnsi="Calibri" w:cs="Calibri"/>
                      <w:b/>
                      <w:bCs/>
                      <w:color w:val="000000" w:themeColor="text1"/>
                    </w:rPr>
                    <w:t>Thur</w:t>
                  </w:r>
                  <w:proofErr w:type="spellEnd"/>
                </w:p>
              </w:tc>
              <w:tc>
                <w:tcPr>
                  <w:tcW w:w="1335" w:type="dxa"/>
                  <w:tcBorders>
                    <w:top w:val="single" w:sz="4" w:space="0" w:color="auto"/>
                    <w:bottom w:val="single" w:sz="4" w:space="0" w:color="auto"/>
                  </w:tcBorders>
                  <w:shd w:val="clear" w:color="auto" w:fill="FFFF00"/>
                  <w:tcPrChange w:id="123" w:author="Dajun Wang" w:date="2022-07-18T12:29:00Z">
                    <w:tcPr>
                      <w:tcW w:w="1335" w:type="dxa"/>
                      <w:shd w:val="clear" w:color="auto" w:fill="FFFF00"/>
                    </w:tcPr>
                  </w:tcPrChange>
                </w:tcPr>
                <w:p w14:paraId="00EC0424" w14:textId="222D0B58"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Fri</w:t>
                  </w:r>
                </w:p>
              </w:tc>
              <w:tc>
                <w:tcPr>
                  <w:tcW w:w="1335" w:type="dxa"/>
                  <w:tcBorders>
                    <w:top w:val="single" w:sz="4" w:space="0" w:color="auto"/>
                    <w:bottom w:val="single" w:sz="4" w:space="0" w:color="auto"/>
                  </w:tcBorders>
                  <w:shd w:val="clear" w:color="auto" w:fill="FFFF00"/>
                  <w:tcPrChange w:id="124" w:author="Dajun Wang" w:date="2022-07-18T12:29:00Z">
                    <w:tcPr>
                      <w:tcW w:w="1335" w:type="dxa"/>
                      <w:shd w:val="clear" w:color="auto" w:fill="FFFF00"/>
                    </w:tcPr>
                  </w:tcPrChange>
                </w:tcPr>
                <w:p w14:paraId="09E1A2B8" w14:textId="7DADB5E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Sat</w:t>
                  </w:r>
                </w:p>
              </w:tc>
            </w:tr>
            <w:tr w:rsidR="405AB0FD" w14:paraId="6BECB268" w14:textId="77777777" w:rsidTr="0084393D">
              <w:tc>
                <w:tcPr>
                  <w:tcW w:w="1515" w:type="dxa"/>
                  <w:tcBorders>
                    <w:top w:val="single" w:sz="4" w:space="0" w:color="auto"/>
                  </w:tcBorders>
                  <w:shd w:val="clear" w:color="auto" w:fill="FFFF00"/>
                  <w:tcPrChange w:id="125" w:author="Dajun Wang" w:date="2022-07-18T12:29:00Z">
                    <w:tcPr>
                      <w:tcW w:w="1515" w:type="dxa"/>
                      <w:shd w:val="clear" w:color="auto" w:fill="FFFF00"/>
                    </w:tcPr>
                  </w:tcPrChange>
                </w:tcPr>
                <w:p w14:paraId="4C1C6916" w14:textId="79A80C0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 xml:space="preserve">Week 3 </w:t>
                  </w:r>
                </w:p>
                <w:p w14:paraId="640DBB7B" w14:textId="1A6285C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(6/6)</w:t>
                  </w:r>
                </w:p>
              </w:tc>
              <w:tc>
                <w:tcPr>
                  <w:tcW w:w="1155" w:type="dxa"/>
                  <w:tcBorders>
                    <w:top w:val="single" w:sz="4" w:space="0" w:color="auto"/>
                  </w:tcBorders>
                  <w:tcPrChange w:id="126" w:author="Dajun Wang" w:date="2022-07-18T12:29:00Z">
                    <w:tcPr>
                      <w:tcW w:w="1155" w:type="dxa"/>
                    </w:tcPr>
                  </w:tcPrChange>
                </w:tcPr>
                <w:p w14:paraId="1741DB19" w14:textId="6FFC5F5C"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G</w:t>
                  </w:r>
                </w:p>
              </w:tc>
              <w:tc>
                <w:tcPr>
                  <w:tcW w:w="1335" w:type="dxa"/>
                  <w:tcBorders>
                    <w:top w:val="single" w:sz="4" w:space="0" w:color="auto"/>
                  </w:tcBorders>
                  <w:tcPrChange w:id="127" w:author="Dajun Wang" w:date="2022-07-18T12:29:00Z">
                    <w:tcPr>
                      <w:tcW w:w="1335" w:type="dxa"/>
                    </w:tcPr>
                  </w:tcPrChange>
                </w:tcPr>
                <w:p w14:paraId="4BDD3B68" w14:textId="2D2AB6B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28" w:author="Dajun Wang" w:date="2022-07-18T12:29:00Z">
                    <w:tcPr>
                      <w:tcW w:w="1335" w:type="dxa"/>
                    </w:tcPr>
                  </w:tcPrChange>
                </w:tcPr>
                <w:p w14:paraId="7F4CA17F" w14:textId="1A0F562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29" w:author="Dajun Wang" w:date="2022-07-18T12:29:00Z">
                    <w:tcPr>
                      <w:tcW w:w="1335" w:type="dxa"/>
                    </w:tcPr>
                  </w:tcPrChange>
                </w:tcPr>
                <w:p w14:paraId="78B92436" w14:textId="4DB4F4C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30" w:author="Dajun Wang" w:date="2022-07-18T12:29:00Z">
                    <w:tcPr>
                      <w:tcW w:w="1335" w:type="dxa"/>
                    </w:tcPr>
                  </w:tcPrChange>
                </w:tcPr>
                <w:p w14:paraId="2A007531" w14:textId="0D292F3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31" w:author="Dajun Wang" w:date="2022-07-18T12:29:00Z">
                    <w:tcPr>
                      <w:tcW w:w="1335" w:type="dxa"/>
                    </w:tcPr>
                  </w:tcPrChange>
                </w:tcPr>
                <w:p w14:paraId="723C3A63" w14:textId="3F45CE6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3B1B92A5" w14:textId="77777777" w:rsidTr="0084393D">
              <w:tc>
                <w:tcPr>
                  <w:tcW w:w="1515" w:type="dxa"/>
                  <w:shd w:val="clear" w:color="auto" w:fill="FFFF00"/>
                  <w:tcPrChange w:id="132" w:author="Dajun Wang" w:date="2022-07-18T12:29:00Z">
                    <w:tcPr>
                      <w:tcW w:w="1515" w:type="dxa"/>
                      <w:shd w:val="clear" w:color="auto" w:fill="FFFF00"/>
                    </w:tcPr>
                  </w:tcPrChange>
                </w:tcPr>
                <w:p w14:paraId="25F07810" w14:textId="1578EB7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4 (13/6)</w:t>
                  </w:r>
                </w:p>
              </w:tc>
              <w:tc>
                <w:tcPr>
                  <w:tcW w:w="1155" w:type="dxa"/>
                  <w:tcPrChange w:id="133" w:author="Dajun Wang" w:date="2022-07-18T12:29:00Z">
                    <w:tcPr>
                      <w:tcW w:w="1155" w:type="dxa"/>
                    </w:tcPr>
                  </w:tcPrChange>
                </w:tcPr>
                <w:p w14:paraId="135DA148" w14:textId="04AEC00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34" w:author="Dajun Wang" w:date="2022-07-18T12:29:00Z">
                    <w:tcPr>
                      <w:tcW w:w="1335" w:type="dxa"/>
                    </w:tcPr>
                  </w:tcPrChange>
                </w:tcPr>
                <w:p w14:paraId="4A347763" w14:textId="73019DE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35" w:author="Dajun Wang" w:date="2022-07-18T12:29:00Z">
                    <w:tcPr>
                      <w:tcW w:w="1335" w:type="dxa"/>
                    </w:tcPr>
                  </w:tcPrChange>
                </w:tcPr>
                <w:p w14:paraId="5EE706DE" w14:textId="45E23E1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36" w:author="Dajun Wang" w:date="2022-07-18T12:29:00Z">
                    <w:tcPr>
                      <w:tcW w:w="1335" w:type="dxa"/>
                    </w:tcPr>
                  </w:tcPrChange>
                </w:tcPr>
                <w:p w14:paraId="01C983CC" w14:textId="321373F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F</w:t>
                  </w:r>
                </w:p>
              </w:tc>
              <w:tc>
                <w:tcPr>
                  <w:tcW w:w="1335" w:type="dxa"/>
                  <w:tcPrChange w:id="137" w:author="Dajun Wang" w:date="2022-07-18T12:29:00Z">
                    <w:tcPr>
                      <w:tcW w:w="1335" w:type="dxa"/>
                    </w:tcPr>
                  </w:tcPrChange>
                </w:tcPr>
                <w:p w14:paraId="36F8F5DE" w14:textId="22B9F11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E</w:t>
                  </w:r>
                </w:p>
              </w:tc>
              <w:tc>
                <w:tcPr>
                  <w:tcW w:w="1335" w:type="dxa"/>
                  <w:tcPrChange w:id="138" w:author="Dajun Wang" w:date="2022-07-18T12:29:00Z">
                    <w:tcPr>
                      <w:tcW w:w="1335" w:type="dxa"/>
                    </w:tcPr>
                  </w:tcPrChange>
                </w:tcPr>
                <w:p w14:paraId="7AD59B3C" w14:textId="1A28B67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D</w:t>
                  </w:r>
                </w:p>
              </w:tc>
            </w:tr>
            <w:tr w:rsidR="405AB0FD" w14:paraId="3D12BDDC" w14:textId="77777777" w:rsidTr="0084393D">
              <w:tc>
                <w:tcPr>
                  <w:tcW w:w="1515" w:type="dxa"/>
                  <w:shd w:val="clear" w:color="auto" w:fill="FFFF00"/>
                  <w:tcPrChange w:id="139" w:author="Dajun Wang" w:date="2022-07-18T12:29:00Z">
                    <w:tcPr>
                      <w:tcW w:w="1515" w:type="dxa"/>
                      <w:shd w:val="clear" w:color="auto" w:fill="FFFF00"/>
                    </w:tcPr>
                  </w:tcPrChange>
                </w:tcPr>
                <w:p w14:paraId="5F89242F" w14:textId="24F5067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5 (20/6)</w:t>
                  </w:r>
                </w:p>
              </w:tc>
              <w:tc>
                <w:tcPr>
                  <w:tcW w:w="1155" w:type="dxa"/>
                  <w:tcPrChange w:id="140" w:author="Dajun Wang" w:date="2022-07-18T12:29:00Z">
                    <w:tcPr>
                      <w:tcW w:w="1155" w:type="dxa"/>
                    </w:tcPr>
                  </w:tcPrChange>
                </w:tcPr>
                <w:p w14:paraId="0604FB02" w14:textId="45058A9B"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G</w:t>
                  </w:r>
                </w:p>
              </w:tc>
              <w:tc>
                <w:tcPr>
                  <w:tcW w:w="1335" w:type="dxa"/>
                  <w:tcPrChange w:id="141" w:author="Dajun Wang" w:date="2022-07-18T12:29:00Z">
                    <w:tcPr>
                      <w:tcW w:w="1335" w:type="dxa"/>
                    </w:tcPr>
                  </w:tcPrChange>
                </w:tcPr>
                <w:p w14:paraId="4264DF03" w14:textId="00438B3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H</w:t>
                  </w:r>
                </w:p>
              </w:tc>
              <w:tc>
                <w:tcPr>
                  <w:tcW w:w="1335" w:type="dxa"/>
                  <w:tcPrChange w:id="142" w:author="Dajun Wang" w:date="2022-07-18T12:29:00Z">
                    <w:tcPr>
                      <w:tcW w:w="1335" w:type="dxa"/>
                    </w:tcPr>
                  </w:tcPrChange>
                </w:tcPr>
                <w:p w14:paraId="76713212" w14:textId="03A144C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A</w:t>
                  </w:r>
                </w:p>
              </w:tc>
              <w:tc>
                <w:tcPr>
                  <w:tcW w:w="1335" w:type="dxa"/>
                  <w:tcPrChange w:id="143" w:author="Dajun Wang" w:date="2022-07-18T12:29:00Z">
                    <w:tcPr>
                      <w:tcW w:w="1335" w:type="dxa"/>
                    </w:tcPr>
                  </w:tcPrChange>
                </w:tcPr>
                <w:p w14:paraId="346A638E" w14:textId="5320FD6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B</w:t>
                  </w:r>
                </w:p>
              </w:tc>
              <w:tc>
                <w:tcPr>
                  <w:tcW w:w="1335" w:type="dxa"/>
                  <w:tcPrChange w:id="144" w:author="Dajun Wang" w:date="2022-07-18T12:29:00Z">
                    <w:tcPr>
                      <w:tcW w:w="1335" w:type="dxa"/>
                    </w:tcPr>
                  </w:tcPrChange>
                </w:tcPr>
                <w:p w14:paraId="3036FCBD" w14:textId="07F30F9C"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H, B</w:t>
                  </w:r>
                </w:p>
              </w:tc>
              <w:tc>
                <w:tcPr>
                  <w:tcW w:w="1335" w:type="dxa"/>
                  <w:tcPrChange w:id="145" w:author="Dajun Wang" w:date="2022-07-18T12:29:00Z">
                    <w:tcPr>
                      <w:tcW w:w="1335" w:type="dxa"/>
                    </w:tcPr>
                  </w:tcPrChange>
                </w:tcPr>
                <w:p w14:paraId="3CF89391" w14:textId="612469E8"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4DDE6D98" w14:textId="77777777" w:rsidTr="0084393D">
              <w:tc>
                <w:tcPr>
                  <w:tcW w:w="1515" w:type="dxa"/>
                  <w:shd w:val="clear" w:color="auto" w:fill="FFFF00"/>
                  <w:tcPrChange w:id="146" w:author="Dajun Wang" w:date="2022-07-18T12:29:00Z">
                    <w:tcPr>
                      <w:tcW w:w="1515" w:type="dxa"/>
                      <w:shd w:val="clear" w:color="auto" w:fill="FFFF00"/>
                    </w:tcPr>
                  </w:tcPrChange>
                </w:tcPr>
                <w:p w14:paraId="3AD61BDB" w14:textId="10C1E6A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6 (27/6)</w:t>
                  </w:r>
                </w:p>
              </w:tc>
              <w:tc>
                <w:tcPr>
                  <w:tcW w:w="1155" w:type="dxa"/>
                  <w:tcPrChange w:id="147" w:author="Dajun Wang" w:date="2022-07-18T12:29:00Z">
                    <w:tcPr>
                      <w:tcW w:w="1155" w:type="dxa"/>
                    </w:tcPr>
                  </w:tcPrChange>
                </w:tcPr>
                <w:p w14:paraId="3780A063" w14:textId="40E798A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F, E</w:t>
                  </w:r>
                </w:p>
              </w:tc>
              <w:tc>
                <w:tcPr>
                  <w:tcW w:w="1335" w:type="dxa"/>
                  <w:tcPrChange w:id="148" w:author="Dajun Wang" w:date="2022-07-18T12:29:00Z">
                    <w:tcPr>
                      <w:tcW w:w="1335" w:type="dxa"/>
                    </w:tcPr>
                  </w:tcPrChange>
                </w:tcPr>
                <w:p w14:paraId="4C0879E4" w14:textId="4281132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E</w:t>
                  </w:r>
                </w:p>
              </w:tc>
              <w:tc>
                <w:tcPr>
                  <w:tcW w:w="1335" w:type="dxa"/>
                  <w:tcPrChange w:id="149" w:author="Dajun Wang" w:date="2022-07-18T12:29:00Z">
                    <w:tcPr>
                      <w:tcW w:w="1335" w:type="dxa"/>
                    </w:tcPr>
                  </w:tcPrChange>
                </w:tcPr>
                <w:p w14:paraId="1FB06502" w14:textId="022ADC5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50" w:author="Dajun Wang" w:date="2022-07-18T12:29:00Z">
                    <w:tcPr>
                      <w:tcW w:w="1335" w:type="dxa"/>
                    </w:tcPr>
                  </w:tcPrChange>
                </w:tcPr>
                <w:p w14:paraId="219FBCAB" w14:textId="4E27E78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H</w:t>
                  </w:r>
                </w:p>
              </w:tc>
              <w:tc>
                <w:tcPr>
                  <w:tcW w:w="1335" w:type="dxa"/>
                  <w:tcPrChange w:id="151" w:author="Dajun Wang" w:date="2022-07-18T12:29:00Z">
                    <w:tcPr>
                      <w:tcW w:w="1335" w:type="dxa"/>
                    </w:tcPr>
                  </w:tcPrChange>
                </w:tcPr>
                <w:p w14:paraId="1DEAADE5" w14:textId="1C8D5E18"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E, C</w:t>
                  </w:r>
                </w:p>
              </w:tc>
              <w:tc>
                <w:tcPr>
                  <w:tcW w:w="1335" w:type="dxa"/>
                  <w:tcPrChange w:id="152" w:author="Dajun Wang" w:date="2022-07-18T12:29:00Z">
                    <w:tcPr>
                      <w:tcW w:w="1335" w:type="dxa"/>
                    </w:tcPr>
                  </w:tcPrChange>
                </w:tcPr>
                <w:p w14:paraId="6E0366C6" w14:textId="436DEB1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594FDF53" w14:textId="77777777" w:rsidTr="0084393D">
              <w:tc>
                <w:tcPr>
                  <w:tcW w:w="1515" w:type="dxa"/>
                  <w:shd w:val="clear" w:color="auto" w:fill="FFFF00"/>
                  <w:tcPrChange w:id="153" w:author="Dajun Wang" w:date="2022-07-18T12:29:00Z">
                    <w:tcPr>
                      <w:tcW w:w="1515" w:type="dxa"/>
                      <w:shd w:val="clear" w:color="auto" w:fill="FFFF00"/>
                    </w:tcPr>
                  </w:tcPrChange>
                </w:tcPr>
                <w:p w14:paraId="3498FD37" w14:textId="296E1DB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 xml:space="preserve">Week 7 </w:t>
                  </w:r>
                </w:p>
                <w:p w14:paraId="5D8FC0F7" w14:textId="737693F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(4/7)</w:t>
                  </w:r>
                </w:p>
              </w:tc>
              <w:tc>
                <w:tcPr>
                  <w:tcW w:w="1155" w:type="dxa"/>
                  <w:tcPrChange w:id="154" w:author="Dajun Wang" w:date="2022-07-18T12:29:00Z">
                    <w:tcPr>
                      <w:tcW w:w="1155" w:type="dxa"/>
                    </w:tcPr>
                  </w:tcPrChange>
                </w:tcPr>
                <w:p w14:paraId="657583B0" w14:textId="386BBE7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G</w:t>
                  </w:r>
                </w:p>
              </w:tc>
              <w:tc>
                <w:tcPr>
                  <w:tcW w:w="1335" w:type="dxa"/>
                  <w:tcPrChange w:id="155" w:author="Dajun Wang" w:date="2022-07-18T12:29:00Z">
                    <w:tcPr>
                      <w:tcW w:w="1335" w:type="dxa"/>
                    </w:tcPr>
                  </w:tcPrChange>
                </w:tcPr>
                <w:p w14:paraId="73EC67C8" w14:textId="5B710DF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56" w:author="Dajun Wang" w:date="2022-07-18T12:29:00Z">
                    <w:tcPr>
                      <w:tcW w:w="1335" w:type="dxa"/>
                    </w:tcPr>
                  </w:tcPrChange>
                </w:tcPr>
                <w:p w14:paraId="6195BC8C" w14:textId="2E9B23E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57" w:author="Dajun Wang" w:date="2022-07-18T12:29:00Z">
                    <w:tcPr>
                      <w:tcW w:w="1335" w:type="dxa"/>
                    </w:tcPr>
                  </w:tcPrChange>
                </w:tcPr>
                <w:p w14:paraId="6FD77431" w14:textId="36724C4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58" w:author="Dajun Wang" w:date="2022-07-18T12:29:00Z">
                    <w:tcPr>
                      <w:tcW w:w="1335" w:type="dxa"/>
                    </w:tcPr>
                  </w:tcPrChange>
                </w:tcPr>
                <w:p w14:paraId="2B291A4B" w14:textId="2833B05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D</w:t>
                  </w:r>
                </w:p>
              </w:tc>
              <w:tc>
                <w:tcPr>
                  <w:tcW w:w="1335" w:type="dxa"/>
                  <w:tcPrChange w:id="159" w:author="Dajun Wang" w:date="2022-07-18T12:29:00Z">
                    <w:tcPr>
                      <w:tcW w:w="1335" w:type="dxa"/>
                    </w:tcPr>
                  </w:tcPrChange>
                </w:tcPr>
                <w:p w14:paraId="5CE306E0" w14:textId="3B48E0F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2CF1F371" w14:textId="77777777" w:rsidTr="0084393D">
              <w:tc>
                <w:tcPr>
                  <w:tcW w:w="1515" w:type="dxa"/>
                  <w:shd w:val="clear" w:color="auto" w:fill="FFFF00"/>
                  <w:tcPrChange w:id="160" w:author="Dajun Wang" w:date="2022-07-18T12:29:00Z">
                    <w:tcPr>
                      <w:tcW w:w="1515" w:type="dxa"/>
                      <w:shd w:val="clear" w:color="auto" w:fill="FFFF00"/>
                    </w:tcPr>
                  </w:tcPrChange>
                </w:tcPr>
                <w:p w14:paraId="0829E3E3" w14:textId="79238AE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8 (11/7)</w:t>
                  </w:r>
                </w:p>
              </w:tc>
              <w:tc>
                <w:tcPr>
                  <w:tcW w:w="1155" w:type="dxa"/>
                  <w:tcPrChange w:id="161" w:author="Dajun Wang" w:date="2022-07-18T12:29:00Z">
                    <w:tcPr>
                      <w:tcW w:w="1155" w:type="dxa"/>
                    </w:tcPr>
                  </w:tcPrChange>
                </w:tcPr>
                <w:p w14:paraId="57D69A23" w14:textId="622B535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H</w:t>
                  </w:r>
                </w:p>
              </w:tc>
              <w:tc>
                <w:tcPr>
                  <w:tcW w:w="1335" w:type="dxa"/>
                  <w:tcPrChange w:id="162" w:author="Dajun Wang" w:date="2022-07-18T12:29:00Z">
                    <w:tcPr>
                      <w:tcW w:w="1335" w:type="dxa"/>
                    </w:tcPr>
                  </w:tcPrChange>
                </w:tcPr>
                <w:p w14:paraId="491DF462" w14:textId="36C59D3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F</w:t>
                  </w:r>
                </w:p>
              </w:tc>
              <w:tc>
                <w:tcPr>
                  <w:tcW w:w="1335" w:type="dxa"/>
                  <w:tcPrChange w:id="163" w:author="Dajun Wang" w:date="2022-07-18T12:29:00Z">
                    <w:tcPr>
                      <w:tcW w:w="1335" w:type="dxa"/>
                    </w:tcPr>
                  </w:tcPrChange>
                </w:tcPr>
                <w:p w14:paraId="79D45EA0" w14:textId="2BC82CF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F</w:t>
                  </w:r>
                </w:p>
              </w:tc>
              <w:tc>
                <w:tcPr>
                  <w:tcW w:w="1335" w:type="dxa"/>
                  <w:tcPrChange w:id="164" w:author="Dajun Wang" w:date="2022-07-18T12:29:00Z">
                    <w:tcPr>
                      <w:tcW w:w="1335" w:type="dxa"/>
                    </w:tcPr>
                  </w:tcPrChange>
                </w:tcPr>
                <w:p w14:paraId="5280FA6F" w14:textId="4477ECF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C</w:t>
                  </w:r>
                </w:p>
              </w:tc>
              <w:tc>
                <w:tcPr>
                  <w:tcW w:w="1335" w:type="dxa"/>
                  <w:tcPrChange w:id="165" w:author="Dajun Wang" w:date="2022-07-18T12:29:00Z">
                    <w:tcPr>
                      <w:tcW w:w="1335" w:type="dxa"/>
                    </w:tcPr>
                  </w:tcPrChange>
                </w:tcPr>
                <w:p w14:paraId="1618E12E" w14:textId="132F185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F, H</w:t>
                  </w:r>
                </w:p>
              </w:tc>
              <w:tc>
                <w:tcPr>
                  <w:tcW w:w="1335" w:type="dxa"/>
                  <w:tcPrChange w:id="166" w:author="Dajun Wang" w:date="2022-07-18T12:29:00Z">
                    <w:tcPr>
                      <w:tcW w:w="1335" w:type="dxa"/>
                    </w:tcPr>
                  </w:tcPrChange>
                </w:tcPr>
                <w:p w14:paraId="47A35D78" w14:textId="745DB55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0736C9E6" w14:textId="77777777" w:rsidTr="0084393D">
              <w:tc>
                <w:tcPr>
                  <w:tcW w:w="1515" w:type="dxa"/>
                  <w:shd w:val="clear" w:color="auto" w:fill="FFFF00"/>
                  <w:tcPrChange w:id="167" w:author="Dajun Wang" w:date="2022-07-18T12:29:00Z">
                    <w:tcPr>
                      <w:tcW w:w="1515" w:type="dxa"/>
                      <w:shd w:val="clear" w:color="auto" w:fill="FFFF00"/>
                    </w:tcPr>
                  </w:tcPrChange>
                </w:tcPr>
                <w:p w14:paraId="50BCFB3B" w14:textId="796AE21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9 (18/7)</w:t>
                  </w:r>
                </w:p>
              </w:tc>
              <w:tc>
                <w:tcPr>
                  <w:tcW w:w="1155" w:type="dxa"/>
                  <w:tcPrChange w:id="168" w:author="Dajun Wang" w:date="2022-07-18T12:29:00Z">
                    <w:tcPr>
                      <w:tcW w:w="1155" w:type="dxa"/>
                    </w:tcPr>
                  </w:tcPrChange>
                </w:tcPr>
                <w:p w14:paraId="337054E3" w14:textId="3377D32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G, C</w:t>
                  </w:r>
                </w:p>
              </w:tc>
              <w:tc>
                <w:tcPr>
                  <w:tcW w:w="1335" w:type="dxa"/>
                  <w:tcPrChange w:id="169" w:author="Dajun Wang" w:date="2022-07-18T12:29:00Z">
                    <w:tcPr>
                      <w:tcW w:w="1335" w:type="dxa"/>
                    </w:tcPr>
                  </w:tcPrChange>
                </w:tcPr>
                <w:p w14:paraId="5E83D2B7" w14:textId="6338CE4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G</w:t>
                  </w:r>
                </w:p>
              </w:tc>
              <w:tc>
                <w:tcPr>
                  <w:tcW w:w="1335" w:type="dxa"/>
                  <w:tcPrChange w:id="170" w:author="Dajun Wang" w:date="2022-07-18T12:29:00Z">
                    <w:tcPr>
                      <w:tcW w:w="1335" w:type="dxa"/>
                    </w:tcPr>
                  </w:tcPrChange>
                </w:tcPr>
                <w:p w14:paraId="3D14156C" w14:textId="2645AA7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E, D</w:t>
                  </w:r>
                </w:p>
              </w:tc>
              <w:tc>
                <w:tcPr>
                  <w:tcW w:w="1335" w:type="dxa"/>
                  <w:tcPrChange w:id="171" w:author="Dajun Wang" w:date="2022-07-18T12:29:00Z">
                    <w:tcPr>
                      <w:tcW w:w="1335" w:type="dxa"/>
                    </w:tcPr>
                  </w:tcPrChange>
                </w:tcPr>
                <w:p w14:paraId="54694EEF" w14:textId="7BDE6D8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F, A</w:t>
                  </w:r>
                </w:p>
              </w:tc>
              <w:tc>
                <w:tcPr>
                  <w:tcW w:w="1335" w:type="dxa"/>
                  <w:tcPrChange w:id="172" w:author="Dajun Wang" w:date="2022-07-18T12:29:00Z">
                    <w:tcPr>
                      <w:tcW w:w="1335" w:type="dxa"/>
                    </w:tcPr>
                  </w:tcPrChange>
                </w:tcPr>
                <w:p w14:paraId="4A102D6D" w14:textId="6953D38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E, B</w:t>
                  </w:r>
                </w:p>
              </w:tc>
              <w:tc>
                <w:tcPr>
                  <w:tcW w:w="1335" w:type="dxa"/>
                  <w:tcPrChange w:id="173" w:author="Dajun Wang" w:date="2022-07-18T12:29:00Z">
                    <w:tcPr>
                      <w:tcW w:w="1335" w:type="dxa"/>
                    </w:tcPr>
                  </w:tcPrChange>
                </w:tcPr>
                <w:p w14:paraId="21597CBB" w14:textId="347D97D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03347F52" w14:textId="77777777" w:rsidTr="0084393D">
              <w:tc>
                <w:tcPr>
                  <w:tcW w:w="1515" w:type="dxa"/>
                  <w:tcBorders>
                    <w:bottom w:val="single" w:sz="4" w:space="0" w:color="auto"/>
                  </w:tcBorders>
                  <w:shd w:val="clear" w:color="auto" w:fill="FFFF00"/>
                  <w:tcPrChange w:id="174" w:author="Dajun Wang" w:date="2022-07-18T12:29:00Z">
                    <w:tcPr>
                      <w:tcW w:w="1515" w:type="dxa"/>
                      <w:shd w:val="clear" w:color="auto" w:fill="FFFF00"/>
                    </w:tcPr>
                  </w:tcPrChange>
                </w:tcPr>
                <w:p w14:paraId="5E42557F" w14:textId="5012A1C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10 (25/7)</w:t>
                  </w:r>
                </w:p>
              </w:tc>
              <w:tc>
                <w:tcPr>
                  <w:tcW w:w="1155" w:type="dxa"/>
                  <w:tcBorders>
                    <w:bottom w:val="single" w:sz="4" w:space="0" w:color="auto"/>
                  </w:tcBorders>
                  <w:tcPrChange w:id="175" w:author="Dajun Wang" w:date="2022-07-18T12:29:00Z">
                    <w:tcPr>
                      <w:tcW w:w="1155" w:type="dxa"/>
                    </w:tcPr>
                  </w:tcPrChange>
                </w:tcPr>
                <w:p w14:paraId="2D3F781E" w14:textId="7519D43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G</w:t>
                  </w:r>
                </w:p>
              </w:tc>
              <w:tc>
                <w:tcPr>
                  <w:tcW w:w="1335" w:type="dxa"/>
                  <w:tcBorders>
                    <w:bottom w:val="single" w:sz="4" w:space="0" w:color="auto"/>
                  </w:tcBorders>
                  <w:tcPrChange w:id="176" w:author="Dajun Wang" w:date="2022-07-18T12:29:00Z">
                    <w:tcPr>
                      <w:tcW w:w="1335" w:type="dxa"/>
                    </w:tcPr>
                  </w:tcPrChange>
                </w:tcPr>
                <w:p w14:paraId="59CD4E5B" w14:textId="38510D0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H, E</w:t>
                  </w:r>
                </w:p>
              </w:tc>
              <w:tc>
                <w:tcPr>
                  <w:tcW w:w="1335" w:type="dxa"/>
                  <w:tcBorders>
                    <w:bottom w:val="single" w:sz="4" w:space="0" w:color="auto"/>
                  </w:tcBorders>
                  <w:tcPrChange w:id="177" w:author="Dajun Wang" w:date="2022-07-18T12:29:00Z">
                    <w:tcPr>
                      <w:tcW w:w="1335" w:type="dxa"/>
                    </w:tcPr>
                  </w:tcPrChange>
                </w:tcPr>
                <w:p w14:paraId="568D710C" w14:textId="3182318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Buffer</w:t>
                  </w:r>
                </w:p>
              </w:tc>
              <w:tc>
                <w:tcPr>
                  <w:tcW w:w="1335" w:type="dxa"/>
                  <w:tcBorders>
                    <w:bottom w:val="single" w:sz="4" w:space="0" w:color="auto"/>
                  </w:tcBorders>
                  <w:tcPrChange w:id="178" w:author="Dajun Wang" w:date="2022-07-18T12:29:00Z">
                    <w:tcPr>
                      <w:tcW w:w="1335" w:type="dxa"/>
                    </w:tcPr>
                  </w:tcPrChange>
                </w:tcPr>
                <w:p w14:paraId="3A180994" w14:textId="36E1150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Buffer</w:t>
                  </w:r>
                </w:p>
              </w:tc>
              <w:tc>
                <w:tcPr>
                  <w:tcW w:w="1335" w:type="dxa"/>
                  <w:tcBorders>
                    <w:bottom w:val="single" w:sz="4" w:space="0" w:color="auto"/>
                  </w:tcBorders>
                  <w:tcPrChange w:id="179" w:author="Dajun Wang" w:date="2022-07-18T12:29:00Z">
                    <w:tcPr>
                      <w:tcW w:w="1335" w:type="dxa"/>
                    </w:tcPr>
                  </w:tcPrChange>
                </w:tcPr>
                <w:p w14:paraId="6B933122" w14:textId="6ACF4458"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Buffer</w:t>
                  </w:r>
                </w:p>
              </w:tc>
              <w:tc>
                <w:tcPr>
                  <w:tcW w:w="1335" w:type="dxa"/>
                  <w:tcBorders>
                    <w:bottom w:val="single" w:sz="4" w:space="0" w:color="auto"/>
                  </w:tcBorders>
                  <w:tcPrChange w:id="180" w:author="Dajun Wang" w:date="2022-07-18T12:29:00Z">
                    <w:tcPr>
                      <w:tcW w:w="1335" w:type="dxa"/>
                    </w:tcPr>
                  </w:tcPrChange>
                </w:tcPr>
                <w:p w14:paraId="7CFCE763" w14:textId="16A7FB7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bl>
          <w:p w14:paraId="6E1BF2E0" w14:textId="60D2F538" w:rsidR="405AB0FD" w:rsidRDefault="405AB0FD" w:rsidP="405AB0FD">
            <w:pPr>
              <w:spacing w:after="0" w:line="240" w:lineRule="auto"/>
              <w:jc w:val="both"/>
              <w:rPr>
                <w:rFonts w:ascii="Arial" w:hAnsi="Arial" w:cs="Arial"/>
                <w:sz w:val="20"/>
                <w:szCs w:val="20"/>
                <w:lang w:val="en-GB" w:eastAsia="zh-CN"/>
              </w:rPr>
            </w:pPr>
          </w:p>
          <w:p w14:paraId="65370479" w14:textId="099D1BD9" w:rsidR="405AB0FD" w:rsidRDefault="0815D3EF" w:rsidP="405AB0FD">
            <w:pPr>
              <w:spacing w:after="0" w:line="240" w:lineRule="auto"/>
              <w:jc w:val="both"/>
              <w:rPr>
                <w:rFonts w:ascii="Arial" w:hAnsi="Arial" w:cs="Arial"/>
                <w:sz w:val="20"/>
                <w:szCs w:val="20"/>
                <w:lang w:val="en-GB" w:eastAsia="zh-CN"/>
              </w:rPr>
            </w:pPr>
            <w:r w:rsidRPr="4C52E3E7">
              <w:rPr>
                <w:rFonts w:ascii="Arial" w:hAnsi="Arial" w:cs="Arial"/>
                <w:sz w:val="20"/>
                <w:szCs w:val="20"/>
                <w:lang w:val="en-GB" w:eastAsia="zh-CN"/>
              </w:rPr>
              <w:t xml:space="preserve">Table 3: </w:t>
            </w:r>
            <w:r w:rsidR="2F26F115" w:rsidRPr="4C52E3E7">
              <w:rPr>
                <w:rFonts w:ascii="Arial" w:hAnsi="Arial" w:cs="Arial"/>
                <w:sz w:val="20"/>
                <w:szCs w:val="20"/>
                <w:lang w:val="en-GB" w:eastAsia="zh-CN"/>
              </w:rPr>
              <w:t>Randomised schedule (as at 17/07/22) indicating the order of scented zones in the tiger exhibit.</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Change w:id="181" w:author="Dajun Wang" w:date="2022-07-18T12:29:00Z">
                <w:tblPr>
                  <w:tblStyle w:val="TableGrid"/>
                  <w:tblW w:w="0" w:type="auto"/>
                  <w:tblLayout w:type="fixed"/>
                  <w:tblLook w:val="06A0" w:firstRow="1" w:lastRow="0" w:firstColumn="1" w:lastColumn="0" w:noHBand="1" w:noVBand="1"/>
                </w:tblPr>
              </w:tblPrChange>
            </w:tblPr>
            <w:tblGrid>
              <w:gridCol w:w="1530"/>
              <w:gridCol w:w="1125"/>
              <w:gridCol w:w="1335"/>
              <w:gridCol w:w="1335"/>
              <w:gridCol w:w="1335"/>
              <w:gridCol w:w="1335"/>
              <w:gridCol w:w="1335"/>
              <w:tblGridChange w:id="182">
                <w:tblGrid>
                  <w:gridCol w:w="1530"/>
                  <w:gridCol w:w="1125"/>
                  <w:gridCol w:w="1335"/>
                  <w:gridCol w:w="1335"/>
                  <w:gridCol w:w="1335"/>
                  <w:gridCol w:w="1335"/>
                  <w:gridCol w:w="1335"/>
                </w:tblGrid>
              </w:tblGridChange>
            </w:tblGrid>
            <w:tr w:rsidR="405AB0FD" w14:paraId="5312CC37" w14:textId="77777777" w:rsidTr="0084393D">
              <w:tc>
                <w:tcPr>
                  <w:tcW w:w="1530" w:type="dxa"/>
                  <w:tcBorders>
                    <w:top w:val="single" w:sz="4" w:space="0" w:color="auto"/>
                    <w:bottom w:val="single" w:sz="4" w:space="0" w:color="auto"/>
                  </w:tcBorders>
                  <w:shd w:val="clear" w:color="auto" w:fill="FFFF00"/>
                  <w:tcPrChange w:id="183" w:author="Dajun Wang" w:date="2022-07-18T12:29:00Z">
                    <w:tcPr>
                      <w:tcW w:w="1530" w:type="dxa"/>
                      <w:shd w:val="clear" w:color="auto" w:fill="FFFF00"/>
                    </w:tcPr>
                  </w:tcPrChange>
                </w:tcPr>
                <w:p w14:paraId="40E77CCA" w14:textId="04BD1D9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w:t>
                  </w:r>
                </w:p>
              </w:tc>
              <w:tc>
                <w:tcPr>
                  <w:tcW w:w="1125" w:type="dxa"/>
                  <w:tcBorders>
                    <w:top w:val="single" w:sz="4" w:space="0" w:color="auto"/>
                    <w:bottom w:val="single" w:sz="4" w:space="0" w:color="auto"/>
                  </w:tcBorders>
                  <w:shd w:val="clear" w:color="auto" w:fill="FFFF00"/>
                  <w:tcPrChange w:id="184" w:author="Dajun Wang" w:date="2022-07-18T12:29:00Z">
                    <w:tcPr>
                      <w:tcW w:w="1125" w:type="dxa"/>
                      <w:shd w:val="clear" w:color="auto" w:fill="FFFF00"/>
                    </w:tcPr>
                  </w:tcPrChange>
                </w:tcPr>
                <w:p w14:paraId="2E189D3F" w14:textId="797BBD4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Mon</w:t>
                  </w:r>
                </w:p>
              </w:tc>
              <w:tc>
                <w:tcPr>
                  <w:tcW w:w="1335" w:type="dxa"/>
                  <w:tcBorders>
                    <w:top w:val="single" w:sz="4" w:space="0" w:color="auto"/>
                    <w:bottom w:val="single" w:sz="4" w:space="0" w:color="auto"/>
                  </w:tcBorders>
                  <w:shd w:val="clear" w:color="auto" w:fill="FFFF00"/>
                  <w:tcPrChange w:id="185" w:author="Dajun Wang" w:date="2022-07-18T12:29:00Z">
                    <w:tcPr>
                      <w:tcW w:w="1335" w:type="dxa"/>
                      <w:shd w:val="clear" w:color="auto" w:fill="FFFF00"/>
                    </w:tcPr>
                  </w:tcPrChange>
                </w:tcPr>
                <w:p w14:paraId="026B8F27" w14:textId="0CDEEDD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Tue</w:t>
                  </w:r>
                </w:p>
              </w:tc>
              <w:tc>
                <w:tcPr>
                  <w:tcW w:w="1335" w:type="dxa"/>
                  <w:tcBorders>
                    <w:top w:val="single" w:sz="4" w:space="0" w:color="auto"/>
                    <w:bottom w:val="single" w:sz="4" w:space="0" w:color="auto"/>
                  </w:tcBorders>
                  <w:shd w:val="clear" w:color="auto" w:fill="FFFF00"/>
                  <w:tcPrChange w:id="186" w:author="Dajun Wang" w:date="2022-07-18T12:29:00Z">
                    <w:tcPr>
                      <w:tcW w:w="1335" w:type="dxa"/>
                      <w:shd w:val="clear" w:color="auto" w:fill="FFFF00"/>
                    </w:tcPr>
                  </w:tcPrChange>
                </w:tcPr>
                <w:p w14:paraId="7A321EA2" w14:textId="0FE918E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Wed</w:t>
                  </w:r>
                </w:p>
              </w:tc>
              <w:tc>
                <w:tcPr>
                  <w:tcW w:w="1335" w:type="dxa"/>
                  <w:tcBorders>
                    <w:top w:val="single" w:sz="4" w:space="0" w:color="auto"/>
                    <w:bottom w:val="single" w:sz="4" w:space="0" w:color="auto"/>
                  </w:tcBorders>
                  <w:shd w:val="clear" w:color="auto" w:fill="FFFF00"/>
                  <w:tcPrChange w:id="187" w:author="Dajun Wang" w:date="2022-07-18T12:29:00Z">
                    <w:tcPr>
                      <w:tcW w:w="1335" w:type="dxa"/>
                      <w:shd w:val="clear" w:color="auto" w:fill="FFFF00"/>
                    </w:tcPr>
                  </w:tcPrChange>
                </w:tcPr>
                <w:p w14:paraId="6A007A6A" w14:textId="0BC37126" w:rsidR="405AB0FD" w:rsidRDefault="405AB0FD" w:rsidP="405AB0FD">
                  <w:pPr>
                    <w:spacing w:line="259" w:lineRule="auto"/>
                    <w:rPr>
                      <w:rFonts w:ascii="Calibri" w:eastAsia="Calibri" w:hAnsi="Calibri" w:cs="Calibri"/>
                      <w:color w:val="000000" w:themeColor="text1"/>
                    </w:rPr>
                  </w:pPr>
                  <w:proofErr w:type="spellStart"/>
                  <w:r w:rsidRPr="405AB0FD">
                    <w:rPr>
                      <w:rFonts w:ascii="Calibri" w:eastAsia="Calibri" w:hAnsi="Calibri" w:cs="Calibri"/>
                      <w:b/>
                      <w:bCs/>
                      <w:color w:val="000000" w:themeColor="text1"/>
                    </w:rPr>
                    <w:t>Thur</w:t>
                  </w:r>
                  <w:proofErr w:type="spellEnd"/>
                </w:p>
              </w:tc>
              <w:tc>
                <w:tcPr>
                  <w:tcW w:w="1335" w:type="dxa"/>
                  <w:tcBorders>
                    <w:top w:val="single" w:sz="4" w:space="0" w:color="auto"/>
                    <w:bottom w:val="single" w:sz="4" w:space="0" w:color="auto"/>
                  </w:tcBorders>
                  <w:shd w:val="clear" w:color="auto" w:fill="FFFF00"/>
                  <w:tcPrChange w:id="188" w:author="Dajun Wang" w:date="2022-07-18T12:29:00Z">
                    <w:tcPr>
                      <w:tcW w:w="1335" w:type="dxa"/>
                      <w:shd w:val="clear" w:color="auto" w:fill="FFFF00"/>
                    </w:tcPr>
                  </w:tcPrChange>
                </w:tcPr>
                <w:p w14:paraId="174DE5A6" w14:textId="78B5C0B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Fri</w:t>
                  </w:r>
                </w:p>
              </w:tc>
              <w:tc>
                <w:tcPr>
                  <w:tcW w:w="1335" w:type="dxa"/>
                  <w:tcBorders>
                    <w:top w:val="single" w:sz="4" w:space="0" w:color="auto"/>
                    <w:bottom w:val="single" w:sz="4" w:space="0" w:color="auto"/>
                  </w:tcBorders>
                  <w:shd w:val="clear" w:color="auto" w:fill="FFFF00"/>
                  <w:tcPrChange w:id="189" w:author="Dajun Wang" w:date="2022-07-18T12:29:00Z">
                    <w:tcPr>
                      <w:tcW w:w="1335" w:type="dxa"/>
                      <w:shd w:val="clear" w:color="auto" w:fill="FFFF00"/>
                    </w:tcPr>
                  </w:tcPrChange>
                </w:tcPr>
                <w:p w14:paraId="56D6A551" w14:textId="6D3552D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Sat</w:t>
                  </w:r>
                </w:p>
              </w:tc>
            </w:tr>
            <w:tr w:rsidR="405AB0FD" w14:paraId="0D4F75A8" w14:textId="77777777" w:rsidTr="0084393D">
              <w:tc>
                <w:tcPr>
                  <w:tcW w:w="1530" w:type="dxa"/>
                  <w:tcBorders>
                    <w:top w:val="single" w:sz="4" w:space="0" w:color="auto"/>
                  </w:tcBorders>
                  <w:shd w:val="clear" w:color="auto" w:fill="FFFF00"/>
                  <w:tcPrChange w:id="190" w:author="Dajun Wang" w:date="2022-07-18T12:29:00Z">
                    <w:tcPr>
                      <w:tcW w:w="1530" w:type="dxa"/>
                      <w:shd w:val="clear" w:color="auto" w:fill="FFFF00"/>
                    </w:tcPr>
                  </w:tcPrChange>
                </w:tcPr>
                <w:p w14:paraId="7C782BF9" w14:textId="59562F7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 xml:space="preserve">Week 3 </w:t>
                  </w:r>
                </w:p>
                <w:p w14:paraId="52A359B3" w14:textId="7C4D6338"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(6/6)</w:t>
                  </w:r>
                </w:p>
              </w:tc>
              <w:tc>
                <w:tcPr>
                  <w:tcW w:w="1125" w:type="dxa"/>
                  <w:tcBorders>
                    <w:top w:val="single" w:sz="4" w:space="0" w:color="auto"/>
                  </w:tcBorders>
                  <w:tcPrChange w:id="191" w:author="Dajun Wang" w:date="2022-07-18T12:29:00Z">
                    <w:tcPr>
                      <w:tcW w:w="1125" w:type="dxa"/>
                    </w:tcPr>
                  </w:tcPrChange>
                </w:tcPr>
                <w:p w14:paraId="7B3BFDE4" w14:textId="36FDF41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D</w:t>
                  </w:r>
                </w:p>
              </w:tc>
              <w:tc>
                <w:tcPr>
                  <w:tcW w:w="1335" w:type="dxa"/>
                  <w:tcBorders>
                    <w:top w:val="single" w:sz="4" w:space="0" w:color="auto"/>
                  </w:tcBorders>
                  <w:tcPrChange w:id="192" w:author="Dajun Wang" w:date="2022-07-18T12:29:00Z">
                    <w:tcPr>
                      <w:tcW w:w="1335" w:type="dxa"/>
                    </w:tcPr>
                  </w:tcPrChange>
                </w:tcPr>
                <w:p w14:paraId="0AE64271" w14:textId="3D2895F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93" w:author="Dajun Wang" w:date="2022-07-18T12:29:00Z">
                    <w:tcPr>
                      <w:tcW w:w="1335" w:type="dxa"/>
                    </w:tcPr>
                  </w:tcPrChange>
                </w:tcPr>
                <w:p w14:paraId="7E46EF27" w14:textId="6B7C817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94" w:author="Dajun Wang" w:date="2022-07-18T12:29:00Z">
                    <w:tcPr>
                      <w:tcW w:w="1335" w:type="dxa"/>
                    </w:tcPr>
                  </w:tcPrChange>
                </w:tcPr>
                <w:p w14:paraId="2EF1261A" w14:textId="2098192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95" w:author="Dajun Wang" w:date="2022-07-18T12:29:00Z">
                    <w:tcPr>
                      <w:tcW w:w="1335" w:type="dxa"/>
                    </w:tcPr>
                  </w:tcPrChange>
                </w:tcPr>
                <w:p w14:paraId="0C91C912" w14:textId="1C2326B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Borders>
                    <w:top w:val="single" w:sz="4" w:space="0" w:color="auto"/>
                  </w:tcBorders>
                  <w:tcPrChange w:id="196" w:author="Dajun Wang" w:date="2022-07-18T12:29:00Z">
                    <w:tcPr>
                      <w:tcW w:w="1335" w:type="dxa"/>
                    </w:tcPr>
                  </w:tcPrChange>
                </w:tcPr>
                <w:p w14:paraId="31B6A260" w14:textId="3BA53D9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58B5C40E" w14:textId="77777777" w:rsidTr="0084393D">
              <w:tc>
                <w:tcPr>
                  <w:tcW w:w="1530" w:type="dxa"/>
                  <w:shd w:val="clear" w:color="auto" w:fill="FFFF00"/>
                  <w:tcPrChange w:id="197" w:author="Dajun Wang" w:date="2022-07-18T12:29:00Z">
                    <w:tcPr>
                      <w:tcW w:w="1530" w:type="dxa"/>
                      <w:shd w:val="clear" w:color="auto" w:fill="FFFF00"/>
                    </w:tcPr>
                  </w:tcPrChange>
                </w:tcPr>
                <w:p w14:paraId="13B10F36" w14:textId="40FBA1B3"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4 (13/6)</w:t>
                  </w:r>
                </w:p>
              </w:tc>
              <w:tc>
                <w:tcPr>
                  <w:tcW w:w="1125" w:type="dxa"/>
                  <w:tcPrChange w:id="198" w:author="Dajun Wang" w:date="2022-07-18T12:29:00Z">
                    <w:tcPr>
                      <w:tcW w:w="1125" w:type="dxa"/>
                    </w:tcPr>
                  </w:tcPrChange>
                </w:tcPr>
                <w:p w14:paraId="053B3783" w14:textId="4016237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199" w:author="Dajun Wang" w:date="2022-07-18T12:29:00Z">
                    <w:tcPr>
                      <w:tcW w:w="1335" w:type="dxa"/>
                    </w:tcPr>
                  </w:tcPrChange>
                </w:tcPr>
                <w:p w14:paraId="1EAFB7D8" w14:textId="7663D7E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00" w:author="Dajun Wang" w:date="2022-07-18T12:29:00Z">
                    <w:tcPr>
                      <w:tcW w:w="1335" w:type="dxa"/>
                    </w:tcPr>
                  </w:tcPrChange>
                </w:tcPr>
                <w:p w14:paraId="2A8C5360" w14:textId="6A5EAC4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01" w:author="Dajun Wang" w:date="2022-07-18T12:29:00Z">
                    <w:tcPr>
                      <w:tcW w:w="1335" w:type="dxa"/>
                    </w:tcPr>
                  </w:tcPrChange>
                </w:tcPr>
                <w:p w14:paraId="33B9A475" w14:textId="6966ECF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D</w:t>
                  </w:r>
                </w:p>
              </w:tc>
              <w:tc>
                <w:tcPr>
                  <w:tcW w:w="1335" w:type="dxa"/>
                  <w:tcPrChange w:id="202" w:author="Dajun Wang" w:date="2022-07-18T12:29:00Z">
                    <w:tcPr>
                      <w:tcW w:w="1335" w:type="dxa"/>
                    </w:tcPr>
                  </w:tcPrChange>
                </w:tcPr>
                <w:p w14:paraId="02A4F9CD" w14:textId="3DF2F50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D</w:t>
                  </w:r>
                </w:p>
              </w:tc>
              <w:tc>
                <w:tcPr>
                  <w:tcW w:w="1335" w:type="dxa"/>
                  <w:tcPrChange w:id="203" w:author="Dajun Wang" w:date="2022-07-18T12:29:00Z">
                    <w:tcPr>
                      <w:tcW w:w="1335" w:type="dxa"/>
                    </w:tcPr>
                  </w:tcPrChange>
                </w:tcPr>
                <w:p w14:paraId="33972AF4" w14:textId="1B9B5FA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E</w:t>
                  </w:r>
                </w:p>
              </w:tc>
            </w:tr>
            <w:tr w:rsidR="405AB0FD" w14:paraId="6F8A8D75" w14:textId="77777777" w:rsidTr="0084393D">
              <w:tc>
                <w:tcPr>
                  <w:tcW w:w="1530" w:type="dxa"/>
                  <w:shd w:val="clear" w:color="auto" w:fill="FFFF00"/>
                  <w:tcPrChange w:id="204" w:author="Dajun Wang" w:date="2022-07-18T12:29:00Z">
                    <w:tcPr>
                      <w:tcW w:w="1530" w:type="dxa"/>
                      <w:shd w:val="clear" w:color="auto" w:fill="FFFF00"/>
                    </w:tcPr>
                  </w:tcPrChange>
                </w:tcPr>
                <w:p w14:paraId="2308E396" w14:textId="5F1CA01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5 (20/6)</w:t>
                  </w:r>
                </w:p>
              </w:tc>
              <w:tc>
                <w:tcPr>
                  <w:tcW w:w="1125" w:type="dxa"/>
                  <w:tcPrChange w:id="205" w:author="Dajun Wang" w:date="2022-07-18T12:29:00Z">
                    <w:tcPr>
                      <w:tcW w:w="1125" w:type="dxa"/>
                    </w:tcPr>
                  </w:tcPrChange>
                </w:tcPr>
                <w:p w14:paraId="5053CB42" w14:textId="7CDCA1A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B</w:t>
                  </w:r>
                </w:p>
              </w:tc>
              <w:tc>
                <w:tcPr>
                  <w:tcW w:w="1335" w:type="dxa"/>
                  <w:tcPrChange w:id="206" w:author="Dajun Wang" w:date="2022-07-18T12:29:00Z">
                    <w:tcPr>
                      <w:tcW w:w="1335" w:type="dxa"/>
                    </w:tcPr>
                  </w:tcPrChange>
                </w:tcPr>
                <w:p w14:paraId="0AF4185A" w14:textId="203C5BC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B</w:t>
                  </w:r>
                </w:p>
              </w:tc>
              <w:tc>
                <w:tcPr>
                  <w:tcW w:w="1335" w:type="dxa"/>
                  <w:tcPrChange w:id="207" w:author="Dajun Wang" w:date="2022-07-18T12:29:00Z">
                    <w:tcPr>
                      <w:tcW w:w="1335" w:type="dxa"/>
                    </w:tcPr>
                  </w:tcPrChange>
                </w:tcPr>
                <w:p w14:paraId="5D7FE90A" w14:textId="7B15729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F</w:t>
                  </w:r>
                </w:p>
              </w:tc>
              <w:tc>
                <w:tcPr>
                  <w:tcW w:w="1335" w:type="dxa"/>
                  <w:tcPrChange w:id="208" w:author="Dajun Wang" w:date="2022-07-18T12:29:00Z">
                    <w:tcPr>
                      <w:tcW w:w="1335" w:type="dxa"/>
                    </w:tcPr>
                  </w:tcPrChange>
                </w:tcPr>
                <w:p w14:paraId="3EEFEC54" w14:textId="0FE49B7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H</w:t>
                  </w:r>
                </w:p>
              </w:tc>
              <w:tc>
                <w:tcPr>
                  <w:tcW w:w="1335" w:type="dxa"/>
                  <w:tcPrChange w:id="209" w:author="Dajun Wang" w:date="2022-07-18T12:29:00Z">
                    <w:tcPr>
                      <w:tcW w:w="1335" w:type="dxa"/>
                    </w:tcPr>
                  </w:tcPrChange>
                </w:tcPr>
                <w:p w14:paraId="6FB9CCDD" w14:textId="1D17FBD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E, H</w:t>
                  </w:r>
                </w:p>
              </w:tc>
              <w:tc>
                <w:tcPr>
                  <w:tcW w:w="1335" w:type="dxa"/>
                  <w:tcPrChange w:id="210" w:author="Dajun Wang" w:date="2022-07-18T12:29:00Z">
                    <w:tcPr>
                      <w:tcW w:w="1335" w:type="dxa"/>
                    </w:tcPr>
                  </w:tcPrChange>
                </w:tcPr>
                <w:p w14:paraId="1373C203" w14:textId="22DAD30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73059888" w14:textId="77777777" w:rsidTr="0084393D">
              <w:tc>
                <w:tcPr>
                  <w:tcW w:w="1530" w:type="dxa"/>
                  <w:shd w:val="clear" w:color="auto" w:fill="FFFF00"/>
                  <w:tcPrChange w:id="211" w:author="Dajun Wang" w:date="2022-07-18T12:29:00Z">
                    <w:tcPr>
                      <w:tcW w:w="1530" w:type="dxa"/>
                      <w:shd w:val="clear" w:color="auto" w:fill="FFFF00"/>
                    </w:tcPr>
                  </w:tcPrChange>
                </w:tcPr>
                <w:p w14:paraId="62CA32D2" w14:textId="7CCD3BF8"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6 (27/6)</w:t>
                  </w:r>
                </w:p>
              </w:tc>
              <w:tc>
                <w:tcPr>
                  <w:tcW w:w="1125" w:type="dxa"/>
                  <w:tcPrChange w:id="212" w:author="Dajun Wang" w:date="2022-07-18T12:29:00Z">
                    <w:tcPr>
                      <w:tcW w:w="1125" w:type="dxa"/>
                    </w:tcPr>
                  </w:tcPrChange>
                </w:tcPr>
                <w:p w14:paraId="6DB24D36" w14:textId="5ECAD28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G, F</w:t>
                  </w:r>
                </w:p>
              </w:tc>
              <w:tc>
                <w:tcPr>
                  <w:tcW w:w="1335" w:type="dxa"/>
                  <w:tcPrChange w:id="213" w:author="Dajun Wang" w:date="2022-07-18T12:29:00Z">
                    <w:tcPr>
                      <w:tcW w:w="1335" w:type="dxa"/>
                    </w:tcPr>
                  </w:tcPrChange>
                </w:tcPr>
                <w:p w14:paraId="24827CFC" w14:textId="225CDAE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C, A</w:t>
                  </w:r>
                </w:p>
              </w:tc>
              <w:tc>
                <w:tcPr>
                  <w:tcW w:w="1335" w:type="dxa"/>
                  <w:tcPrChange w:id="214" w:author="Dajun Wang" w:date="2022-07-18T12:29:00Z">
                    <w:tcPr>
                      <w:tcW w:w="1335" w:type="dxa"/>
                    </w:tcPr>
                  </w:tcPrChange>
                </w:tcPr>
                <w:p w14:paraId="465265E3" w14:textId="3FE98BA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15" w:author="Dajun Wang" w:date="2022-07-18T12:29:00Z">
                    <w:tcPr>
                      <w:tcW w:w="1335" w:type="dxa"/>
                    </w:tcPr>
                  </w:tcPrChange>
                </w:tcPr>
                <w:p w14:paraId="3915240D" w14:textId="6DF1A90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G, F</w:t>
                  </w:r>
                </w:p>
              </w:tc>
              <w:tc>
                <w:tcPr>
                  <w:tcW w:w="1335" w:type="dxa"/>
                  <w:tcPrChange w:id="216" w:author="Dajun Wang" w:date="2022-07-18T12:29:00Z">
                    <w:tcPr>
                      <w:tcW w:w="1335" w:type="dxa"/>
                    </w:tcPr>
                  </w:tcPrChange>
                </w:tcPr>
                <w:p w14:paraId="59061E25" w14:textId="63F5714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H, E</w:t>
                  </w:r>
                </w:p>
              </w:tc>
              <w:tc>
                <w:tcPr>
                  <w:tcW w:w="1335" w:type="dxa"/>
                  <w:tcPrChange w:id="217" w:author="Dajun Wang" w:date="2022-07-18T12:29:00Z">
                    <w:tcPr>
                      <w:tcW w:w="1335" w:type="dxa"/>
                    </w:tcPr>
                  </w:tcPrChange>
                </w:tcPr>
                <w:p w14:paraId="719D70C5" w14:textId="24D5726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1CD25D01" w14:textId="77777777" w:rsidTr="0084393D">
              <w:tc>
                <w:tcPr>
                  <w:tcW w:w="1530" w:type="dxa"/>
                  <w:shd w:val="clear" w:color="auto" w:fill="FFFF00"/>
                  <w:tcPrChange w:id="218" w:author="Dajun Wang" w:date="2022-07-18T12:29:00Z">
                    <w:tcPr>
                      <w:tcW w:w="1530" w:type="dxa"/>
                      <w:shd w:val="clear" w:color="auto" w:fill="FFFF00"/>
                    </w:tcPr>
                  </w:tcPrChange>
                </w:tcPr>
                <w:p w14:paraId="0001A5EA" w14:textId="22968C3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 xml:space="preserve">Week 7 </w:t>
                  </w:r>
                </w:p>
                <w:p w14:paraId="745DE939" w14:textId="00C10A3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(4/7)</w:t>
                  </w:r>
                </w:p>
              </w:tc>
              <w:tc>
                <w:tcPr>
                  <w:tcW w:w="1125" w:type="dxa"/>
                  <w:tcPrChange w:id="219" w:author="Dajun Wang" w:date="2022-07-18T12:29:00Z">
                    <w:tcPr>
                      <w:tcW w:w="1125" w:type="dxa"/>
                    </w:tcPr>
                  </w:tcPrChange>
                </w:tcPr>
                <w:p w14:paraId="65DD7525" w14:textId="32A68204"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20" w:author="Dajun Wang" w:date="2022-07-18T12:29:00Z">
                    <w:tcPr>
                      <w:tcW w:w="1335" w:type="dxa"/>
                    </w:tcPr>
                  </w:tcPrChange>
                </w:tcPr>
                <w:p w14:paraId="32D54C19" w14:textId="7491150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21" w:author="Dajun Wang" w:date="2022-07-18T12:29:00Z">
                    <w:tcPr>
                      <w:tcW w:w="1335" w:type="dxa"/>
                    </w:tcPr>
                  </w:tcPrChange>
                </w:tcPr>
                <w:p w14:paraId="3FC38618" w14:textId="67EC5ED9"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22" w:author="Dajun Wang" w:date="2022-07-18T12:29:00Z">
                    <w:tcPr>
                      <w:tcW w:w="1335" w:type="dxa"/>
                    </w:tcPr>
                  </w:tcPrChange>
                </w:tcPr>
                <w:p w14:paraId="192F3774" w14:textId="6C2BDD5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c>
                <w:tcPr>
                  <w:tcW w:w="1335" w:type="dxa"/>
                  <w:tcPrChange w:id="223" w:author="Dajun Wang" w:date="2022-07-18T12:29:00Z">
                    <w:tcPr>
                      <w:tcW w:w="1335" w:type="dxa"/>
                    </w:tcPr>
                  </w:tcPrChange>
                </w:tcPr>
                <w:p w14:paraId="10FD545C" w14:textId="7DCAB1A7"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C</w:t>
                  </w:r>
                </w:p>
              </w:tc>
              <w:tc>
                <w:tcPr>
                  <w:tcW w:w="1335" w:type="dxa"/>
                  <w:tcPrChange w:id="224" w:author="Dajun Wang" w:date="2022-07-18T12:29:00Z">
                    <w:tcPr>
                      <w:tcW w:w="1335" w:type="dxa"/>
                    </w:tcPr>
                  </w:tcPrChange>
                </w:tcPr>
                <w:p w14:paraId="7C1B5ECA" w14:textId="7FAE29FA"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64BC2C17" w14:textId="77777777" w:rsidTr="0084393D">
              <w:tc>
                <w:tcPr>
                  <w:tcW w:w="1530" w:type="dxa"/>
                  <w:shd w:val="clear" w:color="auto" w:fill="FFFF00"/>
                  <w:tcPrChange w:id="225" w:author="Dajun Wang" w:date="2022-07-18T12:29:00Z">
                    <w:tcPr>
                      <w:tcW w:w="1530" w:type="dxa"/>
                      <w:shd w:val="clear" w:color="auto" w:fill="FFFF00"/>
                    </w:tcPr>
                  </w:tcPrChange>
                </w:tcPr>
                <w:p w14:paraId="7F624AB4" w14:textId="7C95366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8 (11/7)</w:t>
                  </w:r>
                </w:p>
              </w:tc>
              <w:tc>
                <w:tcPr>
                  <w:tcW w:w="1125" w:type="dxa"/>
                  <w:tcPrChange w:id="226" w:author="Dajun Wang" w:date="2022-07-18T12:29:00Z">
                    <w:tcPr>
                      <w:tcW w:w="1125" w:type="dxa"/>
                    </w:tcPr>
                  </w:tcPrChange>
                </w:tcPr>
                <w:p w14:paraId="7B426A2E" w14:textId="7328BB2B"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D</w:t>
                  </w:r>
                </w:p>
              </w:tc>
              <w:tc>
                <w:tcPr>
                  <w:tcW w:w="1335" w:type="dxa"/>
                  <w:tcPrChange w:id="227" w:author="Dajun Wang" w:date="2022-07-18T12:29:00Z">
                    <w:tcPr>
                      <w:tcW w:w="1335" w:type="dxa"/>
                    </w:tcPr>
                  </w:tcPrChange>
                </w:tcPr>
                <w:p w14:paraId="67A21B83" w14:textId="218C0F3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G, F</w:t>
                  </w:r>
                </w:p>
              </w:tc>
              <w:tc>
                <w:tcPr>
                  <w:tcW w:w="1335" w:type="dxa"/>
                  <w:tcPrChange w:id="228" w:author="Dajun Wang" w:date="2022-07-18T12:29:00Z">
                    <w:tcPr>
                      <w:tcW w:w="1335" w:type="dxa"/>
                    </w:tcPr>
                  </w:tcPrChange>
                </w:tcPr>
                <w:p w14:paraId="782CD871" w14:textId="6364705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H</w:t>
                  </w:r>
                </w:p>
              </w:tc>
              <w:tc>
                <w:tcPr>
                  <w:tcW w:w="1335" w:type="dxa"/>
                  <w:tcPrChange w:id="229" w:author="Dajun Wang" w:date="2022-07-18T12:29:00Z">
                    <w:tcPr>
                      <w:tcW w:w="1335" w:type="dxa"/>
                    </w:tcPr>
                  </w:tcPrChange>
                </w:tcPr>
                <w:p w14:paraId="54104CE4" w14:textId="6958332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B</w:t>
                  </w:r>
                </w:p>
              </w:tc>
              <w:tc>
                <w:tcPr>
                  <w:tcW w:w="1335" w:type="dxa"/>
                  <w:tcPrChange w:id="230" w:author="Dajun Wang" w:date="2022-07-18T12:29:00Z">
                    <w:tcPr>
                      <w:tcW w:w="1335" w:type="dxa"/>
                    </w:tcPr>
                  </w:tcPrChange>
                </w:tcPr>
                <w:p w14:paraId="3D890E48" w14:textId="1A465E61"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E, C</w:t>
                  </w:r>
                </w:p>
              </w:tc>
              <w:tc>
                <w:tcPr>
                  <w:tcW w:w="1335" w:type="dxa"/>
                  <w:tcPrChange w:id="231" w:author="Dajun Wang" w:date="2022-07-18T12:29:00Z">
                    <w:tcPr>
                      <w:tcW w:w="1335" w:type="dxa"/>
                    </w:tcPr>
                  </w:tcPrChange>
                </w:tcPr>
                <w:p w14:paraId="611E90C6" w14:textId="188A118C"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437EFE76" w14:textId="77777777" w:rsidTr="0084393D">
              <w:tc>
                <w:tcPr>
                  <w:tcW w:w="1530" w:type="dxa"/>
                  <w:shd w:val="clear" w:color="auto" w:fill="FFFF00"/>
                  <w:tcPrChange w:id="232" w:author="Dajun Wang" w:date="2022-07-18T12:29:00Z">
                    <w:tcPr>
                      <w:tcW w:w="1530" w:type="dxa"/>
                      <w:shd w:val="clear" w:color="auto" w:fill="FFFF00"/>
                    </w:tcPr>
                  </w:tcPrChange>
                </w:tcPr>
                <w:p w14:paraId="0F07B7AA" w14:textId="12D6D9E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9 (18/7)</w:t>
                  </w:r>
                </w:p>
              </w:tc>
              <w:tc>
                <w:tcPr>
                  <w:tcW w:w="1125" w:type="dxa"/>
                  <w:tcPrChange w:id="233" w:author="Dajun Wang" w:date="2022-07-18T12:29:00Z">
                    <w:tcPr>
                      <w:tcW w:w="1125" w:type="dxa"/>
                    </w:tcPr>
                  </w:tcPrChange>
                </w:tcPr>
                <w:p w14:paraId="3DF8AF6B" w14:textId="2A559E5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A, G</w:t>
                  </w:r>
                </w:p>
              </w:tc>
              <w:tc>
                <w:tcPr>
                  <w:tcW w:w="1335" w:type="dxa"/>
                  <w:tcPrChange w:id="234" w:author="Dajun Wang" w:date="2022-07-18T12:29:00Z">
                    <w:tcPr>
                      <w:tcW w:w="1335" w:type="dxa"/>
                    </w:tcPr>
                  </w:tcPrChange>
                </w:tcPr>
                <w:p w14:paraId="13AE4852" w14:textId="16EDC5B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B</w:t>
                  </w:r>
                </w:p>
              </w:tc>
              <w:tc>
                <w:tcPr>
                  <w:tcW w:w="1335" w:type="dxa"/>
                  <w:tcPrChange w:id="235" w:author="Dajun Wang" w:date="2022-07-18T12:29:00Z">
                    <w:tcPr>
                      <w:tcW w:w="1335" w:type="dxa"/>
                    </w:tcPr>
                  </w:tcPrChange>
                </w:tcPr>
                <w:p w14:paraId="37FAC7F7" w14:textId="76222F32"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F, C</w:t>
                  </w:r>
                </w:p>
              </w:tc>
              <w:tc>
                <w:tcPr>
                  <w:tcW w:w="1335" w:type="dxa"/>
                  <w:tcPrChange w:id="236" w:author="Dajun Wang" w:date="2022-07-18T12:29:00Z">
                    <w:tcPr>
                      <w:tcW w:w="1335" w:type="dxa"/>
                    </w:tcPr>
                  </w:tcPrChange>
                </w:tcPr>
                <w:p w14:paraId="28AF7993" w14:textId="239F16A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C</w:t>
                  </w:r>
                </w:p>
              </w:tc>
              <w:tc>
                <w:tcPr>
                  <w:tcW w:w="1335" w:type="dxa"/>
                  <w:tcPrChange w:id="237" w:author="Dajun Wang" w:date="2022-07-18T12:29:00Z">
                    <w:tcPr>
                      <w:tcW w:w="1335" w:type="dxa"/>
                    </w:tcPr>
                  </w:tcPrChange>
                </w:tcPr>
                <w:p w14:paraId="43252442" w14:textId="01D1852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D, H</w:t>
                  </w:r>
                </w:p>
              </w:tc>
              <w:tc>
                <w:tcPr>
                  <w:tcW w:w="1335" w:type="dxa"/>
                  <w:tcPrChange w:id="238" w:author="Dajun Wang" w:date="2022-07-18T12:29:00Z">
                    <w:tcPr>
                      <w:tcW w:w="1335" w:type="dxa"/>
                    </w:tcPr>
                  </w:tcPrChange>
                </w:tcPr>
                <w:p w14:paraId="08767E7F" w14:textId="3B1C361C"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r w:rsidR="405AB0FD" w14:paraId="3F79D731" w14:textId="77777777" w:rsidTr="0084393D">
              <w:tc>
                <w:tcPr>
                  <w:tcW w:w="1530" w:type="dxa"/>
                  <w:shd w:val="clear" w:color="auto" w:fill="FFFF00"/>
                  <w:tcPrChange w:id="239" w:author="Dajun Wang" w:date="2022-07-18T12:29:00Z">
                    <w:tcPr>
                      <w:tcW w:w="1530" w:type="dxa"/>
                      <w:shd w:val="clear" w:color="auto" w:fill="FFFF00"/>
                    </w:tcPr>
                  </w:tcPrChange>
                </w:tcPr>
                <w:p w14:paraId="239E3C45" w14:textId="176D65BF"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b/>
                      <w:bCs/>
                      <w:color w:val="000000" w:themeColor="text1"/>
                    </w:rPr>
                    <w:t>Week 10 (25/7)</w:t>
                  </w:r>
                </w:p>
              </w:tc>
              <w:tc>
                <w:tcPr>
                  <w:tcW w:w="1125" w:type="dxa"/>
                  <w:tcPrChange w:id="240" w:author="Dajun Wang" w:date="2022-07-18T12:29:00Z">
                    <w:tcPr>
                      <w:tcW w:w="1125" w:type="dxa"/>
                    </w:tcPr>
                  </w:tcPrChange>
                </w:tcPr>
                <w:p w14:paraId="19A8CAF8" w14:textId="5BA24546"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 E</w:t>
                  </w:r>
                </w:p>
              </w:tc>
              <w:tc>
                <w:tcPr>
                  <w:tcW w:w="1335" w:type="dxa"/>
                  <w:tcPrChange w:id="241" w:author="Dajun Wang" w:date="2022-07-18T12:29:00Z">
                    <w:tcPr>
                      <w:tcW w:w="1335" w:type="dxa"/>
                    </w:tcPr>
                  </w:tcPrChange>
                </w:tcPr>
                <w:p w14:paraId="4D6B3C0D" w14:textId="128B245C"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G, A</w:t>
                  </w:r>
                </w:p>
              </w:tc>
              <w:tc>
                <w:tcPr>
                  <w:tcW w:w="1335" w:type="dxa"/>
                  <w:tcPrChange w:id="242" w:author="Dajun Wang" w:date="2022-07-18T12:29:00Z">
                    <w:tcPr>
                      <w:tcW w:w="1335" w:type="dxa"/>
                    </w:tcPr>
                  </w:tcPrChange>
                </w:tcPr>
                <w:p w14:paraId="5A84D3E5" w14:textId="7365C415"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F, H</w:t>
                  </w:r>
                </w:p>
              </w:tc>
              <w:tc>
                <w:tcPr>
                  <w:tcW w:w="1335" w:type="dxa"/>
                  <w:tcPrChange w:id="243" w:author="Dajun Wang" w:date="2022-07-18T12:29:00Z">
                    <w:tcPr>
                      <w:tcW w:w="1335" w:type="dxa"/>
                    </w:tcPr>
                  </w:tcPrChange>
                </w:tcPr>
                <w:p w14:paraId="40E6A942" w14:textId="6504464D"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Buffer</w:t>
                  </w:r>
                </w:p>
              </w:tc>
              <w:tc>
                <w:tcPr>
                  <w:tcW w:w="1335" w:type="dxa"/>
                  <w:tcPrChange w:id="244" w:author="Dajun Wang" w:date="2022-07-18T12:29:00Z">
                    <w:tcPr>
                      <w:tcW w:w="1335" w:type="dxa"/>
                    </w:tcPr>
                  </w:tcPrChange>
                </w:tcPr>
                <w:p w14:paraId="02211817" w14:textId="4DB378BE"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Buffer</w:t>
                  </w:r>
                </w:p>
              </w:tc>
              <w:tc>
                <w:tcPr>
                  <w:tcW w:w="1335" w:type="dxa"/>
                  <w:tcPrChange w:id="245" w:author="Dajun Wang" w:date="2022-07-18T12:29:00Z">
                    <w:tcPr>
                      <w:tcW w:w="1335" w:type="dxa"/>
                    </w:tcPr>
                  </w:tcPrChange>
                </w:tcPr>
                <w:p w14:paraId="3FE1CA9A" w14:textId="05AAF8A0" w:rsidR="405AB0FD" w:rsidRDefault="405AB0FD" w:rsidP="405AB0FD">
                  <w:pPr>
                    <w:spacing w:line="259" w:lineRule="auto"/>
                    <w:rPr>
                      <w:rFonts w:ascii="Calibri" w:eastAsia="Calibri" w:hAnsi="Calibri" w:cs="Calibri"/>
                      <w:color w:val="000000" w:themeColor="text1"/>
                    </w:rPr>
                  </w:pPr>
                  <w:r w:rsidRPr="405AB0FD">
                    <w:rPr>
                      <w:rFonts w:ascii="Calibri" w:eastAsia="Calibri" w:hAnsi="Calibri" w:cs="Calibri"/>
                      <w:color w:val="000000" w:themeColor="text1"/>
                    </w:rPr>
                    <w:t>Nil</w:t>
                  </w:r>
                </w:p>
              </w:tc>
            </w:tr>
          </w:tbl>
          <w:p w14:paraId="21A80499" w14:textId="0D65ED7F" w:rsidR="405AB0FD" w:rsidRDefault="405AB0FD" w:rsidP="405AB0FD">
            <w:pPr>
              <w:spacing w:after="0" w:line="240" w:lineRule="auto"/>
              <w:jc w:val="both"/>
              <w:rPr>
                <w:rFonts w:ascii="Arial" w:hAnsi="Arial" w:cs="Arial"/>
                <w:sz w:val="20"/>
                <w:szCs w:val="20"/>
                <w:lang w:val="en-GB" w:eastAsia="zh-CN"/>
              </w:rPr>
            </w:pPr>
          </w:p>
          <w:p w14:paraId="52D3838C" w14:textId="77777777" w:rsidR="0084393D" w:rsidRPr="00DA2321" w:rsidRDefault="41608917" w:rsidP="0084393D">
            <w:pPr>
              <w:autoSpaceDE w:val="0"/>
              <w:autoSpaceDN w:val="0"/>
              <w:adjustRightInd w:val="0"/>
              <w:spacing w:after="0" w:line="240" w:lineRule="auto"/>
              <w:jc w:val="both"/>
              <w:rPr>
                <w:rFonts w:ascii="Arial" w:eastAsia="MS Song" w:hAnsi="Arial" w:cs="Arial"/>
                <w:sz w:val="20"/>
                <w:szCs w:val="20"/>
                <w:lang w:val="en-GB" w:eastAsia="zh-CN"/>
              </w:rPr>
            </w:pPr>
            <w:r w:rsidRPr="4C52E3E7">
              <w:rPr>
                <w:rFonts w:ascii="Arial" w:eastAsia="MS Song" w:hAnsi="Arial" w:cs="Arial"/>
                <w:sz w:val="20"/>
                <w:szCs w:val="20"/>
                <w:u w:val="single"/>
                <w:lang w:val="en-GB" w:eastAsia="zh-CN"/>
              </w:rPr>
              <w:t>Expected Results</w:t>
            </w:r>
          </w:p>
          <w:p w14:paraId="176A66E8" w14:textId="77777777" w:rsidR="0084393D" w:rsidRPr="00DA2321" w:rsidRDefault="41608917" w:rsidP="4C52E3E7">
            <w:pPr>
              <w:pStyle w:val="ListParagraph"/>
              <w:numPr>
                <w:ilvl w:val="0"/>
                <w:numId w:val="3"/>
              </w:numPr>
              <w:autoSpaceDE w:val="0"/>
              <w:autoSpaceDN w:val="0"/>
              <w:adjustRightInd w:val="0"/>
              <w:spacing w:after="0" w:line="240" w:lineRule="auto"/>
              <w:jc w:val="both"/>
              <w:rPr>
                <w:rFonts w:ascii="Arial" w:eastAsiaTheme="minorEastAsia" w:hAnsi="Arial" w:cs="Arial"/>
                <w:sz w:val="20"/>
                <w:szCs w:val="20"/>
                <w:lang w:val="en-GB" w:eastAsia="zh-CN"/>
              </w:rPr>
            </w:pPr>
            <w:r w:rsidRPr="4C52E3E7">
              <w:rPr>
                <w:rFonts w:ascii="Arial" w:eastAsia="MS Song" w:hAnsi="Arial" w:cs="Arial"/>
                <w:sz w:val="20"/>
                <w:szCs w:val="20"/>
                <w:lang w:val="en-GB" w:eastAsia="zh-CN"/>
              </w:rPr>
              <w:t xml:space="preserve">In the initial stages of the study, we do expect the animals to be engaged with the devices/stimuli for a substantial amount of time (&lt;5mins). </w:t>
            </w:r>
          </w:p>
          <w:p w14:paraId="67FA8BF9" w14:textId="77777777" w:rsidR="0084393D" w:rsidRPr="00DA2321" w:rsidRDefault="41608917" w:rsidP="0084393D">
            <w:pPr>
              <w:pStyle w:val="ListParagraph"/>
              <w:numPr>
                <w:ilvl w:val="0"/>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We do expect revisitation to occur as well although we are unable to state the expected frequency of revisitation and durations of engagement during revisitation</w:t>
            </w:r>
          </w:p>
          <w:p w14:paraId="11D8CA6B" w14:textId="77777777" w:rsidR="0084393D" w:rsidRPr="00DA2321" w:rsidRDefault="41608917" w:rsidP="0084393D">
            <w:pPr>
              <w:pStyle w:val="ListParagraph"/>
              <w:numPr>
                <w:ilvl w:val="0"/>
                <w:numId w:val="3"/>
              </w:numPr>
              <w:autoSpaceDE w:val="0"/>
              <w:autoSpaceDN w:val="0"/>
              <w:adjustRightInd w:val="0"/>
              <w:spacing w:after="0" w:line="240" w:lineRule="auto"/>
              <w:jc w:val="both"/>
              <w:rPr>
                <w:rFonts w:ascii="Arial" w:hAnsi="Arial" w:cs="Arial"/>
                <w:sz w:val="20"/>
                <w:szCs w:val="20"/>
                <w:lang w:val="en-GB" w:eastAsia="zh-CN"/>
              </w:rPr>
            </w:pPr>
            <w:r w:rsidRPr="4C52E3E7">
              <w:rPr>
                <w:rFonts w:ascii="Arial" w:eastAsia="MS Song" w:hAnsi="Arial" w:cs="Arial"/>
                <w:sz w:val="20"/>
                <w:szCs w:val="20"/>
                <w:lang w:val="en-GB" w:eastAsia="zh-CN"/>
              </w:rPr>
              <w:t xml:space="preserve">We do anticipate that zone occupancy can be manipulated in the initial stages of the study. However, once they are acclimatised to the stimuli/devices or routine, engagement may </w:t>
            </w:r>
            <w:proofErr w:type="gramStart"/>
            <w:r w:rsidRPr="4C52E3E7">
              <w:rPr>
                <w:rFonts w:ascii="Arial" w:eastAsia="MS Song" w:hAnsi="Arial" w:cs="Arial"/>
                <w:sz w:val="20"/>
                <w:szCs w:val="20"/>
                <w:lang w:val="en-GB" w:eastAsia="zh-CN"/>
              </w:rPr>
              <w:t>diminish</w:t>
            </w:r>
            <w:proofErr w:type="gramEnd"/>
            <w:r w:rsidRPr="4C52E3E7">
              <w:rPr>
                <w:rFonts w:ascii="Arial" w:eastAsia="MS Song" w:hAnsi="Arial" w:cs="Arial"/>
                <w:sz w:val="20"/>
                <w:szCs w:val="20"/>
                <w:lang w:val="en-GB" w:eastAsia="zh-CN"/>
              </w:rPr>
              <w:t xml:space="preserve"> and the animals may continue occupying their preferred zones which may diminish guest visibility. </w:t>
            </w:r>
          </w:p>
          <w:p w14:paraId="44DA211F" w14:textId="77777777" w:rsidR="0084393D" w:rsidRPr="00DA2321" w:rsidRDefault="41608917" w:rsidP="4C52E3E7">
            <w:pPr>
              <w:pStyle w:val="ListParagraph"/>
              <w:numPr>
                <w:ilvl w:val="0"/>
                <w:numId w:val="3"/>
              </w:numPr>
              <w:autoSpaceDE w:val="0"/>
              <w:autoSpaceDN w:val="0"/>
              <w:adjustRightInd w:val="0"/>
              <w:spacing w:after="0" w:line="240" w:lineRule="auto"/>
              <w:jc w:val="both"/>
              <w:rPr>
                <w:rFonts w:eastAsiaTheme="minorEastAsia"/>
                <w:color w:val="000000" w:themeColor="text1"/>
                <w:sz w:val="20"/>
                <w:szCs w:val="20"/>
                <w:lang w:val="en-GB" w:eastAsia="zh-CN"/>
              </w:rPr>
            </w:pPr>
            <w:r w:rsidRPr="4C52E3E7">
              <w:rPr>
                <w:rFonts w:ascii="Arial" w:eastAsia="MS Song" w:hAnsi="Arial" w:cs="Arial"/>
                <w:sz w:val="20"/>
                <w:szCs w:val="20"/>
                <w:lang w:val="en-GB" w:eastAsia="zh-CN"/>
              </w:rPr>
              <w:t>We expect that animals show more interest to novel scents by displaying investigative and scent marking behaviours, and that interest or level of engagement should taper off with repeated usage</w:t>
            </w:r>
          </w:p>
          <w:p w14:paraId="5E75FEE9" w14:textId="25B83C77" w:rsidR="405AB0FD" w:rsidRDefault="405AB0FD" w:rsidP="405AB0FD">
            <w:pPr>
              <w:spacing w:after="0" w:line="240" w:lineRule="auto"/>
              <w:jc w:val="both"/>
              <w:rPr>
                <w:rFonts w:ascii="Arial" w:hAnsi="Arial" w:cs="Arial"/>
                <w:sz w:val="20"/>
                <w:szCs w:val="20"/>
                <w:lang w:val="en-GB" w:eastAsia="zh-CN"/>
              </w:rPr>
            </w:pPr>
          </w:p>
          <w:p w14:paraId="6007BEDF" w14:textId="77777777" w:rsidR="0084393D" w:rsidRDefault="0084393D" w:rsidP="405AB0FD">
            <w:pPr>
              <w:spacing w:after="0" w:line="240" w:lineRule="auto"/>
              <w:jc w:val="both"/>
              <w:rPr>
                <w:rFonts w:ascii="Arial" w:hAnsi="Arial" w:cs="Arial"/>
                <w:sz w:val="20"/>
                <w:szCs w:val="20"/>
                <w:lang w:val="en-GB" w:eastAsia="zh-CN"/>
              </w:rPr>
            </w:pPr>
          </w:p>
          <w:p w14:paraId="724174DC" w14:textId="77777777" w:rsidR="0084393D" w:rsidRDefault="0084393D" w:rsidP="405AB0FD">
            <w:pPr>
              <w:spacing w:after="0" w:line="240" w:lineRule="auto"/>
              <w:jc w:val="both"/>
              <w:rPr>
                <w:rFonts w:ascii="Arial" w:hAnsi="Arial" w:cs="Arial"/>
                <w:sz w:val="20"/>
                <w:szCs w:val="20"/>
                <w:lang w:val="en-GB" w:eastAsia="zh-CN"/>
              </w:rPr>
            </w:pPr>
          </w:p>
          <w:p w14:paraId="144AC2F7" w14:textId="77777777" w:rsidR="0084393D" w:rsidRDefault="0084393D" w:rsidP="405AB0FD">
            <w:pPr>
              <w:spacing w:after="0" w:line="240" w:lineRule="auto"/>
              <w:jc w:val="both"/>
              <w:rPr>
                <w:rFonts w:ascii="Arial" w:hAnsi="Arial" w:cs="Arial"/>
                <w:sz w:val="20"/>
                <w:szCs w:val="20"/>
                <w:lang w:val="en-GB" w:eastAsia="zh-CN"/>
              </w:rPr>
            </w:pPr>
          </w:p>
          <w:p w14:paraId="17D4A375" w14:textId="77777777" w:rsidR="0084393D" w:rsidRDefault="0084393D" w:rsidP="405AB0FD">
            <w:pPr>
              <w:spacing w:after="0" w:line="240" w:lineRule="auto"/>
              <w:jc w:val="both"/>
              <w:rPr>
                <w:rFonts w:ascii="Arial" w:hAnsi="Arial" w:cs="Arial"/>
                <w:sz w:val="20"/>
                <w:szCs w:val="20"/>
                <w:lang w:val="en-GB" w:eastAsia="zh-CN"/>
              </w:rPr>
            </w:pPr>
          </w:p>
          <w:p w14:paraId="018F8D89" w14:textId="77777777" w:rsidR="0084393D" w:rsidRDefault="0084393D" w:rsidP="405AB0FD">
            <w:pPr>
              <w:spacing w:after="0" w:line="240" w:lineRule="auto"/>
              <w:jc w:val="both"/>
              <w:rPr>
                <w:rFonts w:ascii="Arial" w:hAnsi="Arial" w:cs="Arial"/>
                <w:sz w:val="20"/>
                <w:szCs w:val="20"/>
                <w:lang w:val="en-GB" w:eastAsia="zh-CN"/>
              </w:rPr>
            </w:pPr>
          </w:p>
          <w:p w14:paraId="0294BAB1" w14:textId="77777777" w:rsidR="0084393D" w:rsidRDefault="0084393D" w:rsidP="405AB0FD">
            <w:pPr>
              <w:spacing w:after="0" w:line="240" w:lineRule="auto"/>
              <w:jc w:val="both"/>
              <w:rPr>
                <w:rFonts w:ascii="Arial" w:hAnsi="Arial" w:cs="Arial"/>
                <w:sz w:val="20"/>
                <w:szCs w:val="20"/>
                <w:lang w:val="en-GB" w:eastAsia="zh-CN"/>
              </w:rPr>
            </w:pPr>
          </w:p>
          <w:p w14:paraId="6B0E56EB" w14:textId="77777777" w:rsidR="0084393D" w:rsidRDefault="0084393D" w:rsidP="405AB0FD">
            <w:pPr>
              <w:spacing w:after="0" w:line="240" w:lineRule="auto"/>
              <w:jc w:val="both"/>
              <w:rPr>
                <w:rFonts w:ascii="Arial" w:hAnsi="Arial" w:cs="Arial"/>
                <w:sz w:val="20"/>
                <w:szCs w:val="20"/>
                <w:lang w:val="en-GB" w:eastAsia="zh-CN"/>
              </w:rPr>
            </w:pPr>
          </w:p>
          <w:p w14:paraId="01C7BF5D" w14:textId="77777777" w:rsidR="0084393D" w:rsidRDefault="0084393D" w:rsidP="405AB0FD">
            <w:pPr>
              <w:spacing w:after="0" w:line="240" w:lineRule="auto"/>
              <w:jc w:val="both"/>
              <w:rPr>
                <w:rFonts w:ascii="Arial" w:hAnsi="Arial" w:cs="Arial"/>
                <w:sz w:val="20"/>
                <w:szCs w:val="20"/>
                <w:lang w:val="en-GB" w:eastAsia="zh-CN"/>
              </w:rPr>
            </w:pPr>
          </w:p>
          <w:p w14:paraId="041CB273" w14:textId="09CA9E31" w:rsidR="00776E65" w:rsidRPr="00DA2321" w:rsidRDefault="516CD612" w:rsidP="405AB0FD">
            <w:pPr>
              <w:spacing w:after="0" w:line="240" w:lineRule="auto"/>
              <w:jc w:val="both"/>
              <w:rPr>
                <w:rFonts w:ascii="Arial" w:hAnsi="Arial" w:cs="Arial"/>
                <w:sz w:val="20"/>
                <w:szCs w:val="20"/>
                <w:lang w:val="en-GB" w:eastAsia="zh-CN"/>
                <w:rPrChange w:id="246" w:author="Dajun Wang" w:date="2022-04-28T15:42:00Z">
                  <w:rPr>
                    <w:lang w:val="en-GB" w:eastAsia="zh-CN"/>
                  </w:rPr>
                </w:rPrChange>
              </w:rPr>
            </w:pPr>
            <w:r w:rsidRPr="4C52E3E7">
              <w:rPr>
                <w:rFonts w:ascii="Arial" w:hAnsi="Arial" w:cs="Arial"/>
                <w:sz w:val="20"/>
                <w:szCs w:val="20"/>
                <w:lang w:val="en-GB" w:eastAsia="zh-CN"/>
              </w:rPr>
              <w:t>Table 4: Proposed ethogram</w:t>
            </w:r>
            <w:r w:rsidR="3BA1D9C3" w:rsidRPr="4C52E3E7">
              <w:rPr>
                <w:rFonts w:ascii="Arial" w:hAnsi="Arial" w:cs="Arial"/>
                <w:sz w:val="20"/>
                <w:szCs w:val="20"/>
                <w:lang w:val="en-GB" w:eastAsia="zh-CN"/>
              </w:rPr>
              <w:t xml:space="preserve"> for 1</w:t>
            </w:r>
            <w:r w:rsidR="7FC4ED10" w:rsidRPr="4C52E3E7">
              <w:rPr>
                <w:rFonts w:ascii="Arial" w:hAnsi="Arial" w:cs="Arial"/>
                <w:sz w:val="20"/>
                <w:szCs w:val="20"/>
                <w:lang w:val="en-GB" w:eastAsia="zh-CN"/>
              </w:rPr>
              <w:t xml:space="preserve">.0 </w:t>
            </w:r>
            <w:r w:rsidR="3BA1D9C3" w:rsidRPr="4C52E3E7">
              <w:rPr>
                <w:rFonts w:ascii="Arial" w:hAnsi="Arial" w:cs="Arial"/>
                <w:sz w:val="20"/>
                <w:szCs w:val="20"/>
                <w:lang w:val="en-GB" w:eastAsia="zh-CN"/>
              </w:rPr>
              <w:t>tigers</w:t>
            </w:r>
            <w:r w:rsidR="41608917" w:rsidRPr="4C52E3E7">
              <w:rPr>
                <w:rFonts w:ascii="Arial" w:hAnsi="Arial" w:cs="Arial"/>
                <w:sz w:val="20"/>
                <w:szCs w:val="20"/>
                <w:lang w:val="en-GB" w:eastAsia="zh-CN"/>
              </w:rPr>
              <w:t xml:space="preserve"> (T)</w:t>
            </w:r>
            <w:r w:rsidR="3BA1D9C3" w:rsidRPr="4C52E3E7">
              <w:rPr>
                <w:rFonts w:ascii="Arial" w:hAnsi="Arial" w:cs="Arial"/>
                <w:sz w:val="20"/>
                <w:szCs w:val="20"/>
                <w:lang w:val="en-GB" w:eastAsia="zh-CN"/>
              </w:rPr>
              <w:t xml:space="preserve"> and </w:t>
            </w:r>
            <w:r w:rsidR="7FC4ED10" w:rsidRPr="4C52E3E7">
              <w:rPr>
                <w:rFonts w:ascii="Arial" w:hAnsi="Arial" w:cs="Arial"/>
                <w:sz w:val="20"/>
                <w:szCs w:val="20"/>
                <w:lang w:val="en-GB" w:eastAsia="zh-CN"/>
              </w:rPr>
              <w:t xml:space="preserve">6.0 </w:t>
            </w:r>
            <w:r w:rsidR="3BA1D9C3" w:rsidRPr="4C52E3E7">
              <w:rPr>
                <w:rFonts w:ascii="Arial" w:hAnsi="Arial" w:cs="Arial"/>
                <w:sz w:val="20"/>
                <w:szCs w:val="20"/>
                <w:lang w:val="en-GB" w:eastAsia="zh-CN"/>
              </w:rPr>
              <w:t>dholes</w:t>
            </w:r>
            <w:r w:rsidR="41608917" w:rsidRPr="4C52E3E7">
              <w:rPr>
                <w:rFonts w:ascii="Arial" w:hAnsi="Arial" w:cs="Arial"/>
                <w:sz w:val="20"/>
                <w:szCs w:val="20"/>
                <w:lang w:val="en-GB" w:eastAsia="zh-CN"/>
              </w:rPr>
              <w:t xml:space="preserve"> (D)</w:t>
            </w:r>
            <w:r w:rsidR="3BA1D9C3" w:rsidRPr="4C52E3E7">
              <w:rPr>
                <w:rFonts w:ascii="Arial" w:hAnsi="Arial" w:cs="Arial"/>
                <w:sz w:val="20"/>
                <w:szCs w:val="20"/>
                <w:lang w:val="en-GB" w:eastAsia="zh-CN"/>
              </w:rPr>
              <w:t>.</w:t>
            </w:r>
          </w:p>
          <w:tbl>
            <w:tblPr>
              <w:tblStyle w:val="TableGrid"/>
              <w:tblW w:w="1244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47" w:author="Dajun Wang" w:date="2022-07-18T12:30:00Z">
                <w:tblPr>
                  <w:tblStyle w:val="TableGrid"/>
                  <w:tblW w:w="0" w:type="auto"/>
                  <w:tblLook w:val="04A0" w:firstRow="1" w:lastRow="0" w:firstColumn="1" w:lastColumn="0" w:noHBand="0" w:noVBand="1"/>
                </w:tblPr>
              </w:tblPrChange>
            </w:tblPr>
            <w:tblGrid>
              <w:gridCol w:w="1365"/>
              <w:gridCol w:w="945"/>
              <w:gridCol w:w="990"/>
              <w:gridCol w:w="9143"/>
              <w:tblGridChange w:id="248">
                <w:tblGrid>
                  <w:gridCol w:w="1080"/>
                  <w:gridCol w:w="285"/>
                  <w:gridCol w:w="75"/>
                  <w:gridCol w:w="720"/>
                  <w:gridCol w:w="150"/>
                  <w:gridCol w:w="210"/>
                  <w:gridCol w:w="360"/>
                  <w:gridCol w:w="360"/>
                  <w:gridCol w:w="60"/>
                  <w:gridCol w:w="9143"/>
                </w:tblGrid>
              </w:tblGridChange>
            </w:tblGrid>
            <w:tr w:rsidR="000719DD" w:rsidRPr="00DA2321" w14:paraId="477E7293" w14:textId="60098BB3" w:rsidTr="0084393D">
              <w:trPr>
                <w:trPrChange w:id="249" w:author="Dajun Wang" w:date="2022-07-18T12:30:00Z">
                  <w:trPr>
                    <w:gridAfter w:val="0"/>
                  </w:trPr>
                </w:trPrChange>
              </w:trPr>
              <w:tc>
                <w:tcPr>
                  <w:tcW w:w="1365" w:type="dxa"/>
                  <w:tcBorders>
                    <w:top w:val="single" w:sz="4" w:space="0" w:color="auto"/>
                    <w:bottom w:val="single" w:sz="4" w:space="0" w:color="auto"/>
                  </w:tcBorders>
                  <w:tcPrChange w:id="250" w:author="Dajun Wang" w:date="2022-07-18T12:30:00Z">
                    <w:tcPr>
                      <w:tcW w:w="3110" w:type="dxa"/>
                    </w:tcPr>
                  </w:tcPrChange>
                </w:tcPr>
                <w:p w14:paraId="6CEB86CF" w14:textId="01ABC7BC" w:rsidR="000719DD" w:rsidRPr="00DA2321" w:rsidRDefault="26343175" w:rsidP="405AB0FD">
                  <w:pPr>
                    <w:jc w:val="both"/>
                    <w:rPr>
                      <w:rFonts w:ascii="Arial" w:eastAsiaTheme="minorEastAsia" w:hAnsi="Arial" w:cs="Arial"/>
                      <w:b/>
                      <w:bCs/>
                      <w:sz w:val="20"/>
                      <w:szCs w:val="20"/>
                      <w:lang w:val="en-GB" w:eastAsia="zh-CN"/>
                    </w:rPr>
                  </w:pPr>
                  <w:r w:rsidRPr="405AB0FD">
                    <w:rPr>
                      <w:rFonts w:ascii="Arial" w:eastAsiaTheme="minorEastAsia" w:hAnsi="Arial" w:cs="Arial"/>
                      <w:b/>
                      <w:bCs/>
                      <w:sz w:val="20"/>
                      <w:szCs w:val="20"/>
                      <w:lang w:val="en-GB" w:eastAsia="zh-CN"/>
                    </w:rPr>
                    <w:lastRenderedPageBreak/>
                    <w:t>Behaviour</w:t>
                  </w:r>
                </w:p>
              </w:tc>
              <w:tc>
                <w:tcPr>
                  <w:tcW w:w="945" w:type="dxa"/>
                  <w:tcBorders>
                    <w:top w:val="single" w:sz="4" w:space="0" w:color="auto"/>
                    <w:bottom w:val="single" w:sz="4" w:space="0" w:color="auto"/>
                  </w:tcBorders>
                  <w:tcPrChange w:id="251" w:author="Dajun Wang" w:date="2022-07-18T12:30:00Z">
                    <w:tcPr>
                      <w:tcW w:w="3111" w:type="dxa"/>
                      <w:gridSpan w:val="5"/>
                    </w:tcPr>
                  </w:tcPrChange>
                </w:tcPr>
                <w:p w14:paraId="229FB594" w14:textId="467870C4" w:rsidR="000719DD" w:rsidRPr="00DA2321" w:rsidRDefault="26343175" w:rsidP="405AB0FD">
                  <w:pPr>
                    <w:jc w:val="both"/>
                    <w:rPr>
                      <w:rFonts w:ascii="Arial" w:eastAsiaTheme="minorEastAsia" w:hAnsi="Arial" w:cs="Arial"/>
                      <w:b/>
                      <w:bCs/>
                      <w:sz w:val="20"/>
                      <w:szCs w:val="20"/>
                      <w:lang w:val="en-GB" w:eastAsia="zh-CN"/>
                    </w:rPr>
                  </w:pPr>
                  <w:r w:rsidRPr="405AB0FD">
                    <w:rPr>
                      <w:rFonts w:ascii="Arial" w:eastAsiaTheme="minorEastAsia" w:hAnsi="Arial" w:cs="Arial"/>
                      <w:b/>
                      <w:bCs/>
                      <w:sz w:val="20"/>
                      <w:szCs w:val="20"/>
                      <w:lang w:val="en-GB" w:eastAsia="zh-CN"/>
                    </w:rPr>
                    <w:t>Key</w:t>
                  </w:r>
                </w:p>
              </w:tc>
              <w:tc>
                <w:tcPr>
                  <w:tcW w:w="990" w:type="dxa"/>
                  <w:tcBorders>
                    <w:top w:val="single" w:sz="4" w:space="0" w:color="auto"/>
                    <w:bottom w:val="single" w:sz="4" w:space="0" w:color="auto"/>
                  </w:tcBorders>
                  <w:tcPrChange w:id="252" w:author="Dajun Wang" w:date="2022-07-18T12:30:00Z">
                    <w:tcPr>
                      <w:tcW w:w="3111" w:type="dxa"/>
                    </w:tcPr>
                  </w:tcPrChange>
                </w:tcPr>
                <w:p w14:paraId="6405A456" w14:textId="579DD994" w:rsidR="000719DD" w:rsidRPr="00DA2321" w:rsidRDefault="26343175" w:rsidP="405AB0FD">
                  <w:pPr>
                    <w:jc w:val="both"/>
                    <w:rPr>
                      <w:rFonts w:ascii="Arial" w:eastAsiaTheme="minorEastAsia" w:hAnsi="Arial" w:cs="Arial"/>
                      <w:b/>
                      <w:bCs/>
                      <w:sz w:val="20"/>
                      <w:szCs w:val="20"/>
                      <w:lang w:val="en-GB" w:eastAsia="zh-CN"/>
                    </w:rPr>
                  </w:pPr>
                  <w:r w:rsidRPr="405AB0FD">
                    <w:rPr>
                      <w:rFonts w:ascii="Arial" w:eastAsiaTheme="minorEastAsia" w:hAnsi="Arial" w:cs="Arial"/>
                      <w:b/>
                      <w:bCs/>
                      <w:sz w:val="20"/>
                      <w:szCs w:val="20"/>
                      <w:lang w:val="en-GB" w:eastAsia="zh-CN"/>
                    </w:rPr>
                    <w:t>Species</w:t>
                  </w:r>
                </w:p>
              </w:tc>
              <w:tc>
                <w:tcPr>
                  <w:tcW w:w="9143" w:type="dxa"/>
                  <w:tcBorders>
                    <w:top w:val="single" w:sz="4" w:space="0" w:color="auto"/>
                    <w:bottom w:val="single" w:sz="4" w:space="0" w:color="auto"/>
                  </w:tcBorders>
                  <w:tcPrChange w:id="253" w:author="Dajun Wang" w:date="2022-07-18T12:30:00Z">
                    <w:tcPr>
                      <w:tcW w:w="3111" w:type="dxa"/>
                    </w:tcPr>
                  </w:tcPrChange>
                </w:tcPr>
                <w:p w14:paraId="6941396D" w14:textId="786B0EAE" w:rsidR="000719DD" w:rsidRPr="00DA2321" w:rsidRDefault="26343175" w:rsidP="405AB0FD">
                  <w:pPr>
                    <w:jc w:val="both"/>
                    <w:rPr>
                      <w:rFonts w:ascii="Arial" w:eastAsiaTheme="minorEastAsia" w:hAnsi="Arial" w:cs="Arial"/>
                      <w:b/>
                      <w:bCs/>
                      <w:sz w:val="20"/>
                      <w:szCs w:val="20"/>
                      <w:lang w:val="en-GB" w:eastAsia="zh-CN"/>
                    </w:rPr>
                  </w:pPr>
                  <w:r w:rsidRPr="405AB0FD">
                    <w:rPr>
                      <w:rFonts w:ascii="Arial" w:eastAsiaTheme="minorEastAsia" w:hAnsi="Arial" w:cs="Arial"/>
                      <w:b/>
                      <w:bCs/>
                      <w:sz w:val="20"/>
                      <w:szCs w:val="20"/>
                      <w:lang w:val="en-GB" w:eastAsia="zh-CN"/>
                    </w:rPr>
                    <w:t>Description</w:t>
                  </w:r>
                </w:p>
              </w:tc>
            </w:tr>
            <w:tr w:rsidR="000719DD" w:rsidRPr="00DA2321" w14:paraId="090C01C9" w14:textId="33A73BA3" w:rsidTr="0084393D">
              <w:trPr>
                <w:trPrChange w:id="254" w:author="Dajun Wang" w:date="2022-07-18T12:30:00Z">
                  <w:trPr>
                    <w:gridAfter w:val="0"/>
                  </w:trPr>
                </w:trPrChange>
              </w:trPr>
              <w:tc>
                <w:tcPr>
                  <w:tcW w:w="1365" w:type="dxa"/>
                  <w:tcBorders>
                    <w:top w:val="single" w:sz="4" w:space="0" w:color="auto"/>
                  </w:tcBorders>
                  <w:tcPrChange w:id="255" w:author="Dajun Wang" w:date="2022-07-18T12:30:00Z">
                    <w:tcPr>
                      <w:tcW w:w="3110" w:type="dxa"/>
                    </w:tcPr>
                  </w:tcPrChange>
                </w:tcPr>
                <w:p w14:paraId="58FE4A7E" w14:textId="173BA93A" w:rsidR="000719DD" w:rsidRPr="0084393D" w:rsidRDefault="26343175" w:rsidP="405AB0FD">
                  <w:pPr>
                    <w:jc w:val="both"/>
                    <w:rPr>
                      <w:rFonts w:ascii="Arial" w:eastAsiaTheme="minorEastAsia" w:hAnsi="Arial" w:cs="Arial"/>
                      <w:b/>
                      <w:bCs/>
                      <w:sz w:val="20"/>
                      <w:szCs w:val="20"/>
                      <w:lang w:val="en-GB" w:eastAsia="zh-CN"/>
                      <w:rPrChange w:id="256"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257" w:author="Dajun Wang" w:date="2022-07-18T12:30:00Z">
                        <w:rPr>
                          <w:rFonts w:eastAsiaTheme="minorEastAsia"/>
                          <w:b/>
                          <w:bCs/>
                          <w:sz w:val="20"/>
                          <w:szCs w:val="20"/>
                          <w:lang w:val="en-GB" w:eastAsia="zh-CN"/>
                        </w:rPr>
                      </w:rPrChange>
                    </w:rPr>
                    <w:t>Locomotion</w:t>
                  </w:r>
                </w:p>
              </w:tc>
              <w:tc>
                <w:tcPr>
                  <w:tcW w:w="945" w:type="dxa"/>
                  <w:tcBorders>
                    <w:top w:val="single" w:sz="4" w:space="0" w:color="auto"/>
                  </w:tcBorders>
                  <w:tcPrChange w:id="258" w:author="Dajun Wang" w:date="2022-07-18T12:30:00Z">
                    <w:tcPr>
                      <w:tcW w:w="3111" w:type="dxa"/>
                      <w:gridSpan w:val="5"/>
                    </w:tcPr>
                  </w:tcPrChange>
                </w:tcPr>
                <w:p w14:paraId="2E7C9C7D" w14:textId="5D2B55AC" w:rsidR="000719DD" w:rsidRPr="00DA2321" w:rsidRDefault="72607D01" w:rsidP="405AB0FD">
                  <w:pPr>
                    <w:jc w:val="both"/>
                    <w:rPr>
                      <w:rFonts w:ascii="Arial" w:eastAsiaTheme="minorEastAsia" w:hAnsi="Arial" w:cs="Arial"/>
                      <w:sz w:val="20"/>
                      <w:szCs w:val="20"/>
                      <w:lang w:val="en-GB" w:eastAsia="zh-CN"/>
                      <w:rPrChange w:id="259" w:author="Dajun Wang" w:date="2022-04-28T22:15:00Z">
                        <w:rPr>
                          <w:rFonts w:eastAsiaTheme="minorEastAsia"/>
                          <w:b/>
                          <w:bCs/>
                          <w:sz w:val="20"/>
                          <w:szCs w:val="20"/>
                          <w:lang w:val="en-GB" w:eastAsia="zh-CN"/>
                        </w:rPr>
                      </w:rPrChange>
                    </w:rPr>
                  </w:pPr>
                  <w:proofErr w:type="spellStart"/>
                  <w:r w:rsidRPr="405AB0FD">
                    <w:rPr>
                      <w:rFonts w:ascii="Arial" w:eastAsiaTheme="minorEastAsia" w:hAnsi="Arial" w:cs="Arial"/>
                      <w:sz w:val="20"/>
                      <w:szCs w:val="20"/>
                      <w:lang w:val="en-GB" w:eastAsia="zh-CN"/>
                    </w:rPr>
                    <w:t>Loc</w:t>
                  </w:r>
                  <w:proofErr w:type="spellEnd"/>
                </w:p>
              </w:tc>
              <w:tc>
                <w:tcPr>
                  <w:tcW w:w="990" w:type="dxa"/>
                  <w:tcBorders>
                    <w:top w:val="single" w:sz="4" w:space="0" w:color="auto"/>
                  </w:tcBorders>
                  <w:tcPrChange w:id="260" w:author="Dajun Wang" w:date="2022-07-18T12:30:00Z">
                    <w:tcPr>
                      <w:tcW w:w="3111" w:type="dxa"/>
                    </w:tcPr>
                  </w:tcPrChange>
                </w:tcPr>
                <w:p w14:paraId="7D8C43A5" w14:textId="21F41608" w:rsidR="000719DD" w:rsidRPr="00DA2321" w:rsidRDefault="72607D01" w:rsidP="405AB0FD">
                  <w:pPr>
                    <w:jc w:val="both"/>
                    <w:rPr>
                      <w:rFonts w:ascii="Arial" w:eastAsiaTheme="minorEastAsia" w:hAnsi="Arial" w:cs="Arial"/>
                      <w:sz w:val="20"/>
                      <w:szCs w:val="20"/>
                      <w:lang w:val="en-GB" w:eastAsia="zh-CN"/>
                      <w:rPrChange w:id="261"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262" w:author="Dajun Wang" w:date="2022-04-28T22:15:00Z">
                        <w:rPr>
                          <w:rFonts w:eastAsiaTheme="minorEastAsia"/>
                          <w:b/>
                          <w:bCs/>
                          <w:sz w:val="20"/>
                          <w:szCs w:val="20"/>
                          <w:lang w:val="en-GB" w:eastAsia="zh-CN"/>
                        </w:rPr>
                      </w:rPrChange>
                    </w:rPr>
                    <w:t>D</w:t>
                  </w:r>
                  <w:r w:rsidR="3CFA13E0" w:rsidRPr="405AB0FD">
                    <w:rPr>
                      <w:rFonts w:ascii="Arial" w:eastAsiaTheme="minorEastAsia" w:hAnsi="Arial" w:cs="Arial"/>
                      <w:sz w:val="20"/>
                      <w:szCs w:val="20"/>
                      <w:lang w:val="en-GB" w:eastAsia="zh-CN"/>
                      <w:rPrChange w:id="263" w:author="Dajun Wang" w:date="2022-04-28T22:15:00Z">
                        <w:rPr>
                          <w:rFonts w:eastAsiaTheme="minorEastAsia"/>
                          <w:b/>
                          <w:bCs/>
                          <w:sz w:val="20"/>
                          <w:szCs w:val="20"/>
                          <w:lang w:val="en-GB" w:eastAsia="zh-CN"/>
                        </w:rPr>
                      </w:rPrChange>
                    </w:rPr>
                    <w:t>/T</w:t>
                  </w:r>
                </w:p>
              </w:tc>
              <w:tc>
                <w:tcPr>
                  <w:tcW w:w="9143" w:type="dxa"/>
                  <w:tcBorders>
                    <w:top w:val="single" w:sz="4" w:space="0" w:color="auto"/>
                  </w:tcBorders>
                  <w:tcPrChange w:id="264" w:author="Dajun Wang" w:date="2022-07-18T12:30:00Z">
                    <w:tcPr>
                      <w:tcW w:w="3111" w:type="dxa"/>
                    </w:tcPr>
                  </w:tcPrChange>
                </w:tcPr>
                <w:p w14:paraId="31A7B6BB" w14:textId="1A6AD212" w:rsidR="000719DD" w:rsidRPr="0084393D" w:rsidRDefault="21D59EAB" w:rsidP="405AB0FD">
                  <w:pPr>
                    <w:jc w:val="both"/>
                    <w:rPr>
                      <w:rFonts w:ascii="Arial" w:eastAsiaTheme="minorEastAsia" w:hAnsi="Arial" w:cs="Arial"/>
                      <w:sz w:val="20"/>
                      <w:szCs w:val="20"/>
                      <w:lang w:val="en-GB" w:eastAsia="zh-CN"/>
                      <w:rPrChange w:id="265"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266" w:author="Dajun Wang" w:date="2022-07-18T12:30:00Z">
                        <w:rPr>
                          <w:rFonts w:ascii="Arial" w:eastAsiaTheme="minorEastAsia" w:hAnsi="Arial" w:cs="Arial"/>
                          <w:b/>
                          <w:bCs/>
                          <w:sz w:val="20"/>
                          <w:szCs w:val="20"/>
                          <w:lang w:val="en-GB" w:eastAsia="zh-CN"/>
                        </w:rPr>
                      </w:rPrChange>
                    </w:rPr>
                    <w:t>Walking or running in a specific direction</w:t>
                  </w:r>
                </w:p>
              </w:tc>
            </w:tr>
            <w:tr w:rsidR="000719DD" w:rsidRPr="00DA2321" w14:paraId="45005AAB" w14:textId="27E78BB3" w:rsidTr="0084393D">
              <w:trPr>
                <w:trPrChange w:id="267" w:author="Dajun Wang" w:date="2022-07-18T12:30:00Z">
                  <w:trPr>
                    <w:gridAfter w:val="0"/>
                  </w:trPr>
                </w:trPrChange>
              </w:trPr>
              <w:tc>
                <w:tcPr>
                  <w:tcW w:w="1365" w:type="dxa"/>
                  <w:tcPrChange w:id="268" w:author="Dajun Wang" w:date="2022-07-18T12:30:00Z">
                    <w:tcPr>
                      <w:tcW w:w="3110" w:type="dxa"/>
                    </w:tcPr>
                  </w:tcPrChange>
                </w:tcPr>
                <w:p w14:paraId="2CAD44C7" w14:textId="1A46796E" w:rsidR="000719DD" w:rsidRPr="0084393D" w:rsidRDefault="26343175" w:rsidP="405AB0FD">
                  <w:pPr>
                    <w:jc w:val="both"/>
                    <w:rPr>
                      <w:rFonts w:ascii="Arial" w:eastAsiaTheme="minorEastAsia" w:hAnsi="Arial" w:cs="Arial"/>
                      <w:b/>
                      <w:bCs/>
                      <w:sz w:val="20"/>
                      <w:szCs w:val="20"/>
                      <w:lang w:val="en-GB" w:eastAsia="zh-CN"/>
                      <w:rPrChange w:id="269"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270" w:author="Dajun Wang" w:date="2022-07-18T12:30:00Z">
                        <w:rPr>
                          <w:rFonts w:eastAsiaTheme="minorEastAsia"/>
                          <w:b/>
                          <w:bCs/>
                          <w:sz w:val="20"/>
                          <w:szCs w:val="20"/>
                          <w:lang w:val="en-GB" w:eastAsia="zh-CN"/>
                        </w:rPr>
                      </w:rPrChange>
                    </w:rPr>
                    <w:t>Resting/ Vigilance</w:t>
                  </w:r>
                </w:p>
              </w:tc>
              <w:tc>
                <w:tcPr>
                  <w:tcW w:w="945" w:type="dxa"/>
                  <w:tcPrChange w:id="271" w:author="Dajun Wang" w:date="2022-07-18T12:30:00Z">
                    <w:tcPr>
                      <w:tcW w:w="3111" w:type="dxa"/>
                      <w:gridSpan w:val="5"/>
                    </w:tcPr>
                  </w:tcPrChange>
                </w:tcPr>
                <w:p w14:paraId="0E344815" w14:textId="755E9790" w:rsidR="000719DD" w:rsidRPr="00DA2321" w:rsidRDefault="72607D01" w:rsidP="405AB0FD">
                  <w:pPr>
                    <w:jc w:val="both"/>
                    <w:rPr>
                      <w:rFonts w:ascii="Arial" w:eastAsiaTheme="minorEastAsia" w:hAnsi="Arial" w:cs="Arial"/>
                      <w:sz w:val="20"/>
                      <w:szCs w:val="20"/>
                      <w:lang w:val="en-GB" w:eastAsia="zh-CN"/>
                      <w:rPrChange w:id="272"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273" w:author="Dajun Wang" w:date="2022-04-28T22:15:00Z">
                        <w:rPr>
                          <w:rFonts w:eastAsiaTheme="minorEastAsia"/>
                          <w:b/>
                          <w:bCs/>
                          <w:sz w:val="20"/>
                          <w:szCs w:val="20"/>
                          <w:lang w:val="en-GB" w:eastAsia="zh-CN"/>
                        </w:rPr>
                      </w:rPrChange>
                    </w:rPr>
                    <w:t>Rest</w:t>
                  </w:r>
                </w:p>
              </w:tc>
              <w:tc>
                <w:tcPr>
                  <w:tcW w:w="990" w:type="dxa"/>
                  <w:tcPrChange w:id="274" w:author="Dajun Wang" w:date="2022-07-18T12:30:00Z">
                    <w:tcPr>
                      <w:tcW w:w="3111" w:type="dxa"/>
                    </w:tcPr>
                  </w:tcPrChange>
                </w:tcPr>
                <w:p w14:paraId="06BE138A" w14:textId="035FEE44" w:rsidR="000719DD" w:rsidRPr="00DA2321" w:rsidRDefault="72607D01" w:rsidP="405AB0FD">
                  <w:pPr>
                    <w:jc w:val="both"/>
                    <w:rPr>
                      <w:rFonts w:ascii="Arial" w:eastAsiaTheme="minorEastAsia" w:hAnsi="Arial" w:cs="Arial"/>
                      <w:sz w:val="20"/>
                      <w:szCs w:val="20"/>
                      <w:lang w:val="en-GB" w:eastAsia="zh-CN"/>
                      <w:rPrChange w:id="275"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276" w:author="Dajun Wang" w:date="2022-04-28T22:15:00Z">
                        <w:rPr>
                          <w:rFonts w:eastAsiaTheme="minorEastAsia"/>
                          <w:b/>
                          <w:bCs/>
                          <w:sz w:val="20"/>
                          <w:szCs w:val="20"/>
                          <w:lang w:val="en-GB" w:eastAsia="zh-CN"/>
                        </w:rPr>
                      </w:rPrChange>
                    </w:rPr>
                    <w:t>D</w:t>
                  </w:r>
                  <w:r w:rsidR="3CFA13E0" w:rsidRPr="405AB0FD">
                    <w:rPr>
                      <w:rFonts w:ascii="Arial" w:eastAsiaTheme="minorEastAsia" w:hAnsi="Arial" w:cs="Arial"/>
                      <w:sz w:val="20"/>
                      <w:szCs w:val="20"/>
                      <w:lang w:val="en-GB" w:eastAsia="zh-CN"/>
                      <w:rPrChange w:id="277" w:author="Dajun Wang" w:date="2022-04-28T22:15:00Z">
                        <w:rPr>
                          <w:rFonts w:eastAsiaTheme="minorEastAsia"/>
                          <w:b/>
                          <w:bCs/>
                          <w:sz w:val="20"/>
                          <w:szCs w:val="20"/>
                          <w:lang w:val="en-GB" w:eastAsia="zh-CN"/>
                        </w:rPr>
                      </w:rPrChange>
                    </w:rPr>
                    <w:t>/T</w:t>
                  </w:r>
                </w:p>
              </w:tc>
              <w:tc>
                <w:tcPr>
                  <w:tcW w:w="9143" w:type="dxa"/>
                  <w:tcPrChange w:id="278" w:author="Dajun Wang" w:date="2022-07-18T12:30:00Z">
                    <w:tcPr>
                      <w:tcW w:w="3111" w:type="dxa"/>
                    </w:tcPr>
                  </w:tcPrChange>
                </w:tcPr>
                <w:p w14:paraId="20DDEAB3" w14:textId="1C3FAC30" w:rsidR="000719DD" w:rsidRPr="0084393D" w:rsidRDefault="21D59EAB" w:rsidP="405AB0FD">
                  <w:pPr>
                    <w:jc w:val="both"/>
                    <w:rPr>
                      <w:rFonts w:ascii="Arial" w:eastAsiaTheme="minorEastAsia" w:hAnsi="Arial" w:cs="Arial"/>
                      <w:sz w:val="20"/>
                      <w:szCs w:val="20"/>
                      <w:lang w:val="en-GB" w:eastAsia="zh-CN"/>
                      <w:rPrChange w:id="279"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280" w:author="Dajun Wang" w:date="2022-07-18T12:30:00Z">
                        <w:rPr>
                          <w:rFonts w:ascii="Arial" w:eastAsiaTheme="minorEastAsia" w:hAnsi="Arial" w:cs="Arial"/>
                          <w:b/>
                          <w:bCs/>
                          <w:sz w:val="20"/>
                          <w:szCs w:val="20"/>
                          <w:lang w:val="en-GB" w:eastAsia="zh-CN"/>
                        </w:rPr>
                      </w:rPrChange>
                    </w:rPr>
                    <w:t>Laying down with eyes open, standing or sitting focused</w:t>
                  </w:r>
                </w:p>
                <w:p w14:paraId="78E72472" w14:textId="728690A1" w:rsidR="000719DD" w:rsidRPr="0084393D" w:rsidRDefault="21D59EAB" w:rsidP="405AB0FD">
                  <w:pPr>
                    <w:jc w:val="both"/>
                    <w:rPr>
                      <w:rFonts w:ascii="Arial" w:eastAsiaTheme="minorEastAsia" w:hAnsi="Arial" w:cs="Arial"/>
                      <w:sz w:val="20"/>
                      <w:szCs w:val="20"/>
                      <w:lang w:val="en-GB" w:eastAsia="zh-CN"/>
                      <w:rPrChange w:id="281"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282" w:author="Dajun Wang" w:date="2022-07-18T12:30:00Z">
                        <w:rPr>
                          <w:rFonts w:ascii="Arial" w:eastAsiaTheme="minorEastAsia" w:hAnsi="Arial" w:cs="Arial"/>
                          <w:b/>
                          <w:bCs/>
                          <w:sz w:val="20"/>
                          <w:szCs w:val="20"/>
                          <w:lang w:val="en-GB" w:eastAsia="zh-CN"/>
                        </w:rPr>
                      </w:rPrChange>
                    </w:rPr>
                    <w:t xml:space="preserve">on objects, </w:t>
                  </w:r>
                  <w:proofErr w:type="gramStart"/>
                  <w:r w:rsidRPr="0084393D">
                    <w:rPr>
                      <w:rFonts w:ascii="Arial" w:eastAsiaTheme="minorEastAsia" w:hAnsi="Arial" w:cs="Arial"/>
                      <w:sz w:val="20"/>
                      <w:szCs w:val="20"/>
                      <w:lang w:val="en-GB" w:eastAsia="zh-CN"/>
                      <w:rPrChange w:id="283" w:author="Dajun Wang" w:date="2022-07-18T12:30:00Z">
                        <w:rPr>
                          <w:rFonts w:ascii="Arial" w:eastAsiaTheme="minorEastAsia" w:hAnsi="Arial" w:cs="Arial"/>
                          <w:b/>
                          <w:bCs/>
                          <w:sz w:val="20"/>
                          <w:szCs w:val="20"/>
                          <w:lang w:val="en-GB" w:eastAsia="zh-CN"/>
                        </w:rPr>
                      </w:rPrChange>
                    </w:rPr>
                    <w:t>animals</w:t>
                  </w:r>
                  <w:proofErr w:type="gramEnd"/>
                  <w:r w:rsidRPr="0084393D">
                    <w:rPr>
                      <w:rFonts w:ascii="Arial" w:eastAsiaTheme="minorEastAsia" w:hAnsi="Arial" w:cs="Arial"/>
                      <w:sz w:val="20"/>
                      <w:szCs w:val="20"/>
                      <w:lang w:val="en-GB" w:eastAsia="zh-CN"/>
                      <w:rPrChange w:id="284" w:author="Dajun Wang" w:date="2022-07-18T12:30:00Z">
                        <w:rPr>
                          <w:rFonts w:ascii="Arial" w:eastAsiaTheme="minorEastAsia" w:hAnsi="Arial" w:cs="Arial"/>
                          <w:b/>
                          <w:bCs/>
                          <w:sz w:val="20"/>
                          <w:szCs w:val="20"/>
                          <w:lang w:val="en-GB" w:eastAsia="zh-CN"/>
                        </w:rPr>
                      </w:rPrChange>
                    </w:rPr>
                    <w:t xml:space="preserve"> or humans</w:t>
                  </w:r>
                </w:p>
              </w:tc>
            </w:tr>
            <w:tr w:rsidR="000719DD" w:rsidRPr="00DA2321" w14:paraId="51B119FC" w14:textId="167062BC" w:rsidTr="0084393D">
              <w:trPr>
                <w:trPrChange w:id="285" w:author="Dajun Wang" w:date="2022-07-18T12:30:00Z">
                  <w:trPr>
                    <w:gridAfter w:val="0"/>
                  </w:trPr>
                </w:trPrChange>
              </w:trPr>
              <w:tc>
                <w:tcPr>
                  <w:tcW w:w="1365" w:type="dxa"/>
                  <w:tcPrChange w:id="286" w:author="Dajun Wang" w:date="2022-07-18T12:30:00Z">
                    <w:tcPr>
                      <w:tcW w:w="3110" w:type="dxa"/>
                    </w:tcPr>
                  </w:tcPrChange>
                </w:tcPr>
                <w:p w14:paraId="39A31B2D" w14:textId="159D39E7" w:rsidR="000719DD" w:rsidRPr="0084393D" w:rsidRDefault="26343175" w:rsidP="405AB0FD">
                  <w:pPr>
                    <w:jc w:val="both"/>
                    <w:rPr>
                      <w:rFonts w:ascii="Arial" w:eastAsiaTheme="minorEastAsia" w:hAnsi="Arial" w:cs="Arial"/>
                      <w:b/>
                      <w:bCs/>
                      <w:sz w:val="20"/>
                      <w:szCs w:val="20"/>
                      <w:lang w:val="en-GB" w:eastAsia="zh-CN"/>
                      <w:rPrChange w:id="287"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288" w:author="Dajun Wang" w:date="2022-07-18T12:30:00Z">
                        <w:rPr>
                          <w:rFonts w:eastAsiaTheme="minorEastAsia"/>
                          <w:b/>
                          <w:bCs/>
                          <w:sz w:val="20"/>
                          <w:szCs w:val="20"/>
                          <w:lang w:val="en-GB" w:eastAsia="zh-CN"/>
                        </w:rPr>
                      </w:rPrChange>
                    </w:rPr>
                    <w:t>Sleep</w:t>
                  </w:r>
                </w:p>
              </w:tc>
              <w:tc>
                <w:tcPr>
                  <w:tcW w:w="945" w:type="dxa"/>
                  <w:tcPrChange w:id="289" w:author="Dajun Wang" w:date="2022-07-18T12:30:00Z">
                    <w:tcPr>
                      <w:tcW w:w="3111" w:type="dxa"/>
                      <w:gridSpan w:val="5"/>
                    </w:tcPr>
                  </w:tcPrChange>
                </w:tcPr>
                <w:p w14:paraId="41566B02" w14:textId="5D277C98" w:rsidR="000719DD" w:rsidRPr="00DA2321" w:rsidRDefault="72607D01" w:rsidP="405AB0FD">
                  <w:pPr>
                    <w:jc w:val="both"/>
                    <w:rPr>
                      <w:rFonts w:ascii="Arial" w:eastAsiaTheme="minorEastAsia" w:hAnsi="Arial" w:cs="Arial"/>
                      <w:sz w:val="20"/>
                      <w:szCs w:val="20"/>
                      <w:lang w:val="en-GB" w:eastAsia="zh-CN"/>
                      <w:rPrChange w:id="290" w:author="Dajun Wang" w:date="2022-04-28T22:15:00Z">
                        <w:rPr>
                          <w:rFonts w:eastAsiaTheme="minorEastAsia"/>
                          <w:b/>
                          <w:bCs/>
                          <w:sz w:val="20"/>
                          <w:szCs w:val="20"/>
                          <w:lang w:val="en-GB" w:eastAsia="zh-CN"/>
                        </w:rPr>
                      </w:rPrChange>
                    </w:rPr>
                  </w:pPr>
                  <w:proofErr w:type="spellStart"/>
                  <w:r w:rsidRPr="405AB0FD">
                    <w:rPr>
                      <w:rFonts w:ascii="Arial" w:eastAsiaTheme="minorEastAsia" w:hAnsi="Arial" w:cs="Arial"/>
                      <w:sz w:val="20"/>
                      <w:szCs w:val="20"/>
                      <w:lang w:val="en-GB" w:eastAsia="zh-CN"/>
                      <w:rPrChange w:id="291" w:author="Dajun Wang" w:date="2022-04-28T22:15:00Z">
                        <w:rPr>
                          <w:rFonts w:eastAsiaTheme="minorEastAsia"/>
                          <w:b/>
                          <w:bCs/>
                          <w:sz w:val="20"/>
                          <w:szCs w:val="20"/>
                          <w:lang w:val="en-GB" w:eastAsia="zh-CN"/>
                        </w:rPr>
                      </w:rPrChange>
                    </w:rPr>
                    <w:t>Slp</w:t>
                  </w:r>
                  <w:proofErr w:type="spellEnd"/>
                </w:p>
              </w:tc>
              <w:tc>
                <w:tcPr>
                  <w:tcW w:w="990" w:type="dxa"/>
                  <w:tcPrChange w:id="292" w:author="Dajun Wang" w:date="2022-07-18T12:30:00Z">
                    <w:tcPr>
                      <w:tcW w:w="3111" w:type="dxa"/>
                    </w:tcPr>
                  </w:tcPrChange>
                </w:tcPr>
                <w:p w14:paraId="2B540784" w14:textId="243B5D83" w:rsidR="000719DD" w:rsidRPr="00DA2321" w:rsidRDefault="72607D01" w:rsidP="405AB0FD">
                  <w:pPr>
                    <w:jc w:val="both"/>
                    <w:rPr>
                      <w:rFonts w:ascii="Arial" w:eastAsiaTheme="minorEastAsia" w:hAnsi="Arial" w:cs="Arial"/>
                      <w:sz w:val="20"/>
                      <w:szCs w:val="20"/>
                      <w:lang w:val="en-GB" w:eastAsia="zh-CN"/>
                      <w:rPrChange w:id="293"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
                    <w:t>D</w:t>
                  </w:r>
                  <w:r w:rsidR="3CFA13E0" w:rsidRPr="405AB0FD">
                    <w:rPr>
                      <w:rFonts w:ascii="Arial" w:eastAsiaTheme="minorEastAsia" w:hAnsi="Arial" w:cs="Arial"/>
                      <w:sz w:val="20"/>
                      <w:szCs w:val="20"/>
                      <w:lang w:val="en-GB" w:eastAsia="zh-CN"/>
                    </w:rPr>
                    <w:t>/T</w:t>
                  </w:r>
                </w:p>
              </w:tc>
              <w:tc>
                <w:tcPr>
                  <w:tcW w:w="9143" w:type="dxa"/>
                  <w:tcPrChange w:id="294" w:author="Dajun Wang" w:date="2022-07-18T12:30:00Z">
                    <w:tcPr>
                      <w:tcW w:w="3111" w:type="dxa"/>
                    </w:tcPr>
                  </w:tcPrChange>
                </w:tcPr>
                <w:p w14:paraId="7088914C" w14:textId="32A5408B" w:rsidR="000719DD" w:rsidRPr="0084393D" w:rsidRDefault="21D59EAB" w:rsidP="405AB0FD">
                  <w:pPr>
                    <w:jc w:val="both"/>
                    <w:rPr>
                      <w:rFonts w:ascii="Arial" w:eastAsiaTheme="minorEastAsia" w:hAnsi="Arial" w:cs="Arial"/>
                      <w:sz w:val="20"/>
                      <w:szCs w:val="20"/>
                      <w:lang w:val="en-GB" w:eastAsia="zh-CN"/>
                      <w:rPrChange w:id="295"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296" w:author="Dajun Wang" w:date="2022-07-18T12:30:00Z">
                        <w:rPr>
                          <w:rFonts w:ascii="Arial" w:eastAsiaTheme="minorEastAsia" w:hAnsi="Arial" w:cs="Arial"/>
                          <w:b/>
                          <w:bCs/>
                          <w:sz w:val="20"/>
                          <w:szCs w:val="20"/>
                          <w:lang w:val="en-GB" w:eastAsia="zh-CN"/>
                        </w:rPr>
                      </w:rPrChange>
                    </w:rPr>
                    <w:t>Laying down, eyes closed with minimal movement</w:t>
                  </w:r>
                </w:p>
              </w:tc>
            </w:tr>
            <w:tr w:rsidR="000719DD" w:rsidRPr="00DA2321" w14:paraId="222C63D0" w14:textId="59C6AC22" w:rsidTr="0084393D">
              <w:trPr>
                <w:trPrChange w:id="297" w:author="Dajun Wang" w:date="2022-07-18T12:30:00Z">
                  <w:trPr>
                    <w:gridAfter w:val="0"/>
                  </w:trPr>
                </w:trPrChange>
              </w:trPr>
              <w:tc>
                <w:tcPr>
                  <w:tcW w:w="1365" w:type="dxa"/>
                  <w:tcPrChange w:id="298" w:author="Dajun Wang" w:date="2022-07-18T12:30:00Z">
                    <w:tcPr>
                      <w:tcW w:w="3110" w:type="dxa"/>
                    </w:tcPr>
                  </w:tcPrChange>
                </w:tcPr>
                <w:p w14:paraId="123EB9E2" w14:textId="583170F8" w:rsidR="000719DD" w:rsidRPr="0084393D" w:rsidRDefault="15734A0D" w:rsidP="405AB0FD">
                  <w:pPr>
                    <w:jc w:val="both"/>
                    <w:rPr>
                      <w:rFonts w:ascii="Arial" w:eastAsiaTheme="minorEastAsia" w:hAnsi="Arial" w:cs="Arial"/>
                      <w:b/>
                      <w:bCs/>
                      <w:sz w:val="20"/>
                      <w:szCs w:val="20"/>
                      <w:lang w:val="en-GB" w:eastAsia="zh-CN"/>
                      <w:rPrChange w:id="299"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300" w:author="Dajun Wang" w:date="2022-07-18T12:30:00Z">
                        <w:rPr>
                          <w:rFonts w:eastAsiaTheme="minorEastAsia"/>
                          <w:b/>
                          <w:bCs/>
                          <w:sz w:val="20"/>
                          <w:szCs w:val="20"/>
                          <w:lang w:val="en-GB" w:eastAsia="zh-CN"/>
                        </w:rPr>
                      </w:rPrChange>
                    </w:rPr>
                    <w:t>Positive i</w:t>
                  </w:r>
                  <w:r w:rsidR="26343175" w:rsidRPr="0084393D">
                    <w:rPr>
                      <w:rFonts w:ascii="Arial" w:eastAsiaTheme="minorEastAsia" w:hAnsi="Arial" w:cs="Arial"/>
                      <w:b/>
                      <w:bCs/>
                      <w:sz w:val="20"/>
                      <w:szCs w:val="20"/>
                      <w:lang w:val="en-GB" w:eastAsia="zh-CN"/>
                      <w:rPrChange w:id="301" w:author="Dajun Wang" w:date="2022-07-18T12:30:00Z">
                        <w:rPr>
                          <w:rFonts w:eastAsiaTheme="minorEastAsia"/>
                          <w:b/>
                          <w:bCs/>
                          <w:sz w:val="20"/>
                          <w:szCs w:val="20"/>
                          <w:lang w:val="en-GB" w:eastAsia="zh-CN"/>
                        </w:rPr>
                      </w:rPrChange>
                    </w:rPr>
                    <w:t>nteraction</w:t>
                  </w:r>
                  <w:r w:rsidRPr="0084393D">
                    <w:rPr>
                      <w:rFonts w:ascii="Arial" w:eastAsiaTheme="minorEastAsia" w:hAnsi="Arial" w:cs="Arial"/>
                      <w:b/>
                      <w:bCs/>
                      <w:sz w:val="20"/>
                      <w:szCs w:val="20"/>
                      <w:lang w:val="en-GB" w:eastAsia="zh-CN"/>
                      <w:rPrChange w:id="302" w:author="Dajun Wang" w:date="2022-07-18T12:30:00Z">
                        <w:rPr>
                          <w:rFonts w:eastAsiaTheme="minorEastAsia"/>
                          <w:b/>
                          <w:bCs/>
                          <w:sz w:val="20"/>
                          <w:szCs w:val="20"/>
                          <w:lang w:val="en-GB" w:eastAsia="zh-CN"/>
                        </w:rPr>
                      </w:rPrChange>
                    </w:rPr>
                    <w:t>s</w:t>
                  </w:r>
                </w:p>
              </w:tc>
              <w:tc>
                <w:tcPr>
                  <w:tcW w:w="945" w:type="dxa"/>
                  <w:tcPrChange w:id="303" w:author="Dajun Wang" w:date="2022-07-18T12:30:00Z">
                    <w:tcPr>
                      <w:tcW w:w="3111" w:type="dxa"/>
                      <w:gridSpan w:val="5"/>
                    </w:tcPr>
                  </w:tcPrChange>
                </w:tcPr>
                <w:p w14:paraId="0B6DC4B5" w14:textId="6CF18BBE" w:rsidR="000719DD" w:rsidRPr="00DA2321" w:rsidRDefault="72607D01" w:rsidP="405AB0FD">
                  <w:pPr>
                    <w:jc w:val="both"/>
                    <w:rPr>
                      <w:rFonts w:ascii="Arial" w:eastAsiaTheme="minorEastAsia" w:hAnsi="Arial" w:cs="Arial"/>
                      <w:sz w:val="20"/>
                      <w:szCs w:val="20"/>
                      <w:lang w:val="en-GB" w:eastAsia="zh-CN"/>
                      <w:rPrChange w:id="304" w:author="Dajun Wang" w:date="2022-04-28T22:15:00Z">
                        <w:rPr>
                          <w:rFonts w:eastAsiaTheme="minorEastAsia"/>
                          <w:b/>
                          <w:bCs/>
                          <w:sz w:val="20"/>
                          <w:szCs w:val="20"/>
                          <w:lang w:val="en-GB" w:eastAsia="zh-CN"/>
                        </w:rPr>
                      </w:rPrChange>
                    </w:rPr>
                  </w:pPr>
                  <w:proofErr w:type="spellStart"/>
                  <w:r w:rsidRPr="405AB0FD">
                    <w:rPr>
                      <w:rFonts w:ascii="Arial" w:eastAsiaTheme="minorEastAsia" w:hAnsi="Arial" w:cs="Arial"/>
                      <w:sz w:val="20"/>
                      <w:szCs w:val="20"/>
                      <w:lang w:val="en-GB" w:eastAsia="zh-CN"/>
                      <w:rPrChange w:id="305" w:author="Dajun Wang" w:date="2022-04-28T22:15:00Z">
                        <w:rPr>
                          <w:rFonts w:eastAsiaTheme="minorEastAsia"/>
                          <w:b/>
                          <w:bCs/>
                          <w:sz w:val="20"/>
                          <w:szCs w:val="20"/>
                          <w:lang w:val="en-GB" w:eastAsia="zh-CN"/>
                        </w:rPr>
                      </w:rPrChange>
                    </w:rPr>
                    <w:t>Pos</w:t>
                  </w:r>
                  <w:proofErr w:type="spellEnd"/>
                </w:p>
              </w:tc>
              <w:tc>
                <w:tcPr>
                  <w:tcW w:w="990" w:type="dxa"/>
                  <w:tcPrChange w:id="306" w:author="Dajun Wang" w:date="2022-07-18T12:30:00Z">
                    <w:tcPr>
                      <w:tcW w:w="3111" w:type="dxa"/>
                    </w:tcPr>
                  </w:tcPrChange>
                </w:tcPr>
                <w:p w14:paraId="0D2010AD" w14:textId="4BBAFA01" w:rsidR="000719DD" w:rsidRPr="00DA2321" w:rsidRDefault="72607D01" w:rsidP="405AB0FD">
                  <w:pPr>
                    <w:jc w:val="both"/>
                    <w:rPr>
                      <w:rFonts w:ascii="Arial" w:eastAsiaTheme="minorEastAsia" w:hAnsi="Arial" w:cs="Arial"/>
                      <w:sz w:val="20"/>
                      <w:szCs w:val="20"/>
                      <w:lang w:val="en-GB" w:eastAsia="zh-CN"/>
                      <w:rPrChange w:id="307"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08" w:author="Dajun Wang" w:date="2022-04-28T22:15:00Z">
                        <w:rPr>
                          <w:rFonts w:eastAsiaTheme="minorEastAsia"/>
                          <w:b/>
                          <w:bCs/>
                          <w:sz w:val="20"/>
                          <w:szCs w:val="20"/>
                          <w:lang w:val="en-GB" w:eastAsia="zh-CN"/>
                        </w:rPr>
                      </w:rPrChange>
                    </w:rPr>
                    <w:t>D</w:t>
                  </w:r>
                </w:p>
              </w:tc>
              <w:tc>
                <w:tcPr>
                  <w:tcW w:w="9143" w:type="dxa"/>
                  <w:tcPrChange w:id="309" w:author="Dajun Wang" w:date="2022-07-18T12:30:00Z">
                    <w:tcPr>
                      <w:tcW w:w="3111" w:type="dxa"/>
                    </w:tcPr>
                  </w:tcPrChange>
                </w:tcPr>
                <w:p w14:paraId="35C68D5D" w14:textId="7CCD5FE5" w:rsidR="000719DD" w:rsidRPr="0084393D" w:rsidRDefault="21D59EAB" w:rsidP="405AB0FD">
                  <w:pPr>
                    <w:jc w:val="both"/>
                    <w:rPr>
                      <w:rFonts w:ascii="Arial" w:eastAsiaTheme="minorEastAsia" w:hAnsi="Arial" w:cs="Arial"/>
                      <w:sz w:val="20"/>
                      <w:szCs w:val="20"/>
                      <w:lang w:val="en-GB" w:eastAsia="zh-CN"/>
                      <w:rPrChange w:id="310" w:author="Dajun Wang" w:date="2022-07-18T12:30:00Z">
                        <w:rPr>
                          <w:rFonts w:ascii="Arial" w:eastAsiaTheme="minorEastAsia" w:hAnsi="Arial" w:cs="Arial"/>
                          <w:b/>
                          <w:bCs/>
                          <w:sz w:val="20"/>
                          <w:szCs w:val="20"/>
                          <w:lang w:val="en-GB" w:eastAsia="zh-CN"/>
                        </w:rPr>
                      </w:rPrChange>
                    </w:rPr>
                  </w:pPr>
                  <w:proofErr w:type="gramStart"/>
                  <w:r w:rsidRPr="0084393D">
                    <w:rPr>
                      <w:rFonts w:ascii="Arial" w:eastAsiaTheme="minorEastAsia" w:hAnsi="Arial" w:cs="Arial"/>
                      <w:sz w:val="20"/>
                      <w:szCs w:val="20"/>
                      <w:lang w:val="en-GB" w:eastAsia="zh-CN"/>
                      <w:rPrChange w:id="311" w:author="Dajun Wang" w:date="2022-07-18T12:30:00Z">
                        <w:rPr>
                          <w:rFonts w:ascii="Arial" w:eastAsiaTheme="minorEastAsia" w:hAnsi="Arial" w:cs="Arial"/>
                          <w:b/>
                          <w:bCs/>
                          <w:sz w:val="20"/>
                          <w:szCs w:val="20"/>
                          <w:lang w:val="en-GB" w:eastAsia="zh-CN"/>
                        </w:rPr>
                      </w:rPrChange>
                    </w:rPr>
                    <w:t>Non aggressive</w:t>
                  </w:r>
                  <w:proofErr w:type="gramEnd"/>
                  <w:r w:rsidRPr="0084393D">
                    <w:rPr>
                      <w:rFonts w:ascii="Arial" w:eastAsiaTheme="minorEastAsia" w:hAnsi="Arial" w:cs="Arial"/>
                      <w:sz w:val="20"/>
                      <w:szCs w:val="20"/>
                      <w:lang w:val="en-GB" w:eastAsia="zh-CN"/>
                      <w:rPrChange w:id="312" w:author="Dajun Wang" w:date="2022-07-18T12:30:00Z">
                        <w:rPr>
                          <w:rFonts w:ascii="Arial" w:eastAsiaTheme="minorEastAsia" w:hAnsi="Arial" w:cs="Arial"/>
                          <w:b/>
                          <w:bCs/>
                          <w:sz w:val="20"/>
                          <w:szCs w:val="20"/>
                          <w:lang w:val="en-GB" w:eastAsia="zh-CN"/>
                        </w:rPr>
                      </w:rPrChange>
                    </w:rPr>
                    <w:t xml:space="preserve"> social behaviour such as </w:t>
                  </w:r>
                  <w:proofErr w:type="spellStart"/>
                  <w:r w:rsidRPr="0084393D">
                    <w:rPr>
                      <w:rFonts w:ascii="Arial" w:eastAsiaTheme="minorEastAsia" w:hAnsi="Arial" w:cs="Arial"/>
                      <w:sz w:val="20"/>
                      <w:szCs w:val="20"/>
                      <w:lang w:val="en-GB" w:eastAsia="zh-CN"/>
                      <w:rPrChange w:id="313" w:author="Dajun Wang" w:date="2022-07-18T12:30:00Z">
                        <w:rPr>
                          <w:rFonts w:ascii="Arial" w:eastAsiaTheme="minorEastAsia" w:hAnsi="Arial" w:cs="Arial"/>
                          <w:b/>
                          <w:bCs/>
                          <w:sz w:val="20"/>
                          <w:szCs w:val="20"/>
                          <w:lang w:val="en-GB" w:eastAsia="zh-CN"/>
                        </w:rPr>
                      </w:rPrChange>
                    </w:rPr>
                    <w:t>allogrooming</w:t>
                  </w:r>
                  <w:proofErr w:type="spellEnd"/>
                  <w:r w:rsidRPr="0084393D">
                    <w:rPr>
                      <w:rFonts w:ascii="Arial" w:eastAsiaTheme="minorEastAsia" w:hAnsi="Arial" w:cs="Arial"/>
                      <w:sz w:val="20"/>
                      <w:szCs w:val="20"/>
                      <w:lang w:val="en-GB" w:eastAsia="zh-CN"/>
                      <w:rPrChange w:id="314" w:author="Dajun Wang" w:date="2022-07-18T12:30:00Z">
                        <w:rPr>
                          <w:rFonts w:ascii="Arial" w:eastAsiaTheme="minorEastAsia" w:hAnsi="Arial" w:cs="Arial"/>
                          <w:b/>
                          <w:bCs/>
                          <w:sz w:val="20"/>
                          <w:szCs w:val="20"/>
                          <w:lang w:val="en-GB" w:eastAsia="zh-CN"/>
                        </w:rPr>
                      </w:rPrChange>
                    </w:rPr>
                    <w:t xml:space="preserve"> and playing with one another</w:t>
                  </w:r>
                </w:p>
              </w:tc>
            </w:tr>
            <w:tr w:rsidR="00366758" w:rsidRPr="00DA2321" w14:paraId="5EB4E8D3" w14:textId="77777777" w:rsidTr="0084393D">
              <w:tblPrEx>
                <w:tblPrExChange w:id="315" w:author="Dajun Wang" w:date="2022-07-18T12:30:00Z">
                  <w:tblPrEx>
                    <w:tblW w:w="12443" w:type="dxa"/>
                  </w:tblPrEx>
                </w:tblPrExChange>
              </w:tblPrEx>
              <w:trPr>
                <w:trPrChange w:id="316" w:author="Dajun Wang" w:date="2022-07-18T12:30:00Z">
                  <w:trPr>
                    <w:gridAfter w:val="0"/>
                  </w:trPr>
                </w:trPrChange>
              </w:trPr>
              <w:tc>
                <w:tcPr>
                  <w:tcW w:w="1365" w:type="dxa"/>
                  <w:tcPrChange w:id="317" w:author="Dajun Wang" w:date="2022-07-18T12:30:00Z">
                    <w:tcPr>
                      <w:tcW w:w="3110" w:type="dxa"/>
                    </w:tcPr>
                  </w:tcPrChange>
                </w:tcPr>
                <w:p w14:paraId="3D790616" w14:textId="0CFD4104" w:rsidR="00366758" w:rsidRPr="0084393D" w:rsidRDefault="15734A0D" w:rsidP="405AB0FD">
                  <w:pPr>
                    <w:jc w:val="both"/>
                    <w:rPr>
                      <w:rFonts w:ascii="Arial" w:eastAsiaTheme="minorEastAsia" w:hAnsi="Arial" w:cs="Arial"/>
                      <w:b/>
                      <w:bCs/>
                      <w:sz w:val="20"/>
                      <w:szCs w:val="20"/>
                      <w:lang w:val="en-GB" w:eastAsia="zh-CN"/>
                      <w:rPrChange w:id="318"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319" w:author="Dajun Wang" w:date="2022-07-18T12:30:00Z">
                        <w:rPr>
                          <w:rFonts w:eastAsiaTheme="minorEastAsia"/>
                          <w:b/>
                          <w:bCs/>
                          <w:sz w:val="20"/>
                          <w:szCs w:val="20"/>
                          <w:lang w:val="en-GB" w:eastAsia="zh-CN"/>
                        </w:rPr>
                      </w:rPrChange>
                    </w:rPr>
                    <w:t>Negative interactions</w:t>
                  </w:r>
                </w:p>
              </w:tc>
              <w:tc>
                <w:tcPr>
                  <w:tcW w:w="945" w:type="dxa"/>
                  <w:tcPrChange w:id="320" w:author="Dajun Wang" w:date="2022-07-18T12:30:00Z">
                    <w:tcPr>
                      <w:tcW w:w="641" w:type="dxa"/>
                      <w:gridSpan w:val="2"/>
                    </w:tcPr>
                  </w:tcPrChange>
                </w:tcPr>
                <w:p w14:paraId="66EB48BD" w14:textId="0955E93D" w:rsidR="00366758" w:rsidRPr="00DA2321" w:rsidRDefault="72607D01" w:rsidP="405AB0FD">
                  <w:pPr>
                    <w:jc w:val="both"/>
                    <w:rPr>
                      <w:rFonts w:ascii="Arial" w:eastAsiaTheme="minorEastAsia" w:hAnsi="Arial" w:cs="Arial"/>
                      <w:sz w:val="20"/>
                      <w:szCs w:val="20"/>
                      <w:lang w:val="en-GB" w:eastAsia="zh-CN"/>
                      <w:rPrChange w:id="321"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22" w:author="Dajun Wang" w:date="2022-04-28T22:15:00Z">
                        <w:rPr>
                          <w:rFonts w:eastAsiaTheme="minorEastAsia"/>
                          <w:b/>
                          <w:bCs/>
                          <w:sz w:val="20"/>
                          <w:szCs w:val="20"/>
                          <w:lang w:val="en-GB" w:eastAsia="zh-CN"/>
                        </w:rPr>
                      </w:rPrChange>
                    </w:rPr>
                    <w:t>Neg</w:t>
                  </w:r>
                </w:p>
              </w:tc>
              <w:tc>
                <w:tcPr>
                  <w:tcW w:w="990" w:type="dxa"/>
                  <w:tcPrChange w:id="323" w:author="Dajun Wang" w:date="2022-07-18T12:30:00Z">
                    <w:tcPr>
                      <w:tcW w:w="900" w:type="dxa"/>
                    </w:tcPr>
                  </w:tcPrChange>
                </w:tcPr>
                <w:p w14:paraId="6B527730" w14:textId="67DF51C2" w:rsidR="00366758" w:rsidRPr="00DA2321" w:rsidRDefault="72607D01" w:rsidP="405AB0FD">
                  <w:pPr>
                    <w:jc w:val="both"/>
                    <w:rPr>
                      <w:rFonts w:ascii="Arial" w:eastAsiaTheme="minorEastAsia" w:hAnsi="Arial" w:cs="Arial"/>
                      <w:sz w:val="20"/>
                      <w:szCs w:val="20"/>
                      <w:lang w:val="en-GB" w:eastAsia="zh-CN"/>
                      <w:rPrChange w:id="324"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25" w:author="Dajun Wang" w:date="2022-04-28T22:15:00Z">
                        <w:rPr>
                          <w:rFonts w:eastAsiaTheme="minorEastAsia"/>
                          <w:b/>
                          <w:bCs/>
                          <w:sz w:val="20"/>
                          <w:szCs w:val="20"/>
                          <w:lang w:val="en-GB" w:eastAsia="zh-CN"/>
                        </w:rPr>
                      </w:rPrChange>
                    </w:rPr>
                    <w:t>D</w:t>
                  </w:r>
                </w:p>
              </w:tc>
              <w:tc>
                <w:tcPr>
                  <w:tcW w:w="9143" w:type="dxa"/>
                  <w:tcPrChange w:id="326" w:author="Dajun Wang" w:date="2022-07-18T12:30:00Z">
                    <w:tcPr>
                      <w:tcW w:w="7792" w:type="dxa"/>
                      <w:gridSpan w:val="4"/>
                    </w:tcPr>
                  </w:tcPrChange>
                </w:tcPr>
                <w:p w14:paraId="4AF17926" w14:textId="7953D678" w:rsidR="00366758" w:rsidRPr="0084393D" w:rsidRDefault="21D59EAB" w:rsidP="405AB0FD">
                  <w:pPr>
                    <w:jc w:val="both"/>
                    <w:rPr>
                      <w:rFonts w:ascii="Arial" w:eastAsiaTheme="minorEastAsia" w:hAnsi="Arial" w:cs="Arial"/>
                      <w:sz w:val="20"/>
                      <w:szCs w:val="20"/>
                      <w:lang w:val="en-GB" w:eastAsia="zh-CN"/>
                      <w:rPrChange w:id="327"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28" w:author="Dajun Wang" w:date="2022-07-18T12:30:00Z">
                        <w:rPr>
                          <w:rFonts w:ascii="Arial" w:eastAsiaTheme="minorEastAsia" w:hAnsi="Arial" w:cs="Arial"/>
                          <w:b/>
                          <w:bCs/>
                          <w:sz w:val="20"/>
                          <w:szCs w:val="20"/>
                          <w:lang w:val="en-GB" w:eastAsia="zh-CN"/>
                        </w:rPr>
                      </w:rPrChange>
                    </w:rPr>
                    <w:t>Snarling, displaying submissive behaviour, aggressive</w:t>
                  </w:r>
                </w:p>
                <w:p w14:paraId="55B3684B" w14:textId="559A1704" w:rsidR="00366758" w:rsidRPr="0084393D" w:rsidRDefault="21D59EAB" w:rsidP="405AB0FD">
                  <w:pPr>
                    <w:jc w:val="both"/>
                    <w:rPr>
                      <w:rFonts w:ascii="Arial" w:eastAsiaTheme="minorEastAsia" w:hAnsi="Arial" w:cs="Arial"/>
                      <w:sz w:val="20"/>
                      <w:szCs w:val="20"/>
                      <w:lang w:val="en-GB" w:eastAsia="zh-CN"/>
                      <w:rPrChange w:id="329"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30" w:author="Dajun Wang" w:date="2022-07-18T12:30:00Z">
                        <w:rPr>
                          <w:rFonts w:ascii="Arial" w:eastAsiaTheme="minorEastAsia" w:hAnsi="Arial" w:cs="Arial"/>
                          <w:b/>
                          <w:bCs/>
                          <w:sz w:val="20"/>
                          <w:szCs w:val="20"/>
                          <w:lang w:val="en-GB" w:eastAsia="zh-CN"/>
                        </w:rPr>
                      </w:rPrChange>
                    </w:rPr>
                    <w:t>Behaviour</w:t>
                  </w:r>
                </w:p>
              </w:tc>
            </w:tr>
            <w:tr w:rsidR="000719DD" w:rsidRPr="00DA2321" w14:paraId="10C0E8EA" w14:textId="6388FEE8" w:rsidTr="0084393D">
              <w:trPr>
                <w:trPrChange w:id="331" w:author="Dajun Wang" w:date="2022-07-18T12:30:00Z">
                  <w:trPr>
                    <w:gridAfter w:val="0"/>
                  </w:trPr>
                </w:trPrChange>
              </w:trPr>
              <w:tc>
                <w:tcPr>
                  <w:tcW w:w="1365" w:type="dxa"/>
                  <w:tcPrChange w:id="332" w:author="Dajun Wang" w:date="2022-07-18T12:30:00Z">
                    <w:tcPr>
                      <w:tcW w:w="3110" w:type="dxa"/>
                    </w:tcPr>
                  </w:tcPrChange>
                </w:tcPr>
                <w:p w14:paraId="1BFDE76D" w14:textId="1FCB2381" w:rsidR="000719DD" w:rsidRPr="0084393D" w:rsidRDefault="26343175" w:rsidP="405AB0FD">
                  <w:pPr>
                    <w:jc w:val="both"/>
                    <w:rPr>
                      <w:rFonts w:ascii="Arial" w:eastAsiaTheme="minorEastAsia" w:hAnsi="Arial" w:cs="Arial"/>
                      <w:b/>
                      <w:bCs/>
                      <w:sz w:val="20"/>
                      <w:szCs w:val="20"/>
                      <w:lang w:val="en-GB" w:eastAsia="zh-CN"/>
                      <w:rPrChange w:id="333"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334" w:author="Dajun Wang" w:date="2022-07-18T12:30:00Z">
                        <w:rPr>
                          <w:rFonts w:eastAsiaTheme="minorEastAsia"/>
                          <w:b/>
                          <w:bCs/>
                          <w:sz w:val="20"/>
                          <w:szCs w:val="20"/>
                          <w:lang w:val="en-GB" w:eastAsia="zh-CN"/>
                        </w:rPr>
                      </w:rPrChange>
                    </w:rPr>
                    <w:t>Investigation</w:t>
                  </w:r>
                  <w:r w:rsidR="32332D6F" w:rsidRPr="0084393D">
                    <w:rPr>
                      <w:rFonts w:ascii="Arial" w:eastAsiaTheme="minorEastAsia" w:hAnsi="Arial" w:cs="Arial"/>
                      <w:b/>
                      <w:bCs/>
                      <w:sz w:val="20"/>
                      <w:szCs w:val="20"/>
                      <w:lang w:val="en-GB" w:eastAsia="zh-CN"/>
                      <w:rPrChange w:id="335" w:author="Dajun Wang" w:date="2022-07-18T12:30:00Z">
                        <w:rPr>
                          <w:rFonts w:eastAsiaTheme="minorEastAsia"/>
                          <w:b/>
                          <w:bCs/>
                          <w:sz w:val="20"/>
                          <w:szCs w:val="20"/>
                          <w:lang w:val="en-GB" w:eastAsia="zh-CN"/>
                        </w:rPr>
                      </w:rPrChange>
                    </w:rPr>
                    <w:t xml:space="preserve"> of scent</w:t>
                  </w:r>
                </w:p>
              </w:tc>
              <w:tc>
                <w:tcPr>
                  <w:tcW w:w="945" w:type="dxa"/>
                  <w:tcPrChange w:id="336" w:author="Dajun Wang" w:date="2022-07-18T12:30:00Z">
                    <w:tcPr>
                      <w:tcW w:w="3111" w:type="dxa"/>
                      <w:gridSpan w:val="5"/>
                    </w:tcPr>
                  </w:tcPrChange>
                </w:tcPr>
                <w:p w14:paraId="76A3F14C" w14:textId="71C637A0" w:rsidR="000719DD" w:rsidRPr="00DA2321" w:rsidRDefault="72607D01" w:rsidP="405AB0FD">
                  <w:pPr>
                    <w:jc w:val="both"/>
                    <w:rPr>
                      <w:rFonts w:ascii="Arial" w:eastAsiaTheme="minorEastAsia" w:hAnsi="Arial" w:cs="Arial"/>
                      <w:sz w:val="20"/>
                      <w:szCs w:val="20"/>
                      <w:lang w:val="en-GB" w:eastAsia="zh-CN"/>
                      <w:rPrChange w:id="337" w:author="Dajun Wang" w:date="2022-04-28T22:15:00Z">
                        <w:rPr>
                          <w:rFonts w:eastAsiaTheme="minorEastAsia"/>
                          <w:b/>
                          <w:bCs/>
                          <w:sz w:val="20"/>
                          <w:szCs w:val="20"/>
                          <w:lang w:val="en-GB" w:eastAsia="zh-CN"/>
                        </w:rPr>
                      </w:rPrChange>
                    </w:rPr>
                  </w:pPr>
                  <w:proofErr w:type="spellStart"/>
                  <w:r w:rsidRPr="405AB0FD">
                    <w:rPr>
                      <w:rFonts w:ascii="Arial" w:eastAsiaTheme="minorEastAsia" w:hAnsi="Arial" w:cs="Arial"/>
                      <w:sz w:val="20"/>
                      <w:szCs w:val="20"/>
                      <w:lang w:val="en-GB" w:eastAsia="zh-CN"/>
                      <w:rPrChange w:id="338" w:author="Dajun Wang" w:date="2022-04-28T22:15:00Z">
                        <w:rPr>
                          <w:rFonts w:eastAsiaTheme="minorEastAsia"/>
                          <w:b/>
                          <w:bCs/>
                          <w:sz w:val="20"/>
                          <w:szCs w:val="20"/>
                          <w:lang w:val="en-GB" w:eastAsia="zh-CN"/>
                        </w:rPr>
                      </w:rPrChange>
                    </w:rPr>
                    <w:t>Scnt</w:t>
                  </w:r>
                  <w:proofErr w:type="spellEnd"/>
                </w:p>
              </w:tc>
              <w:tc>
                <w:tcPr>
                  <w:tcW w:w="990" w:type="dxa"/>
                  <w:tcPrChange w:id="339" w:author="Dajun Wang" w:date="2022-07-18T12:30:00Z">
                    <w:tcPr>
                      <w:tcW w:w="3111" w:type="dxa"/>
                    </w:tcPr>
                  </w:tcPrChange>
                </w:tcPr>
                <w:p w14:paraId="0A6CF35D" w14:textId="1A68E193" w:rsidR="000719DD" w:rsidRPr="00DA2321" w:rsidRDefault="72607D01" w:rsidP="405AB0FD">
                  <w:pPr>
                    <w:jc w:val="both"/>
                    <w:rPr>
                      <w:rFonts w:ascii="Arial" w:eastAsiaTheme="minorEastAsia" w:hAnsi="Arial" w:cs="Arial"/>
                      <w:sz w:val="20"/>
                      <w:szCs w:val="20"/>
                      <w:lang w:val="en-GB" w:eastAsia="zh-CN"/>
                      <w:rPrChange w:id="340"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41" w:author="Dajun Wang" w:date="2022-04-28T22:15:00Z">
                        <w:rPr>
                          <w:rFonts w:eastAsiaTheme="minorEastAsia"/>
                          <w:b/>
                          <w:bCs/>
                          <w:sz w:val="20"/>
                          <w:szCs w:val="20"/>
                          <w:lang w:val="en-GB" w:eastAsia="zh-CN"/>
                        </w:rPr>
                      </w:rPrChange>
                    </w:rPr>
                    <w:t>D</w:t>
                  </w:r>
                  <w:r w:rsidR="3CFA13E0" w:rsidRPr="405AB0FD">
                    <w:rPr>
                      <w:rFonts w:ascii="Arial" w:eastAsiaTheme="minorEastAsia" w:hAnsi="Arial" w:cs="Arial"/>
                      <w:sz w:val="20"/>
                      <w:szCs w:val="20"/>
                      <w:lang w:val="en-GB" w:eastAsia="zh-CN"/>
                      <w:rPrChange w:id="342" w:author="Dajun Wang" w:date="2022-04-28T22:15:00Z">
                        <w:rPr>
                          <w:rFonts w:eastAsiaTheme="minorEastAsia"/>
                          <w:b/>
                          <w:bCs/>
                          <w:sz w:val="20"/>
                          <w:szCs w:val="20"/>
                          <w:lang w:val="en-GB" w:eastAsia="zh-CN"/>
                        </w:rPr>
                      </w:rPrChange>
                    </w:rPr>
                    <w:t>/T</w:t>
                  </w:r>
                </w:p>
              </w:tc>
              <w:tc>
                <w:tcPr>
                  <w:tcW w:w="9143" w:type="dxa"/>
                  <w:tcPrChange w:id="343" w:author="Dajun Wang" w:date="2022-07-18T12:30:00Z">
                    <w:tcPr>
                      <w:tcW w:w="3111" w:type="dxa"/>
                    </w:tcPr>
                  </w:tcPrChange>
                </w:tcPr>
                <w:p w14:paraId="31F3941F" w14:textId="31EB888E" w:rsidR="000719DD" w:rsidRPr="0084393D" w:rsidRDefault="21D59EAB" w:rsidP="405AB0FD">
                  <w:pPr>
                    <w:jc w:val="both"/>
                    <w:rPr>
                      <w:rFonts w:ascii="Arial" w:eastAsiaTheme="minorEastAsia" w:hAnsi="Arial" w:cs="Arial"/>
                      <w:sz w:val="20"/>
                      <w:szCs w:val="20"/>
                      <w:lang w:val="en-GB" w:eastAsia="zh-CN"/>
                      <w:rPrChange w:id="344"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45" w:author="Dajun Wang" w:date="2022-07-18T12:30:00Z">
                        <w:rPr>
                          <w:rFonts w:ascii="Arial" w:eastAsiaTheme="minorEastAsia" w:hAnsi="Arial" w:cs="Arial"/>
                          <w:b/>
                          <w:bCs/>
                          <w:sz w:val="20"/>
                          <w:szCs w:val="20"/>
                          <w:lang w:val="en-GB" w:eastAsia="zh-CN"/>
                        </w:rPr>
                      </w:rPrChange>
                    </w:rPr>
                    <w:t>Displaying attention at locality sprayed with scent by</w:t>
                  </w:r>
                </w:p>
                <w:p w14:paraId="19A7F535" w14:textId="3E50A215" w:rsidR="000719DD" w:rsidRPr="0084393D" w:rsidRDefault="21D59EAB" w:rsidP="405AB0FD">
                  <w:pPr>
                    <w:jc w:val="both"/>
                    <w:rPr>
                      <w:rFonts w:ascii="Arial" w:eastAsiaTheme="minorEastAsia" w:hAnsi="Arial" w:cs="Arial"/>
                      <w:sz w:val="20"/>
                      <w:szCs w:val="20"/>
                      <w:lang w:val="en-GB" w:eastAsia="zh-CN"/>
                      <w:rPrChange w:id="346"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47" w:author="Dajun Wang" w:date="2022-07-18T12:30:00Z">
                        <w:rPr>
                          <w:rFonts w:ascii="Arial" w:eastAsiaTheme="minorEastAsia" w:hAnsi="Arial" w:cs="Arial"/>
                          <w:b/>
                          <w:bCs/>
                          <w:sz w:val="20"/>
                          <w:szCs w:val="20"/>
                          <w:lang w:val="en-GB" w:eastAsia="zh-CN"/>
                        </w:rPr>
                      </w:rPrChange>
                    </w:rPr>
                    <w:t>Sniffing or pawing</w:t>
                  </w:r>
                </w:p>
              </w:tc>
            </w:tr>
            <w:tr w:rsidR="572463B7" w14:paraId="58D61133" w14:textId="77777777" w:rsidTr="0084393D">
              <w:tblPrEx>
                <w:tblPrExChange w:id="348" w:author="Dajun Wang" w:date="2022-07-18T12:30:00Z">
                  <w:tblPrEx>
                    <w:tblW w:w="12443" w:type="dxa"/>
                    <w:tblLayout w:type="fixed"/>
                  </w:tblPrEx>
                </w:tblPrExChange>
              </w:tblPrEx>
              <w:tc>
                <w:tcPr>
                  <w:tcW w:w="1365" w:type="dxa"/>
                  <w:tcPrChange w:id="349" w:author="Dajun Wang" w:date="2022-07-18T12:30:00Z">
                    <w:tcPr>
                      <w:tcW w:w="1365" w:type="dxa"/>
                      <w:gridSpan w:val="2"/>
                    </w:tcPr>
                  </w:tcPrChange>
                </w:tcPr>
                <w:p w14:paraId="218207C7" w14:textId="6BC5A69A" w:rsidR="572463B7" w:rsidRPr="0084393D" w:rsidRDefault="21D59EAB" w:rsidP="405AB0FD">
                  <w:pPr>
                    <w:jc w:val="both"/>
                    <w:rPr>
                      <w:rFonts w:ascii="Arial" w:eastAsiaTheme="minorEastAsia" w:hAnsi="Arial" w:cs="Arial"/>
                      <w:b/>
                      <w:bCs/>
                      <w:sz w:val="20"/>
                      <w:szCs w:val="20"/>
                      <w:lang w:val="en-GB" w:eastAsia="zh-CN"/>
                      <w:rPrChange w:id="350" w:author="Dajun Wang" w:date="2022-07-18T12:30:00Z">
                        <w:rPr>
                          <w:rFonts w:ascii="Arial" w:eastAsiaTheme="minorEastAsia" w:hAnsi="Arial" w:cs="Arial"/>
                          <w:sz w:val="20"/>
                          <w:szCs w:val="20"/>
                          <w:lang w:val="en-GB" w:eastAsia="zh-CN"/>
                        </w:rPr>
                      </w:rPrChange>
                    </w:rPr>
                  </w:pPr>
                  <w:r w:rsidRPr="0084393D">
                    <w:rPr>
                      <w:rFonts w:ascii="Arial" w:eastAsiaTheme="minorEastAsia" w:hAnsi="Arial" w:cs="Arial"/>
                      <w:b/>
                      <w:bCs/>
                      <w:sz w:val="20"/>
                      <w:szCs w:val="20"/>
                      <w:lang w:val="en-GB" w:eastAsia="zh-CN"/>
                      <w:rPrChange w:id="351" w:author="Dajun Wang" w:date="2022-07-18T12:30:00Z">
                        <w:rPr>
                          <w:rFonts w:ascii="Arial" w:eastAsiaTheme="minorEastAsia" w:hAnsi="Arial" w:cs="Arial"/>
                          <w:sz w:val="20"/>
                          <w:szCs w:val="20"/>
                          <w:lang w:val="en-GB" w:eastAsia="zh-CN"/>
                        </w:rPr>
                      </w:rPrChange>
                    </w:rPr>
                    <w:t>Investigative behaviour</w:t>
                  </w:r>
                </w:p>
              </w:tc>
              <w:tc>
                <w:tcPr>
                  <w:tcW w:w="945" w:type="dxa"/>
                  <w:tcPrChange w:id="352" w:author="Dajun Wang" w:date="2022-07-18T12:30:00Z">
                    <w:tcPr>
                      <w:tcW w:w="945" w:type="dxa"/>
                      <w:gridSpan w:val="3"/>
                    </w:tcPr>
                  </w:tcPrChange>
                </w:tcPr>
                <w:p w14:paraId="52463A41" w14:textId="22EA3C6A" w:rsidR="572463B7" w:rsidRDefault="21D59EAB" w:rsidP="405AB0FD">
                  <w:pPr>
                    <w:jc w:val="both"/>
                    <w:rPr>
                      <w:rFonts w:ascii="Arial" w:eastAsiaTheme="minorEastAsia" w:hAnsi="Arial" w:cs="Arial"/>
                      <w:sz w:val="20"/>
                      <w:szCs w:val="20"/>
                      <w:lang w:val="en-GB" w:eastAsia="zh-CN"/>
                    </w:rPr>
                  </w:pPr>
                  <w:proofErr w:type="spellStart"/>
                  <w:r w:rsidRPr="405AB0FD">
                    <w:rPr>
                      <w:rFonts w:ascii="Arial" w:eastAsiaTheme="minorEastAsia" w:hAnsi="Arial" w:cs="Arial"/>
                      <w:sz w:val="20"/>
                      <w:szCs w:val="20"/>
                      <w:lang w:val="en-GB" w:eastAsia="zh-CN"/>
                    </w:rPr>
                    <w:t>Beh</w:t>
                  </w:r>
                  <w:proofErr w:type="spellEnd"/>
                </w:p>
              </w:tc>
              <w:tc>
                <w:tcPr>
                  <w:tcW w:w="990" w:type="dxa"/>
                  <w:tcPrChange w:id="353" w:author="Dajun Wang" w:date="2022-07-18T12:30:00Z">
                    <w:tcPr>
                      <w:tcW w:w="990" w:type="dxa"/>
                      <w:gridSpan w:val="4"/>
                    </w:tcPr>
                  </w:tcPrChange>
                </w:tcPr>
                <w:p w14:paraId="49CFB096" w14:textId="551167AF" w:rsidR="572463B7" w:rsidRDefault="21D59EAB" w:rsidP="405AB0FD">
                  <w:pPr>
                    <w:jc w:val="both"/>
                    <w:rPr>
                      <w:rFonts w:ascii="Arial" w:eastAsiaTheme="minorEastAsia" w:hAnsi="Arial" w:cs="Arial"/>
                      <w:sz w:val="20"/>
                      <w:szCs w:val="20"/>
                      <w:lang w:val="en-GB" w:eastAsia="zh-CN"/>
                    </w:rPr>
                  </w:pPr>
                  <w:r w:rsidRPr="405AB0FD">
                    <w:rPr>
                      <w:rFonts w:ascii="Arial" w:eastAsiaTheme="minorEastAsia" w:hAnsi="Arial" w:cs="Arial"/>
                      <w:sz w:val="20"/>
                      <w:szCs w:val="20"/>
                      <w:lang w:val="en-GB" w:eastAsia="zh-CN"/>
                    </w:rPr>
                    <w:t>D/T</w:t>
                  </w:r>
                </w:p>
              </w:tc>
              <w:tc>
                <w:tcPr>
                  <w:tcW w:w="9143" w:type="dxa"/>
                  <w:tcPrChange w:id="354" w:author="Dajun Wang" w:date="2022-07-18T12:30:00Z">
                    <w:tcPr>
                      <w:tcW w:w="9143" w:type="dxa"/>
                    </w:tcPr>
                  </w:tcPrChange>
                </w:tcPr>
                <w:p w14:paraId="3DA7F6DE" w14:textId="0A69DB1C" w:rsidR="572463B7" w:rsidRPr="0084393D" w:rsidRDefault="21D59EAB" w:rsidP="405AB0FD">
                  <w:pPr>
                    <w:jc w:val="both"/>
                    <w:rPr>
                      <w:rFonts w:ascii="Arial" w:eastAsiaTheme="minorEastAsia" w:hAnsi="Arial" w:cs="Arial"/>
                      <w:sz w:val="20"/>
                      <w:szCs w:val="20"/>
                      <w:lang w:val="en-GB" w:eastAsia="zh-CN"/>
                      <w:rPrChange w:id="355"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56" w:author="Dajun Wang" w:date="2022-07-18T12:30:00Z">
                        <w:rPr>
                          <w:rFonts w:ascii="Arial" w:eastAsiaTheme="minorEastAsia" w:hAnsi="Arial" w:cs="Arial"/>
                          <w:b/>
                          <w:bCs/>
                          <w:sz w:val="20"/>
                          <w:szCs w:val="20"/>
                          <w:lang w:val="en-GB" w:eastAsia="zh-CN"/>
                        </w:rPr>
                      </w:rPrChange>
                    </w:rPr>
                    <w:t>Displaying attention to a stimulus by sniffing or pawing</w:t>
                  </w:r>
                </w:p>
              </w:tc>
            </w:tr>
            <w:tr w:rsidR="00E14877" w:rsidRPr="00DA2321" w14:paraId="00683D85" w14:textId="77777777" w:rsidTr="0084393D">
              <w:tblPrEx>
                <w:tblPrExChange w:id="357" w:author="Dajun Wang" w:date="2022-07-18T12:30:00Z">
                  <w:tblPrEx>
                    <w:tblW w:w="12443" w:type="dxa"/>
                  </w:tblPrEx>
                </w:tblPrExChange>
              </w:tblPrEx>
              <w:trPr>
                <w:trPrChange w:id="358" w:author="Dajun Wang" w:date="2022-07-18T12:30:00Z">
                  <w:trPr>
                    <w:gridAfter w:val="0"/>
                  </w:trPr>
                </w:trPrChange>
              </w:trPr>
              <w:tc>
                <w:tcPr>
                  <w:tcW w:w="1365" w:type="dxa"/>
                  <w:tcPrChange w:id="359" w:author="Dajun Wang" w:date="2022-07-18T12:30:00Z">
                    <w:tcPr>
                      <w:tcW w:w="3110" w:type="dxa"/>
                    </w:tcPr>
                  </w:tcPrChange>
                </w:tcPr>
                <w:p w14:paraId="5BBF94A9" w14:textId="25685D45" w:rsidR="00E14877" w:rsidRPr="0084393D" w:rsidRDefault="72607D01" w:rsidP="405AB0FD">
                  <w:pPr>
                    <w:jc w:val="both"/>
                    <w:rPr>
                      <w:rFonts w:ascii="Arial" w:eastAsiaTheme="minorEastAsia" w:hAnsi="Arial" w:cs="Arial"/>
                      <w:b/>
                      <w:bCs/>
                      <w:sz w:val="20"/>
                      <w:szCs w:val="20"/>
                      <w:lang w:val="en-GB" w:eastAsia="zh-CN"/>
                      <w:rPrChange w:id="360" w:author="Dajun Wang" w:date="2022-07-18T12:30:00Z">
                        <w:rPr>
                          <w:rFonts w:ascii="Arial" w:eastAsiaTheme="minorEastAsia" w:hAnsi="Arial" w:cs="Arial"/>
                          <w:sz w:val="20"/>
                          <w:szCs w:val="20"/>
                          <w:lang w:val="en-GB" w:eastAsia="zh-CN"/>
                        </w:rPr>
                      </w:rPrChange>
                    </w:rPr>
                  </w:pPr>
                  <w:r w:rsidRPr="0084393D">
                    <w:rPr>
                      <w:rFonts w:ascii="Arial" w:eastAsiaTheme="minorEastAsia" w:hAnsi="Arial" w:cs="Arial"/>
                      <w:b/>
                      <w:bCs/>
                      <w:sz w:val="20"/>
                      <w:szCs w:val="20"/>
                      <w:lang w:val="en-GB" w:eastAsia="zh-CN"/>
                      <w:rPrChange w:id="361" w:author="Dajun Wang" w:date="2022-07-18T12:30:00Z">
                        <w:rPr>
                          <w:rFonts w:ascii="Arial" w:eastAsiaTheme="minorEastAsia" w:hAnsi="Arial" w:cs="Arial"/>
                          <w:sz w:val="20"/>
                          <w:szCs w:val="20"/>
                          <w:lang w:val="en-GB" w:eastAsia="zh-CN"/>
                        </w:rPr>
                      </w:rPrChange>
                    </w:rPr>
                    <w:t>Foraging</w:t>
                  </w:r>
                </w:p>
              </w:tc>
              <w:tc>
                <w:tcPr>
                  <w:tcW w:w="945" w:type="dxa"/>
                  <w:tcPrChange w:id="362" w:author="Dajun Wang" w:date="2022-07-18T12:30:00Z">
                    <w:tcPr>
                      <w:tcW w:w="641" w:type="dxa"/>
                      <w:gridSpan w:val="2"/>
                    </w:tcPr>
                  </w:tcPrChange>
                </w:tcPr>
                <w:p w14:paraId="5FB6EFA9" w14:textId="610AE460" w:rsidR="00E14877" w:rsidRPr="00DA2321" w:rsidRDefault="72607D01" w:rsidP="405AB0FD">
                  <w:pPr>
                    <w:jc w:val="both"/>
                    <w:rPr>
                      <w:rFonts w:ascii="Arial" w:eastAsiaTheme="minorEastAsia" w:hAnsi="Arial" w:cs="Arial"/>
                      <w:sz w:val="20"/>
                      <w:szCs w:val="20"/>
                      <w:lang w:val="en-GB" w:eastAsia="zh-CN"/>
                      <w:rPrChange w:id="363" w:author="Dajun Wang" w:date="2022-04-28T22:15:00Z">
                        <w:rPr>
                          <w:rFonts w:eastAsiaTheme="minorEastAsia"/>
                          <w:b/>
                          <w:bCs/>
                          <w:sz w:val="20"/>
                          <w:szCs w:val="20"/>
                          <w:lang w:val="en-GB" w:eastAsia="zh-CN"/>
                        </w:rPr>
                      </w:rPrChange>
                    </w:rPr>
                  </w:pPr>
                  <w:proofErr w:type="spellStart"/>
                  <w:r w:rsidRPr="405AB0FD">
                    <w:rPr>
                      <w:rFonts w:ascii="Arial" w:eastAsiaTheme="minorEastAsia" w:hAnsi="Arial" w:cs="Arial"/>
                      <w:sz w:val="20"/>
                      <w:szCs w:val="20"/>
                      <w:lang w:val="en-GB" w:eastAsia="zh-CN"/>
                      <w:rPrChange w:id="364" w:author="Dajun Wang" w:date="2022-04-28T22:15:00Z">
                        <w:rPr>
                          <w:rFonts w:eastAsiaTheme="minorEastAsia"/>
                          <w:b/>
                          <w:bCs/>
                          <w:sz w:val="20"/>
                          <w:szCs w:val="20"/>
                          <w:lang w:val="en-GB" w:eastAsia="zh-CN"/>
                        </w:rPr>
                      </w:rPrChange>
                    </w:rPr>
                    <w:t>Forg</w:t>
                  </w:r>
                  <w:proofErr w:type="spellEnd"/>
                </w:p>
              </w:tc>
              <w:tc>
                <w:tcPr>
                  <w:tcW w:w="990" w:type="dxa"/>
                  <w:tcPrChange w:id="365" w:author="Dajun Wang" w:date="2022-07-18T12:30:00Z">
                    <w:tcPr>
                      <w:tcW w:w="900" w:type="dxa"/>
                    </w:tcPr>
                  </w:tcPrChange>
                </w:tcPr>
                <w:p w14:paraId="0814FF30" w14:textId="2033C1C1" w:rsidR="00E14877" w:rsidRPr="00DA2321" w:rsidRDefault="3CFA13E0" w:rsidP="405AB0FD">
                  <w:pPr>
                    <w:jc w:val="both"/>
                    <w:rPr>
                      <w:rFonts w:ascii="Arial" w:eastAsiaTheme="minorEastAsia" w:hAnsi="Arial" w:cs="Arial"/>
                      <w:sz w:val="20"/>
                      <w:szCs w:val="20"/>
                      <w:lang w:val="en-GB" w:eastAsia="zh-CN"/>
                      <w:rPrChange w:id="366"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67" w:author="Dajun Wang" w:date="2022-04-28T22:15:00Z">
                        <w:rPr>
                          <w:rFonts w:eastAsiaTheme="minorEastAsia"/>
                          <w:b/>
                          <w:bCs/>
                          <w:sz w:val="20"/>
                          <w:szCs w:val="20"/>
                          <w:lang w:val="en-GB" w:eastAsia="zh-CN"/>
                        </w:rPr>
                      </w:rPrChange>
                    </w:rPr>
                    <w:t>D/T</w:t>
                  </w:r>
                </w:p>
              </w:tc>
              <w:tc>
                <w:tcPr>
                  <w:tcW w:w="9143" w:type="dxa"/>
                  <w:tcPrChange w:id="368" w:author="Dajun Wang" w:date="2022-07-18T12:30:00Z">
                    <w:tcPr>
                      <w:tcW w:w="7792" w:type="dxa"/>
                      <w:gridSpan w:val="4"/>
                    </w:tcPr>
                  </w:tcPrChange>
                </w:tcPr>
                <w:p w14:paraId="288E9148" w14:textId="4A6895DE" w:rsidR="00E14877" w:rsidRPr="0084393D" w:rsidRDefault="21D59EAB" w:rsidP="405AB0FD">
                  <w:pPr>
                    <w:jc w:val="both"/>
                    <w:rPr>
                      <w:rFonts w:ascii="Arial" w:eastAsiaTheme="minorEastAsia" w:hAnsi="Arial" w:cs="Arial"/>
                      <w:sz w:val="20"/>
                      <w:szCs w:val="20"/>
                      <w:lang w:val="en-GB" w:eastAsia="zh-CN"/>
                      <w:rPrChange w:id="369"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70" w:author="Dajun Wang" w:date="2022-07-18T12:30:00Z">
                        <w:rPr>
                          <w:rFonts w:ascii="Arial" w:eastAsiaTheme="minorEastAsia" w:hAnsi="Arial" w:cs="Arial"/>
                          <w:b/>
                          <w:bCs/>
                          <w:sz w:val="20"/>
                          <w:szCs w:val="20"/>
                          <w:lang w:val="en-GB" w:eastAsia="zh-CN"/>
                        </w:rPr>
                      </w:rPrChange>
                    </w:rPr>
                    <w:t>Digging substrate with paws</w:t>
                  </w:r>
                </w:p>
              </w:tc>
            </w:tr>
            <w:tr w:rsidR="00366758" w:rsidRPr="00DA2321" w14:paraId="6AAC775D" w14:textId="77777777" w:rsidTr="0084393D">
              <w:tblPrEx>
                <w:tblPrExChange w:id="371" w:author="Dajun Wang" w:date="2022-07-18T12:30:00Z">
                  <w:tblPrEx>
                    <w:tblW w:w="12443" w:type="dxa"/>
                  </w:tblPrEx>
                </w:tblPrExChange>
              </w:tblPrEx>
              <w:trPr>
                <w:trPrChange w:id="372" w:author="Dajun Wang" w:date="2022-07-18T12:30:00Z">
                  <w:trPr>
                    <w:gridAfter w:val="0"/>
                  </w:trPr>
                </w:trPrChange>
              </w:trPr>
              <w:tc>
                <w:tcPr>
                  <w:tcW w:w="1365" w:type="dxa"/>
                  <w:tcPrChange w:id="373" w:author="Dajun Wang" w:date="2022-07-18T12:30:00Z">
                    <w:tcPr>
                      <w:tcW w:w="3110" w:type="dxa"/>
                    </w:tcPr>
                  </w:tcPrChange>
                </w:tcPr>
                <w:p w14:paraId="4E240BD3" w14:textId="0C26F04B" w:rsidR="00366758" w:rsidRPr="0084393D" w:rsidRDefault="15734A0D" w:rsidP="405AB0FD">
                  <w:pPr>
                    <w:jc w:val="both"/>
                    <w:rPr>
                      <w:rFonts w:ascii="Arial" w:eastAsiaTheme="minorEastAsia" w:hAnsi="Arial" w:cs="Arial"/>
                      <w:b/>
                      <w:bCs/>
                      <w:sz w:val="20"/>
                      <w:szCs w:val="20"/>
                      <w:lang w:val="en-GB" w:eastAsia="zh-CN"/>
                      <w:rPrChange w:id="374"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375" w:author="Dajun Wang" w:date="2022-07-18T12:30:00Z">
                        <w:rPr>
                          <w:rFonts w:eastAsiaTheme="minorEastAsia"/>
                          <w:b/>
                          <w:bCs/>
                          <w:sz w:val="20"/>
                          <w:szCs w:val="20"/>
                          <w:lang w:val="en-GB" w:eastAsia="zh-CN"/>
                        </w:rPr>
                      </w:rPrChange>
                    </w:rPr>
                    <w:t>OOS</w:t>
                  </w:r>
                </w:p>
              </w:tc>
              <w:tc>
                <w:tcPr>
                  <w:tcW w:w="945" w:type="dxa"/>
                  <w:tcPrChange w:id="376" w:author="Dajun Wang" w:date="2022-07-18T12:30:00Z">
                    <w:tcPr>
                      <w:tcW w:w="641" w:type="dxa"/>
                      <w:gridSpan w:val="2"/>
                    </w:tcPr>
                  </w:tcPrChange>
                </w:tcPr>
                <w:p w14:paraId="57E67FBB" w14:textId="1804C79E" w:rsidR="00366758" w:rsidRPr="00DA2321" w:rsidRDefault="72607D01" w:rsidP="405AB0FD">
                  <w:pPr>
                    <w:jc w:val="both"/>
                    <w:rPr>
                      <w:rFonts w:ascii="Arial" w:eastAsiaTheme="minorEastAsia" w:hAnsi="Arial" w:cs="Arial"/>
                      <w:sz w:val="20"/>
                      <w:szCs w:val="20"/>
                      <w:lang w:val="en-GB" w:eastAsia="zh-CN"/>
                      <w:rPrChange w:id="377"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78" w:author="Dajun Wang" w:date="2022-04-28T22:15:00Z">
                        <w:rPr>
                          <w:rFonts w:eastAsiaTheme="minorEastAsia"/>
                          <w:b/>
                          <w:bCs/>
                          <w:sz w:val="20"/>
                          <w:szCs w:val="20"/>
                          <w:lang w:val="en-GB" w:eastAsia="zh-CN"/>
                        </w:rPr>
                      </w:rPrChange>
                    </w:rPr>
                    <w:t>OOS</w:t>
                  </w:r>
                </w:p>
              </w:tc>
              <w:tc>
                <w:tcPr>
                  <w:tcW w:w="990" w:type="dxa"/>
                  <w:tcPrChange w:id="379" w:author="Dajun Wang" w:date="2022-07-18T12:30:00Z">
                    <w:tcPr>
                      <w:tcW w:w="900" w:type="dxa"/>
                    </w:tcPr>
                  </w:tcPrChange>
                </w:tcPr>
                <w:p w14:paraId="40BF2038" w14:textId="5B83EE02" w:rsidR="00366758" w:rsidRPr="00DA2321" w:rsidRDefault="3CFA13E0" w:rsidP="405AB0FD">
                  <w:pPr>
                    <w:jc w:val="both"/>
                    <w:rPr>
                      <w:rFonts w:ascii="Arial" w:eastAsiaTheme="minorEastAsia" w:hAnsi="Arial" w:cs="Arial"/>
                      <w:sz w:val="20"/>
                      <w:szCs w:val="20"/>
                      <w:lang w:val="en-GB" w:eastAsia="zh-CN"/>
                      <w:rPrChange w:id="380"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81" w:author="Dajun Wang" w:date="2022-04-28T22:15:00Z">
                        <w:rPr>
                          <w:rFonts w:eastAsiaTheme="minorEastAsia"/>
                          <w:b/>
                          <w:bCs/>
                          <w:sz w:val="20"/>
                          <w:szCs w:val="20"/>
                          <w:lang w:val="en-GB" w:eastAsia="zh-CN"/>
                        </w:rPr>
                      </w:rPrChange>
                    </w:rPr>
                    <w:t>D/T</w:t>
                  </w:r>
                </w:p>
              </w:tc>
              <w:tc>
                <w:tcPr>
                  <w:tcW w:w="9143" w:type="dxa"/>
                  <w:tcPrChange w:id="382" w:author="Dajun Wang" w:date="2022-07-18T12:30:00Z">
                    <w:tcPr>
                      <w:tcW w:w="7792" w:type="dxa"/>
                      <w:gridSpan w:val="4"/>
                    </w:tcPr>
                  </w:tcPrChange>
                </w:tcPr>
                <w:p w14:paraId="7F43E4C6" w14:textId="3B601627" w:rsidR="00366758" w:rsidRPr="0084393D" w:rsidRDefault="21D59EAB" w:rsidP="405AB0FD">
                  <w:pPr>
                    <w:jc w:val="both"/>
                    <w:rPr>
                      <w:rFonts w:ascii="Arial" w:eastAsiaTheme="minorEastAsia" w:hAnsi="Arial" w:cs="Arial"/>
                      <w:sz w:val="20"/>
                      <w:szCs w:val="20"/>
                      <w:lang w:val="en-GB" w:eastAsia="zh-CN"/>
                      <w:rPrChange w:id="383"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84" w:author="Dajun Wang" w:date="2022-07-18T12:30:00Z">
                        <w:rPr>
                          <w:rFonts w:ascii="Arial" w:eastAsiaTheme="minorEastAsia" w:hAnsi="Arial" w:cs="Arial"/>
                          <w:b/>
                          <w:bCs/>
                          <w:sz w:val="20"/>
                          <w:szCs w:val="20"/>
                          <w:lang w:val="en-GB" w:eastAsia="zh-CN"/>
                        </w:rPr>
                      </w:rPrChange>
                    </w:rPr>
                    <w:t>Not in observer’s view</w:t>
                  </w:r>
                </w:p>
              </w:tc>
            </w:tr>
            <w:tr w:rsidR="00F7272B" w:rsidRPr="00DA2321" w14:paraId="0D491A43" w14:textId="77777777" w:rsidTr="0084393D">
              <w:tblPrEx>
                <w:tblPrExChange w:id="385" w:author="Dajun Wang" w:date="2022-07-18T12:30:00Z">
                  <w:tblPrEx>
                    <w:tblW w:w="12443" w:type="dxa"/>
                    <w:tblLayout w:type="fixed"/>
                  </w:tblPrEx>
                </w:tblPrExChange>
              </w:tblPrEx>
              <w:tc>
                <w:tcPr>
                  <w:tcW w:w="1365" w:type="dxa"/>
                  <w:tcPrChange w:id="386" w:author="Dajun Wang" w:date="2022-07-18T12:30:00Z">
                    <w:tcPr>
                      <w:tcW w:w="1365" w:type="dxa"/>
                      <w:gridSpan w:val="2"/>
                    </w:tcPr>
                  </w:tcPrChange>
                </w:tcPr>
                <w:p w14:paraId="05D729AF" w14:textId="63B5309C" w:rsidR="00F7272B" w:rsidRPr="0084393D" w:rsidRDefault="3CFA13E0" w:rsidP="405AB0FD">
                  <w:pPr>
                    <w:jc w:val="both"/>
                    <w:rPr>
                      <w:rFonts w:ascii="Arial" w:eastAsiaTheme="minorEastAsia" w:hAnsi="Arial" w:cs="Arial"/>
                      <w:b/>
                      <w:bCs/>
                      <w:sz w:val="20"/>
                      <w:szCs w:val="20"/>
                      <w:lang w:val="en-GB" w:eastAsia="zh-CN"/>
                      <w:rPrChange w:id="387" w:author="Dajun Wang" w:date="2022-07-18T12:30:00Z">
                        <w:rPr>
                          <w:rFonts w:ascii="Arial" w:eastAsiaTheme="minorEastAsia" w:hAnsi="Arial" w:cs="Arial"/>
                          <w:sz w:val="20"/>
                          <w:szCs w:val="20"/>
                          <w:lang w:val="en-GB" w:eastAsia="zh-CN"/>
                        </w:rPr>
                      </w:rPrChange>
                    </w:rPr>
                  </w:pPr>
                  <w:r w:rsidRPr="0084393D">
                    <w:rPr>
                      <w:rFonts w:ascii="Arial" w:eastAsiaTheme="minorEastAsia" w:hAnsi="Arial" w:cs="Arial"/>
                      <w:b/>
                      <w:bCs/>
                      <w:sz w:val="20"/>
                      <w:szCs w:val="20"/>
                      <w:lang w:val="en-GB" w:eastAsia="zh-CN"/>
                      <w:rPrChange w:id="388" w:author="Dajun Wang" w:date="2022-07-18T12:30:00Z">
                        <w:rPr>
                          <w:rFonts w:ascii="Arial" w:eastAsiaTheme="minorEastAsia" w:hAnsi="Arial" w:cs="Arial"/>
                          <w:sz w:val="20"/>
                          <w:szCs w:val="20"/>
                          <w:lang w:val="en-GB" w:eastAsia="zh-CN"/>
                        </w:rPr>
                      </w:rPrChange>
                    </w:rPr>
                    <w:t>Stereotypy</w:t>
                  </w:r>
                </w:p>
              </w:tc>
              <w:tc>
                <w:tcPr>
                  <w:tcW w:w="945" w:type="dxa"/>
                  <w:tcPrChange w:id="389" w:author="Dajun Wang" w:date="2022-07-18T12:30:00Z">
                    <w:tcPr>
                      <w:tcW w:w="945" w:type="dxa"/>
                      <w:gridSpan w:val="3"/>
                    </w:tcPr>
                  </w:tcPrChange>
                </w:tcPr>
                <w:p w14:paraId="2A66E276" w14:textId="77C0D5BD" w:rsidR="00F7272B" w:rsidRPr="00DA2321" w:rsidRDefault="3CFA13E0" w:rsidP="405AB0FD">
                  <w:pPr>
                    <w:jc w:val="both"/>
                    <w:rPr>
                      <w:rFonts w:ascii="Arial" w:eastAsiaTheme="minorEastAsia" w:hAnsi="Arial" w:cs="Arial"/>
                      <w:sz w:val="20"/>
                      <w:szCs w:val="20"/>
                      <w:lang w:val="en-GB" w:eastAsia="zh-CN"/>
                      <w:rPrChange w:id="390"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91" w:author="Dajun Wang" w:date="2022-04-28T22:15:00Z">
                        <w:rPr>
                          <w:rFonts w:eastAsiaTheme="minorEastAsia"/>
                          <w:b/>
                          <w:bCs/>
                          <w:sz w:val="20"/>
                          <w:szCs w:val="20"/>
                          <w:lang w:val="en-GB" w:eastAsia="zh-CN"/>
                        </w:rPr>
                      </w:rPrChange>
                    </w:rPr>
                    <w:t>STR</w:t>
                  </w:r>
                  <w:r w:rsidR="11FFBBEA" w:rsidRPr="405AB0FD">
                    <w:rPr>
                      <w:rFonts w:ascii="Arial" w:eastAsiaTheme="minorEastAsia" w:hAnsi="Arial" w:cs="Arial"/>
                      <w:sz w:val="20"/>
                      <w:szCs w:val="20"/>
                      <w:lang w:val="en-GB" w:eastAsia="zh-CN"/>
                      <w:rPrChange w:id="392" w:author="Dajun Wang" w:date="2022-04-28T22:15:00Z">
                        <w:rPr>
                          <w:rFonts w:eastAsiaTheme="minorEastAsia"/>
                          <w:b/>
                          <w:bCs/>
                          <w:sz w:val="20"/>
                          <w:szCs w:val="20"/>
                          <w:lang w:val="en-GB" w:eastAsia="zh-CN"/>
                        </w:rPr>
                      </w:rPrChange>
                    </w:rPr>
                    <w:t>O</w:t>
                  </w:r>
                </w:p>
              </w:tc>
              <w:tc>
                <w:tcPr>
                  <w:tcW w:w="990" w:type="dxa"/>
                  <w:tcPrChange w:id="393" w:author="Dajun Wang" w:date="2022-07-18T12:30:00Z">
                    <w:tcPr>
                      <w:tcW w:w="990" w:type="dxa"/>
                      <w:gridSpan w:val="4"/>
                    </w:tcPr>
                  </w:tcPrChange>
                </w:tcPr>
                <w:p w14:paraId="480A9212" w14:textId="3CD42655" w:rsidR="00F7272B" w:rsidRPr="00DA2321" w:rsidRDefault="11FFBBEA" w:rsidP="405AB0FD">
                  <w:pPr>
                    <w:jc w:val="both"/>
                    <w:rPr>
                      <w:rFonts w:ascii="Arial" w:eastAsiaTheme="minorEastAsia" w:hAnsi="Arial" w:cs="Arial"/>
                      <w:sz w:val="20"/>
                      <w:szCs w:val="20"/>
                      <w:lang w:val="en-GB" w:eastAsia="zh-CN"/>
                      <w:rPrChange w:id="394"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395" w:author="Dajun Wang" w:date="2022-04-28T22:15:00Z">
                        <w:rPr>
                          <w:rFonts w:eastAsiaTheme="minorEastAsia"/>
                          <w:b/>
                          <w:bCs/>
                          <w:sz w:val="20"/>
                          <w:szCs w:val="20"/>
                          <w:lang w:val="en-GB" w:eastAsia="zh-CN"/>
                        </w:rPr>
                      </w:rPrChange>
                    </w:rPr>
                    <w:t>D/T</w:t>
                  </w:r>
                </w:p>
              </w:tc>
              <w:tc>
                <w:tcPr>
                  <w:tcW w:w="9143" w:type="dxa"/>
                  <w:tcPrChange w:id="396" w:author="Dajun Wang" w:date="2022-07-18T12:30:00Z">
                    <w:tcPr>
                      <w:tcW w:w="9143" w:type="dxa"/>
                    </w:tcPr>
                  </w:tcPrChange>
                </w:tcPr>
                <w:p w14:paraId="50CF4835" w14:textId="41F95DDE" w:rsidR="00F7272B" w:rsidRPr="0084393D" w:rsidRDefault="21D59EAB" w:rsidP="405AB0FD">
                  <w:pPr>
                    <w:spacing w:line="259" w:lineRule="auto"/>
                    <w:jc w:val="both"/>
                    <w:rPr>
                      <w:rFonts w:ascii="Arial" w:eastAsiaTheme="minorEastAsia" w:hAnsi="Arial" w:cs="Arial"/>
                      <w:sz w:val="20"/>
                      <w:szCs w:val="20"/>
                      <w:lang w:val="en-GB" w:eastAsia="zh-CN"/>
                      <w:rPrChange w:id="397"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398" w:author="Dajun Wang" w:date="2022-07-18T12:30:00Z">
                        <w:rPr>
                          <w:rFonts w:ascii="Arial" w:eastAsiaTheme="minorEastAsia" w:hAnsi="Arial" w:cs="Arial"/>
                          <w:b/>
                          <w:bCs/>
                          <w:sz w:val="20"/>
                          <w:szCs w:val="20"/>
                          <w:lang w:val="en-GB" w:eastAsia="zh-CN"/>
                        </w:rPr>
                      </w:rPrChange>
                    </w:rPr>
                    <w:t xml:space="preserve">Pacing considered after animal has traversed same </w:t>
                  </w:r>
                </w:p>
                <w:p w14:paraId="5892A823" w14:textId="09D1F5DC" w:rsidR="00F7272B" w:rsidRPr="0084393D" w:rsidRDefault="21D59EAB" w:rsidP="405AB0FD">
                  <w:pPr>
                    <w:spacing w:line="259" w:lineRule="auto"/>
                    <w:jc w:val="both"/>
                    <w:rPr>
                      <w:rFonts w:ascii="Arial" w:eastAsiaTheme="minorEastAsia" w:hAnsi="Arial" w:cs="Arial"/>
                      <w:sz w:val="20"/>
                      <w:szCs w:val="20"/>
                      <w:lang w:val="en-GB" w:eastAsia="zh-CN"/>
                      <w:rPrChange w:id="399" w:author="Dajun Wang" w:date="2022-07-18T12:30:00Z">
                        <w:rPr>
                          <w:rFonts w:ascii="Arial" w:eastAsiaTheme="minorEastAsia" w:hAnsi="Arial" w:cs="Arial"/>
                          <w:b/>
                          <w:bCs/>
                          <w:sz w:val="20"/>
                          <w:szCs w:val="20"/>
                          <w:lang w:val="en-GB" w:eastAsia="zh-CN"/>
                        </w:rPr>
                      </w:rPrChange>
                    </w:rPr>
                  </w:pPr>
                  <w:r w:rsidRPr="0084393D">
                    <w:rPr>
                      <w:rFonts w:ascii="Arial" w:eastAsiaTheme="minorEastAsia" w:hAnsi="Arial" w:cs="Arial"/>
                      <w:sz w:val="20"/>
                      <w:szCs w:val="20"/>
                      <w:lang w:val="en-GB" w:eastAsia="zh-CN"/>
                      <w:rPrChange w:id="400" w:author="Dajun Wang" w:date="2022-07-18T12:30:00Z">
                        <w:rPr>
                          <w:rFonts w:ascii="Arial" w:eastAsiaTheme="minorEastAsia" w:hAnsi="Arial" w:cs="Arial"/>
                          <w:b/>
                          <w:bCs/>
                          <w:sz w:val="20"/>
                          <w:szCs w:val="20"/>
                          <w:lang w:val="en-GB" w:eastAsia="zh-CN"/>
                        </w:rPr>
                      </w:rPrChange>
                    </w:rPr>
                    <w:t>Route at least 3 times</w:t>
                  </w:r>
                </w:p>
              </w:tc>
            </w:tr>
            <w:tr w:rsidR="00366758" w:rsidRPr="00DA2321" w14:paraId="6363697A" w14:textId="77777777" w:rsidTr="0084393D">
              <w:tblPrEx>
                <w:tblPrExChange w:id="401" w:author="Dajun Wang" w:date="2022-07-18T12:30:00Z">
                  <w:tblPrEx>
                    <w:tblW w:w="12443" w:type="dxa"/>
                  </w:tblPrEx>
                </w:tblPrExChange>
              </w:tblPrEx>
              <w:trPr>
                <w:trPrChange w:id="402" w:author="Dajun Wang" w:date="2022-07-18T12:30:00Z">
                  <w:trPr>
                    <w:gridAfter w:val="0"/>
                  </w:trPr>
                </w:trPrChange>
              </w:trPr>
              <w:tc>
                <w:tcPr>
                  <w:tcW w:w="1365" w:type="dxa"/>
                  <w:tcPrChange w:id="403" w:author="Dajun Wang" w:date="2022-07-18T12:30:00Z">
                    <w:tcPr>
                      <w:tcW w:w="3110" w:type="dxa"/>
                    </w:tcPr>
                  </w:tcPrChange>
                </w:tcPr>
                <w:p w14:paraId="0A104B97" w14:textId="1394BEB6" w:rsidR="00366758" w:rsidRPr="0084393D" w:rsidRDefault="15734A0D" w:rsidP="405AB0FD">
                  <w:pPr>
                    <w:jc w:val="both"/>
                    <w:rPr>
                      <w:rFonts w:ascii="Arial" w:eastAsiaTheme="minorEastAsia" w:hAnsi="Arial" w:cs="Arial"/>
                      <w:b/>
                      <w:bCs/>
                      <w:sz w:val="20"/>
                      <w:szCs w:val="20"/>
                      <w:lang w:val="en-GB" w:eastAsia="zh-CN"/>
                      <w:rPrChange w:id="404" w:author="Dajun Wang" w:date="2022-07-18T12:30:00Z">
                        <w:rPr>
                          <w:rFonts w:eastAsiaTheme="minorEastAsia"/>
                          <w:b/>
                          <w:bCs/>
                          <w:sz w:val="20"/>
                          <w:szCs w:val="20"/>
                          <w:lang w:val="en-GB" w:eastAsia="zh-CN"/>
                        </w:rPr>
                      </w:rPrChange>
                    </w:rPr>
                  </w:pPr>
                  <w:r w:rsidRPr="0084393D">
                    <w:rPr>
                      <w:rFonts w:ascii="Arial" w:eastAsiaTheme="minorEastAsia" w:hAnsi="Arial" w:cs="Arial"/>
                      <w:b/>
                      <w:bCs/>
                      <w:sz w:val="20"/>
                      <w:szCs w:val="20"/>
                      <w:lang w:val="en-GB" w:eastAsia="zh-CN"/>
                      <w:rPrChange w:id="405" w:author="Dajun Wang" w:date="2022-07-18T12:30:00Z">
                        <w:rPr>
                          <w:rFonts w:eastAsiaTheme="minorEastAsia"/>
                          <w:b/>
                          <w:bCs/>
                          <w:sz w:val="20"/>
                          <w:szCs w:val="20"/>
                          <w:lang w:val="en-GB" w:eastAsia="zh-CN"/>
                        </w:rPr>
                      </w:rPrChange>
                    </w:rPr>
                    <w:t>Others</w:t>
                  </w:r>
                </w:p>
              </w:tc>
              <w:tc>
                <w:tcPr>
                  <w:tcW w:w="945" w:type="dxa"/>
                  <w:tcPrChange w:id="406" w:author="Dajun Wang" w:date="2022-07-18T12:30:00Z">
                    <w:tcPr>
                      <w:tcW w:w="641" w:type="dxa"/>
                      <w:gridSpan w:val="2"/>
                    </w:tcPr>
                  </w:tcPrChange>
                </w:tcPr>
                <w:p w14:paraId="2E308386" w14:textId="6C9F27B6" w:rsidR="00366758" w:rsidRPr="00DA2321" w:rsidRDefault="72607D01" w:rsidP="405AB0FD">
                  <w:pPr>
                    <w:jc w:val="both"/>
                    <w:rPr>
                      <w:rFonts w:ascii="Arial" w:eastAsiaTheme="minorEastAsia" w:hAnsi="Arial" w:cs="Arial"/>
                      <w:sz w:val="20"/>
                      <w:szCs w:val="20"/>
                      <w:lang w:val="en-GB" w:eastAsia="zh-CN"/>
                      <w:rPrChange w:id="407" w:author="Dajun Wang" w:date="2022-04-28T22:15:00Z">
                        <w:rPr>
                          <w:rFonts w:eastAsiaTheme="minorEastAsia"/>
                          <w:b/>
                          <w:bCs/>
                          <w:sz w:val="20"/>
                          <w:szCs w:val="20"/>
                          <w:lang w:val="en-GB" w:eastAsia="zh-CN"/>
                        </w:rPr>
                      </w:rPrChange>
                    </w:rPr>
                  </w:pPr>
                  <w:proofErr w:type="spellStart"/>
                  <w:r w:rsidRPr="405AB0FD">
                    <w:rPr>
                      <w:rFonts w:ascii="Arial" w:eastAsiaTheme="minorEastAsia" w:hAnsi="Arial" w:cs="Arial"/>
                      <w:sz w:val="20"/>
                      <w:szCs w:val="20"/>
                      <w:lang w:val="en-GB" w:eastAsia="zh-CN"/>
                      <w:rPrChange w:id="408" w:author="Dajun Wang" w:date="2022-04-28T22:15:00Z">
                        <w:rPr>
                          <w:rFonts w:eastAsiaTheme="minorEastAsia"/>
                          <w:b/>
                          <w:bCs/>
                          <w:sz w:val="20"/>
                          <w:szCs w:val="20"/>
                          <w:lang w:val="en-GB" w:eastAsia="zh-CN"/>
                        </w:rPr>
                      </w:rPrChange>
                    </w:rPr>
                    <w:t>Othr</w:t>
                  </w:r>
                  <w:proofErr w:type="spellEnd"/>
                </w:p>
              </w:tc>
              <w:tc>
                <w:tcPr>
                  <w:tcW w:w="990" w:type="dxa"/>
                  <w:tcPrChange w:id="409" w:author="Dajun Wang" w:date="2022-07-18T12:30:00Z">
                    <w:tcPr>
                      <w:tcW w:w="900" w:type="dxa"/>
                    </w:tcPr>
                  </w:tcPrChange>
                </w:tcPr>
                <w:p w14:paraId="163270D7" w14:textId="407D5607" w:rsidR="00366758" w:rsidRPr="00DA2321" w:rsidRDefault="3CFA13E0" w:rsidP="405AB0FD">
                  <w:pPr>
                    <w:jc w:val="both"/>
                    <w:rPr>
                      <w:rFonts w:ascii="Arial" w:eastAsiaTheme="minorEastAsia" w:hAnsi="Arial" w:cs="Arial"/>
                      <w:sz w:val="20"/>
                      <w:szCs w:val="20"/>
                      <w:lang w:val="en-GB" w:eastAsia="zh-CN"/>
                      <w:rPrChange w:id="410" w:author="Dajun Wang" w:date="2022-04-28T22:15:00Z">
                        <w:rPr>
                          <w:rFonts w:eastAsiaTheme="minorEastAsia"/>
                          <w:b/>
                          <w:bCs/>
                          <w:sz w:val="20"/>
                          <w:szCs w:val="20"/>
                          <w:lang w:val="en-GB" w:eastAsia="zh-CN"/>
                        </w:rPr>
                      </w:rPrChange>
                    </w:rPr>
                  </w:pPr>
                  <w:r w:rsidRPr="405AB0FD">
                    <w:rPr>
                      <w:rFonts w:ascii="Arial" w:eastAsiaTheme="minorEastAsia" w:hAnsi="Arial" w:cs="Arial"/>
                      <w:sz w:val="20"/>
                      <w:szCs w:val="20"/>
                      <w:lang w:val="en-GB" w:eastAsia="zh-CN"/>
                      <w:rPrChange w:id="411" w:author="Dajun Wang" w:date="2022-04-28T22:15:00Z">
                        <w:rPr>
                          <w:rFonts w:eastAsiaTheme="minorEastAsia"/>
                          <w:b/>
                          <w:bCs/>
                          <w:sz w:val="20"/>
                          <w:szCs w:val="20"/>
                          <w:lang w:val="en-GB" w:eastAsia="zh-CN"/>
                        </w:rPr>
                      </w:rPrChange>
                    </w:rPr>
                    <w:t>D/T</w:t>
                  </w:r>
                </w:p>
              </w:tc>
              <w:tc>
                <w:tcPr>
                  <w:tcW w:w="9143" w:type="dxa"/>
                  <w:tcPrChange w:id="412" w:author="Dajun Wang" w:date="2022-07-18T12:30:00Z">
                    <w:tcPr>
                      <w:tcW w:w="7792" w:type="dxa"/>
                      <w:gridSpan w:val="4"/>
                    </w:tcPr>
                  </w:tcPrChange>
                </w:tcPr>
                <w:p w14:paraId="281FB4AF" w14:textId="77777777" w:rsidR="00366758" w:rsidRPr="00DA2321" w:rsidRDefault="00366758" w:rsidP="405AB0FD">
                  <w:pPr>
                    <w:jc w:val="both"/>
                    <w:rPr>
                      <w:rFonts w:ascii="Arial" w:eastAsiaTheme="minorEastAsia" w:hAnsi="Arial" w:cs="Arial"/>
                      <w:b/>
                      <w:bCs/>
                      <w:sz w:val="20"/>
                      <w:szCs w:val="20"/>
                      <w:lang w:val="en-GB" w:eastAsia="zh-CN"/>
                    </w:rPr>
                  </w:pPr>
                </w:p>
              </w:tc>
            </w:tr>
          </w:tbl>
          <w:p w14:paraId="3DC0167D" w14:textId="704EAB56" w:rsidR="304E0EC0" w:rsidRPr="00DA2321" w:rsidDel="0084393D" w:rsidRDefault="304E0EC0" w:rsidP="146B7F71">
            <w:pPr>
              <w:spacing w:after="0" w:line="240" w:lineRule="auto"/>
              <w:jc w:val="both"/>
              <w:rPr>
                <w:del w:id="413" w:author="Dajun Wang" w:date="2022-07-18T12:30:00Z"/>
                <w:rFonts w:ascii="Arial" w:eastAsiaTheme="minorEastAsia" w:hAnsi="Arial" w:cs="Arial"/>
                <w:b/>
                <w:bCs/>
                <w:sz w:val="20"/>
                <w:szCs w:val="20"/>
                <w:lang w:val="en-GB" w:eastAsia="zh-CN"/>
              </w:rPr>
            </w:pPr>
          </w:p>
          <w:p w14:paraId="421D2CF2" w14:textId="77777777" w:rsidR="00BC63E1" w:rsidRPr="00DA2321" w:rsidDel="0084393D" w:rsidRDefault="00BC63E1" w:rsidP="146B7F71">
            <w:pPr>
              <w:spacing w:after="0" w:line="240" w:lineRule="auto"/>
              <w:jc w:val="both"/>
              <w:rPr>
                <w:del w:id="414" w:author="Dajun Wang" w:date="2022-07-18T12:28:00Z"/>
                <w:rFonts w:ascii="Arial" w:eastAsiaTheme="minorEastAsia" w:hAnsi="Arial" w:cs="Arial"/>
                <w:b/>
                <w:bCs/>
                <w:sz w:val="20"/>
                <w:szCs w:val="20"/>
                <w:lang w:val="en-GB" w:eastAsia="zh-CN"/>
              </w:rPr>
            </w:pPr>
          </w:p>
          <w:p w14:paraId="744EE570" w14:textId="3AEF3AA2" w:rsidR="00BC63E1" w:rsidRPr="00DA2321" w:rsidDel="0084393D" w:rsidRDefault="00BC63E1" w:rsidP="304E0EC0">
            <w:pPr>
              <w:spacing w:after="0" w:line="240" w:lineRule="auto"/>
              <w:jc w:val="both"/>
              <w:rPr>
                <w:del w:id="415" w:author="Dajun Wang" w:date="2022-07-18T12:28:00Z"/>
                <w:rFonts w:ascii="Arial" w:eastAsiaTheme="minorEastAsia" w:hAnsi="Arial" w:cs="Arial"/>
                <w:b/>
                <w:bCs/>
                <w:sz w:val="20"/>
                <w:szCs w:val="20"/>
                <w:lang w:val="en-GB" w:eastAsia="zh-CN"/>
              </w:rPr>
            </w:pPr>
          </w:p>
          <w:p w14:paraId="0887992D" w14:textId="4AD68FB3" w:rsidR="005223BF" w:rsidRPr="0084393D" w:rsidRDefault="005223BF" w:rsidP="4C52E3E7">
            <w:pPr>
              <w:pStyle w:val="ListParagraph"/>
              <w:numPr>
                <w:ilvl w:val="0"/>
                <w:numId w:val="51"/>
              </w:numPr>
              <w:autoSpaceDE w:val="0"/>
              <w:autoSpaceDN w:val="0"/>
              <w:adjustRightInd w:val="0"/>
              <w:spacing w:after="0" w:line="240" w:lineRule="auto"/>
              <w:jc w:val="both"/>
              <w:rPr>
                <w:rFonts w:eastAsiaTheme="minorEastAsia"/>
                <w:b/>
                <w:bCs/>
                <w:sz w:val="20"/>
                <w:szCs w:val="20"/>
                <w:lang w:val="en-GB" w:eastAsia="zh-CN"/>
                <w:rPrChange w:id="416" w:author="Dajun Wang" w:date="2022-07-18T12:30:00Z">
                  <w:rPr>
                    <w:lang w:val="en-GB" w:eastAsia="zh-CN"/>
                  </w:rPr>
                </w:rPrChange>
              </w:rPr>
            </w:pPr>
          </w:p>
        </w:tc>
      </w:tr>
      <w:tr w:rsidR="304E0EC0" w14:paraId="49DC9698" w14:textId="77777777" w:rsidTr="4C52E3E7">
        <w:trPr>
          <w:trHeight w:val="887"/>
        </w:trPr>
        <w:tc>
          <w:tcPr>
            <w:tcW w:w="9540" w:type="dxa"/>
            <w:shd w:val="clear" w:color="auto" w:fill="auto"/>
          </w:tcPr>
          <w:p w14:paraId="3F19937B" w14:textId="41D7296E" w:rsidR="304E0EC0" w:rsidRDefault="304E0EC0" w:rsidP="304E0EC0">
            <w:pPr>
              <w:spacing w:line="240" w:lineRule="auto"/>
              <w:jc w:val="both"/>
              <w:rPr>
                <w:rFonts w:ascii="Arial" w:eastAsia="MS Song" w:hAnsi="Arial" w:cs="Arial"/>
                <w:b/>
                <w:bCs/>
                <w:sz w:val="20"/>
                <w:szCs w:val="20"/>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405AB0FD">
        <w:trPr>
          <w:trHeight w:val="350"/>
        </w:trPr>
        <w:tc>
          <w:tcPr>
            <w:tcW w:w="9540" w:type="dxa"/>
            <w:shd w:val="clear" w:color="auto" w:fill="C0C0C0"/>
          </w:tcPr>
          <w:p w14:paraId="471FE8E7" w14:textId="116CC445" w:rsidR="005223BF" w:rsidRPr="002A0282" w:rsidRDefault="005223BF" w:rsidP="00CA793F">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405AB0FD">
        <w:trPr>
          <w:trHeight w:val="350"/>
        </w:trPr>
        <w:tc>
          <w:tcPr>
            <w:tcW w:w="9540" w:type="dxa"/>
            <w:shd w:val="clear" w:color="auto" w:fill="auto"/>
          </w:tcPr>
          <w:p w14:paraId="02E643FE" w14:textId="77777777" w:rsidR="005223BF" w:rsidRPr="002A0282" w:rsidRDefault="005223BF" w:rsidP="00CA793F">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8240"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6899BE8">
                    <v:shapetype id="_x0000_t202" coordsize="21600,21600" o:spt="202" path="m,l,21600r21600,l21600,xe" w14:anchorId="4CB59B6B">
                      <v:stroke joinstyle="miter"/>
                      <v:path gradientshapeok="t" o:connecttype="rect"/>
                    </v:shapetype>
                    <v:shape id="Text Box 2" style="position:absolute;left:0;text-align:left;margin-left:32.25pt;margin-top:9.25pt;width:12.4pt;height:1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rsidR="005223BF" w:rsidP="005223BF" w:rsidRDefault="005223BF" w14:paraId="672A6659" w14:textId="77777777"/>
                        </w:txbxContent>
                      </v:textbox>
                      <w10:wrap type="square"/>
                    </v:shape>
                  </w:pict>
                </mc:Fallback>
              </mc:AlternateContent>
            </w:r>
          </w:p>
          <w:p w14:paraId="56CB1893" w14:textId="5F60D7D3" w:rsidR="00122503" w:rsidRPr="00122503" w:rsidRDefault="005223BF" w:rsidP="00CA793F">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(WRS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405AB0FD">
        <w:trPr>
          <w:trHeight w:val="350"/>
        </w:trPr>
        <w:tc>
          <w:tcPr>
            <w:tcW w:w="9540" w:type="dxa"/>
            <w:shd w:val="clear" w:color="auto" w:fill="auto"/>
          </w:tcPr>
          <w:p w14:paraId="651823C4" w14:textId="77777777" w:rsidR="005223BF" w:rsidRPr="00673946" w:rsidRDefault="005223BF" w:rsidP="00CA793F">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Research collaboration involving WRS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405AB0FD">
        <w:trPr>
          <w:trHeight w:val="350"/>
        </w:trPr>
        <w:tc>
          <w:tcPr>
            <w:tcW w:w="9540" w:type="dxa"/>
            <w:shd w:val="clear" w:color="auto" w:fill="auto"/>
          </w:tcPr>
          <w:p w14:paraId="0E7752B8"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CA793F">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824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BC9E8F1">
                    <v:shape id="_x0000_s1027" style="position:absolute;margin-left:32.9pt;margin-top:8.95pt;width:12.4pt;height:11.4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" w14:anchorId="0FD3760A">
                      <v:textbox>
                        <w:txbxContent>
                          <w:p w:rsidR="005223BF" w:rsidP="005223BF" w:rsidRDefault="005223BF" w14:paraId="0A37501D" w14:textId="77777777"/>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405AB0FD">
        <w:trPr>
          <w:trHeight w:val="2411"/>
        </w:trPr>
        <w:tc>
          <w:tcPr>
            <w:tcW w:w="9540" w:type="dxa"/>
            <w:shd w:val="clear" w:color="auto" w:fill="auto"/>
          </w:tcPr>
          <w:p w14:paraId="4674FE75"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58243"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6425D78">
                    <v:shape id="_x0000_s1028" style="position:absolute;margin-left:32.9pt;margin-top:9.15pt;width:12.4pt;height:11.4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C/KnAr1AQAA4wMAAA4AAAAAAAAAAAAAAAAALgIAAGRy&#10;cy9lMm9Eb2MueG1sUEsBAi0AFAAGAAgAAAAhAKfySgvdAAAABwEAAA8AAAAAAAAAAAAAAAAATwQA&#10;AGRycy9kb3ducmV2LnhtbFBLBQYAAAAABAAEAPMAAABZBQAAAAA=&#10;" w14:anchorId="203BED7C">
                      <v:textbox>
                        <w:txbxContent>
                          <w:p w:rsidR="005223BF" w:rsidP="005223BF" w:rsidRDefault="005223BF" w14:paraId="5DAB6C7B" w14:textId="77777777"/>
                        </w:txbxContent>
                      </v:textbox>
                      <w10:wrap type="square"/>
                    </v:shape>
                  </w:pict>
                </mc:Fallback>
              </mc:AlternateContent>
            </w:r>
          </w:p>
          <w:p w14:paraId="11529A09"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4C52E3E7">
        <w:trPr>
          <w:trHeight w:val="350"/>
        </w:trPr>
        <w:tc>
          <w:tcPr>
            <w:tcW w:w="9540" w:type="dxa"/>
            <w:shd w:val="clear" w:color="auto" w:fill="BFBFBF" w:themeFill="background1" w:themeFillShade="BF"/>
          </w:tcPr>
          <w:p w14:paraId="48A2D77C" w14:textId="18B0E2A8" w:rsidR="005223BF" w:rsidRPr="00665EB6"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4C52E3E7">
        <w:trPr>
          <w:trHeight w:val="80"/>
        </w:trPr>
        <w:tc>
          <w:tcPr>
            <w:tcW w:w="9540" w:type="dxa"/>
            <w:shd w:val="clear" w:color="auto" w:fill="auto"/>
          </w:tcPr>
          <w:p w14:paraId="4C9A1792" w14:textId="77777777" w:rsidR="005223BF" w:rsidRPr="00665EB6"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2627467D" w:rsidR="005223BF" w:rsidRPr="00665EB6" w:rsidRDefault="1AC25E54" w:rsidP="4C52E3E7">
            <w:pPr>
              <w:autoSpaceDE w:val="0"/>
              <w:autoSpaceDN w:val="0"/>
              <w:adjustRightInd w:val="0"/>
              <w:spacing w:after="0" w:line="240" w:lineRule="auto"/>
              <w:rPr>
                <w:rFonts w:ascii="Arial" w:eastAsia="MS Song" w:hAnsi="Arial" w:cs="Arial"/>
                <w:b/>
                <w:bCs/>
                <w:sz w:val="20"/>
                <w:szCs w:val="20"/>
                <w:lang w:val="en-GB" w:eastAsia="zh-CN"/>
              </w:rPr>
            </w:pPr>
            <w:r w:rsidRPr="4C52E3E7">
              <w:rPr>
                <w:rFonts w:ascii="Arial" w:eastAsia="MS Song" w:hAnsi="Arial" w:cs="Arial"/>
                <w:b/>
                <w:bCs/>
                <w:sz w:val="20"/>
                <w:szCs w:val="20"/>
                <w:lang w:val="en-GB" w:eastAsia="zh-CN"/>
              </w:rPr>
              <w:t>NA</w:t>
            </w:r>
          </w:p>
          <w:p w14:paraId="31F16CCC" w14:textId="77777777" w:rsidR="005223BF" w:rsidRPr="00665EB6" w:rsidRDefault="005223BF" w:rsidP="00CA793F">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4C52E3E7">
        <w:trPr>
          <w:trHeight w:val="350"/>
        </w:trPr>
        <w:tc>
          <w:tcPr>
            <w:tcW w:w="9540" w:type="dxa"/>
            <w:shd w:val="clear" w:color="auto" w:fill="auto"/>
          </w:tcPr>
          <w:p w14:paraId="6F9F2F6D" w14:textId="30434D16" w:rsidR="005223BF" w:rsidRPr="00665EB6"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CA793F">
            <w:pPr>
              <w:autoSpaceDE w:val="0"/>
              <w:autoSpaceDN w:val="0"/>
              <w:adjustRightInd w:val="0"/>
              <w:spacing w:after="0" w:line="240" w:lineRule="auto"/>
              <w:rPr>
                <w:rFonts w:ascii="Arial" w:eastAsia="MS Song" w:hAnsi="Arial" w:cs="Arial"/>
                <w:b/>
                <w:sz w:val="20"/>
                <w:szCs w:val="20"/>
                <w:lang w:val="en-GB" w:eastAsia="zh-CN"/>
              </w:rPr>
            </w:pPr>
          </w:p>
          <w:p w14:paraId="07E44BE2" w14:textId="68E9AE83" w:rsidR="005223BF" w:rsidRPr="00665EB6" w:rsidRDefault="1AC25E54" w:rsidP="4C52E3E7">
            <w:pPr>
              <w:autoSpaceDE w:val="0"/>
              <w:autoSpaceDN w:val="0"/>
              <w:adjustRightInd w:val="0"/>
              <w:spacing w:after="0" w:line="240" w:lineRule="auto"/>
              <w:rPr>
                <w:rFonts w:ascii="Arial" w:eastAsia="MS Song" w:hAnsi="Arial" w:cs="Arial"/>
                <w:b/>
                <w:bCs/>
                <w:sz w:val="20"/>
                <w:szCs w:val="20"/>
                <w:lang w:val="en-GB" w:eastAsia="zh-CN"/>
              </w:rPr>
            </w:pPr>
            <w:r w:rsidRPr="4C52E3E7">
              <w:rPr>
                <w:rFonts w:ascii="Arial" w:eastAsia="MS Song" w:hAnsi="Arial" w:cs="Arial"/>
                <w:b/>
                <w:bCs/>
                <w:sz w:val="20"/>
                <w:szCs w:val="20"/>
                <w:lang w:val="en-GB" w:eastAsia="zh-CN"/>
              </w:rPr>
              <w:t>NA</w:t>
            </w:r>
          </w:p>
        </w:tc>
      </w:tr>
      <w:tr w:rsidR="005223BF" w14:paraId="3156759B" w14:textId="77777777" w:rsidTr="4C52E3E7">
        <w:trPr>
          <w:trHeight w:val="350"/>
        </w:trPr>
        <w:tc>
          <w:tcPr>
            <w:tcW w:w="9540" w:type="dxa"/>
            <w:shd w:val="clear" w:color="auto" w:fill="auto"/>
          </w:tcPr>
          <w:p w14:paraId="194B1742" w14:textId="77777777" w:rsidR="005223BF" w:rsidRPr="00665EB6" w:rsidRDefault="005223BF" w:rsidP="00CA793F">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77777777" w:rsidR="005223BF" w:rsidRPr="00665EB6"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 xml:space="preserve">     </w:t>
            </w:r>
          </w:p>
          <w:p w14:paraId="411A8469" w14:textId="119C2AC8" w:rsidR="005223BF" w:rsidRPr="00665EB6" w:rsidRDefault="1AC25E54" w:rsidP="4C52E3E7">
            <w:pPr>
              <w:autoSpaceDE w:val="0"/>
              <w:autoSpaceDN w:val="0"/>
              <w:adjustRightInd w:val="0"/>
              <w:spacing w:after="0" w:line="240" w:lineRule="auto"/>
              <w:rPr>
                <w:rFonts w:ascii="Arial" w:eastAsia="MS Song" w:hAnsi="Arial" w:cs="Arial"/>
                <w:b/>
                <w:bCs/>
                <w:sz w:val="20"/>
                <w:szCs w:val="20"/>
                <w:lang w:val="en-GB" w:eastAsia="zh-CN"/>
              </w:rPr>
            </w:pPr>
            <w:r w:rsidRPr="4C52E3E7">
              <w:rPr>
                <w:rFonts w:ascii="Arial" w:eastAsia="MS Song" w:hAnsi="Arial" w:cs="Arial"/>
                <w:b/>
                <w:bCs/>
                <w:sz w:val="20"/>
                <w:szCs w:val="20"/>
                <w:lang w:val="en-GB" w:eastAsia="zh-CN"/>
              </w:rPr>
              <w:t>NA</w:t>
            </w: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CA793F">
        <w:trPr>
          <w:trHeight w:val="350"/>
        </w:trPr>
        <w:tc>
          <w:tcPr>
            <w:tcW w:w="9540" w:type="dxa"/>
            <w:shd w:val="clear" w:color="auto" w:fill="BFBFBF"/>
          </w:tcPr>
          <w:p w14:paraId="5CEA7D65" w14:textId="31C69D6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CA793F">
        <w:trPr>
          <w:trHeight w:val="350"/>
        </w:trPr>
        <w:tc>
          <w:tcPr>
            <w:tcW w:w="9540" w:type="dxa"/>
            <w:shd w:val="clear" w:color="auto" w:fill="auto"/>
          </w:tcPr>
          <w:p w14:paraId="7249965E" w14:textId="77777777" w:rsidR="005223BF"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WRS be acknowledged: </w:t>
            </w:r>
          </w:p>
          <w:p w14:paraId="0C1A8512" w14:textId="77777777" w:rsidR="005223BF" w:rsidRDefault="005223BF" w:rsidP="00CA793F">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CA793F">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CA793F">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77777777" w:rsidR="005223BF" w:rsidRDefault="005223BF" w:rsidP="00CA793F">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What materials can be provided to WRS to communicate on project activities and results:</w:t>
            </w:r>
          </w:p>
          <w:p w14:paraId="171E12D9"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77777777" w:rsidR="005223BF" w:rsidRPr="00C87CBD" w:rsidRDefault="005223BF" w:rsidP="00CA793F">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WRS staff or public etc.</w:t>
            </w:r>
          </w:p>
          <w:p w14:paraId="782C68D6" w14:textId="77777777" w:rsidR="005223BF" w:rsidRPr="002A0282" w:rsidRDefault="005223BF" w:rsidP="00CA793F">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405AB0FD">
        <w:trPr>
          <w:trHeight w:val="350"/>
        </w:trPr>
        <w:tc>
          <w:tcPr>
            <w:tcW w:w="9540" w:type="dxa"/>
            <w:shd w:val="clear" w:color="auto" w:fill="BFBFBF" w:themeFill="background1" w:themeFillShade="BF"/>
          </w:tcPr>
          <w:p w14:paraId="07EE899E" w14:textId="7FB6643A"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405AB0FD">
        <w:trPr>
          <w:trHeight w:val="6794"/>
        </w:trPr>
        <w:tc>
          <w:tcPr>
            <w:tcW w:w="9540" w:type="dxa"/>
            <w:shd w:val="clear" w:color="auto" w:fill="FFFFFF" w:themeFill="background1"/>
          </w:tcPr>
          <w:p w14:paraId="6C4CFA70"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CA793F">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794D29B5">
              <w:rPr>
                <w:rFonts w:ascii="Arial" w:eastAsia="SimSun" w:hAnsi="Arial" w:cs="Arial"/>
                <w:i/>
                <w:iCs/>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68334BB3" w14:textId="2C3AA67D" w:rsidR="794D29B5" w:rsidRDefault="794D29B5" w:rsidP="794D29B5">
            <w:pPr>
              <w:spacing w:after="0" w:line="240" w:lineRule="auto"/>
              <w:rPr>
                <w:rFonts w:ascii="Arial" w:eastAsia="MS Song" w:hAnsi="Arial" w:cs="Arial"/>
                <w:sz w:val="20"/>
                <w:szCs w:val="20"/>
                <w:lang w:val="en-GB" w:eastAsia="zh-CN"/>
              </w:rPr>
            </w:pPr>
          </w:p>
          <w:p w14:paraId="6642AD32" w14:textId="6CA4E878" w:rsidR="005223BF" w:rsidRPr="002A0282" w:rsidRDefault="3E76BA34" w:rsidP="794D29B5">
            <w:pPr>
              <w:autoSpaceDE w:val="0"/>
              <w:autoSpaceDN w:val="0"/>
              <w:adjustRightInd w:val="0"/>
              <w:spacing w:after="0" w:line="240" w:lineRule="auto"/>
              <w:rPr>
                <w:rFonts w:ascii="Arial" w:eastAsia="MS Song" w:hAnsi="Arial" w:cs="Arial"/>
                <w:sz w:val="20"/>
                <w:szCs w:val="20"/>
                <w:lang w:val="en-GB" w:eastAsia="zh-CN"/>
              </w:rPr>
            </w:pPr>
            <w:r w:rsidRPr="405AB0FD">
              <w:rPr>
                <w:rFonts w:ascii="Arial" w:eastAsia="MS Song" w:hAnsi="Arial" w:cs="Arial"/>
                <w:sz w:val="20"/>
                <w:szCs w:val="20"/>
                <w:lang w:val="en-GB" w:eastAsia="zh-CN"/>
              </w:rPr>
              <w:t xml:space="preserve">This project will enable us to know how long our </w:t>
            </w:r>
            <w:r w:rsidR="007A1807">
              <w:rPr>
                <w:rFonts w:ascii="Arial" w:eastAsia="MS Song" w:hAnsi="Arial" w:cs="Arial"/>
                <w:sz w:val="20"/>
                <w:szCs w:val="20"/>
                <w:lang w:val="en-GB" w:eastAsia="zh-CN"/>
              </w:rPr>
              <w:t xml:space="preserve">scent-based </w:t>
            </w:r>
            <w:r w:rsidRPr="405AB0FD">
              <w:rPr>
                <w:rFonts w:ascii="Arial" w:eastAsia="MS Song" w:hAnsi="Arial" w:cs="Arial"/>
                <w:sz w:val="20"/>
                <w:szCs w:val="20"/>
                <w:lang w:val="en-GB" w:eastAsia="zh-CN"/>
              </w:rPr>
              <w:t xml:space="preserve">stimuli will engage the animals under our care. The information will predominantly be used to enhance guest visibility in the upcoming rainforest wild parks as well as the existing parks. Information derived would also aid keepers in providing the animals with </w:t>
            </w:r>
            <w:r w:rsidR="007A1807">
              <w:rPr>
                <w:rFonts w:ascii="Arial" w:eastAsia="MS Song" w:hAnsi="Arial" w:cs="Arial"/>
                <w:sz w:val="20"/>
                <w:szCs w:val="20"/>
                <w:lang w:val="en-GB" w:eastAsia="zh-CN"/>
              </w:rPr>
              <w:t xml:space="preserve">appropriate and feasible scent-based </w:t>
            </w:r>
            <w:r w:rsidR="002E4007">
              <w:rPr>
                <w:rFonts w:ascii="Arial" w:eastAsia="MS Song" w:hAnsi="Arial" w:cs="Arial"/>
                <w:sz w:val="20"/>
                <w:szCs w:val="20"/>
                <w:lang w:val="en-GB" w:eastAsia="zh-CN"/>
              </w:rPr>
              <w:t>devices</w:t>
            </w:r>
            <w:r w:rsidRPr="405AB0FD">
              <w:rPr>
                <w:rFonts w:ascii="Arial" w:eastAsia="MS Song" w:hAnsi="Arial" w:cs="Arial"/>
                <w:sz w:val="20"/>
                <w:szCs w:val="20"/>
                <w:lang w:val="en-GB" w:eastAsia="zh-CN"/>
              </w:rPr>
              <w:t xml:space="preserve"> that will stimulate them for prolonged period</w:t>
            </w:r>
            <w:r w:rsidR="002E4007">
              <w:rPr>
                <w:rFonts w:ascii="Arial" w:eastAsia="MS Song" w:hAnsi="Arial" w:cs="Arial"/>
                <w:sz w:val="20"/>
                <w:szCs w:val="20"/>
                <w:lang w:val="en-GB" w:eastAsia="zh-CN"/>
              </w:rPr>
              <w:t>s</w:t>
            </w:r>
            <w:r w:rsidRPr="405AB0FD">
              <w:rPr>
                <w:rFonts w:ascii="Arial" w:eastAsia="MS Song" w:hAnsi="Arial" w:cs="Arial"/>
                <w:sz w:val="20"/>
                <w:szCs w:val="20"/>
                <w:lang w:val="en-GB" w:eastAsia="zh-CN"/>
              </w:rPr>
              <w:t xml:space="preserve"> of time, thus improving our provision of welfare for the animals. </w:t>
            </w:r>
          </w:p>
          <w:p w14:paraId="2223CECC" w14:textId="15C11094" w:rsidR="005223BF" w:rsidRPr="002A0282" w:rsidRDefault="005223BF" w:rsidP="794D29B5">
            <w:pPr>
              <w:autoSpaceDE w:val="0"/>
              <w:autoSpaceDN w:val="0"/>
              <w:adjustRightInd w:val="0"/>
              <w:spacing w:after="0" w:line="240" w:lineRule="auto"/>
              <w:rPr>
                <w:rFonts w:ascii="Arial" w:eastAsia="MS Song" w:hAnsi="Arial" w:cs="Arial"/>
                <w:sz w:val="20"/>
                <w:szCs w:val="20"/>
                <w:lang w:val="en-GB" w:eastAsia="zh-CN"/>
              </w:rPr>
            </w:pPr>
          </w:p>
          <w:p w14:paraId="42150133" w14:textId="7E1524DF" w:rsidR="005223BF" w:rsidRPr="002A0282" w:rsidRDefault="005223BF" w:rsidP="794D29B5">
            <w:pPr>
              <w:autoSpaceDE w:val="0"/>
              <w:autoSpaceDN w:val="0"/>
              <w:adjustRightInd w:val="0"/>
              <w:spacing w:after="0" w:line="240" w:lineRule="auto"/>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CA793F">
        <w:trPr>
          <w:trHeight w:val="350"/>
        </w:trPr>
        <w:tc>
          <w:tcPr>
            <w:tcW w:w="9540" w:type="dxa"/>
            <w:shd w:val="clear" w:color="auto" w:fill="BFBFBF"/>
          </w:tcPr>
          <w:p w14:paraId="142DFEED" w14:textId="1F3D6B93" w:rsidR="005223BF" w:rsidRPr="002A0282" w:rsidRDefault="005223BF" w:rsidP="00CA793F">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CA793F">
        <w:trPr>
          <w:trHeight w:val="350"/>
        </w:trPr>
        <w:tc>
          <w:tcPr>
            <w:tcW w:w="9540" w:type="dxa"/>
            <w:shd w:val="clear" w:color="auto" w:fill="D9D9D9"/>
          </w:tcPr>
          <w:p w14:paraId="75FCB955" w14:textId="77777777" w:rsidR="005223BF" w:rsidRPr="002A0282" w:rsidRDefault="005223BF" w:rsidP="00CA793F">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CA793F">
        <w:trPr>
          <w:trHeight w:val="350"/>
        </w:trPr>
        <w:tc>
          <w:tcPr>
            <w:tcW w:w="9540" w:type="dxa"/>
            <w:shd w:val="clear" w:color="auto" w:fill="auto"/>
          </w:tcPr>
          <w:p w14:paraId="05573759"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CA793F">
        <w:trPr>
          <w:trHeight w:val="350"/>
        </w:trPr>
        <w:tc>
          <w:tcPr>
            <w:tcW w:w="9540" w:type="dxa"/>
            <w:shd w:val="clear" w:color="auto" w:fill="auto"/>
          </w:tcPr>
          <w:p w14:paraId="6D6E5D7E"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Amount requested from WRS:</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CA793F">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lastRenderedPageBreak/>
              <w:t>Itemized budget and justification for funds requested from WRS</w:t>
            </w:r>
          </w:p>
          <w:p w14:paraId="34E958E7" w14:textId="77777777" w:rsidR="005223BF" w:rsidRPr="002A0282" w:rsidRDefault="005223BF" w:rsidP="00CA793F">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CA793F">
              <w:tc>
                <w:tcPr>
                  <w:tcW w:w="3544" w:type="dxa"/>
                </w:tcPr>
                <w:p w14:paraId="7DD35314"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CA793F">
              <w:tc>
                <w:tcPr>
                  <w:tcW w:w="3544" w:type="dxa"/>
                </w:tcPr>
                <w:p w14:paraId="64FC7A1C"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CA793F">
              <w:tc>
                <w:tcPr>
                  <w:tcW w:w="3544" w:type="dxa"/>
                </w:tcPr>
                <w:p w14:paraId="0E39A9B8"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CA793F">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CA793F">
              <w:tc>
                <w:tcPr>
                  <w:tcW w:w="3544" w:type="dxa"/>
                </w:tcPr>
                <w:p w14:paraId="42C6E76D"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CA793F">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CA793F">
              <w:tc>
                <w:tcPr>
                  <w:tcW w:w="3544" w:type="dxa"/>
                </w:tcPr>
                <w:p w14:paraId="313D4B41"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CA793F">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CA793F">
              <w:tc>
                <w:tcPr>
                  <w:tcW w:w="3544" w:type="dxa"/>
                </w:tcPr>
                <w:p w14:paraId="23B34D82"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CA793F">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CA793F">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CA793F">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4C52E3E7">
        <w:trPr>
          <w:trHeight w:val="350"/>
        </w:trPr>
        <w:tc>
          <w:tcPr>
            <w:tcW w:w="9540" w:type="dxa"/>
            <w:shd w:val="clear" w:color="auto" w:fill="BFBFBF" w:themeFill="background1" w:themeFillShade="BF"/>
          </w:tcPr>
          <w:p w14:paraId="66079093"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B: Research collaboration involving WRS</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4C52E3E7">
        <w:trPr>
          <w:trHeight w:val="7100"/>
        </w:trPr>
        <w:tc>
          <w:tcPr>
            <w:tcW w:w="9540" w:type="dxa"/>
            <w:shd w:val="clear" w:color="auto" w:fill="auto"/>
          </w:tcPr>
          <w:p w14:paraId="4702F6B4" w14:textId="0348FEA0" w:rsidR="005223BF" w:rsidRPr="00C87CBD" w:rsidRDefault="005223BF" w:rsidP="00CA793F">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Please be very specific with regards to what is needed from WRS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2A0282" w:rsidRDefault="00A948B6" w:rsidP="00CA793F">
            <w:pPr>
              <w:tabs>
                <w:tab w:val="left" w:pos="3600"/>
              </w:tabs>
              <w:spacing w:before="60" w:after="60" w:line="240" w:lineRule="auto"/>
              <w:rPr>
                <w:rFonts w:ascii="Arial" w:eastAsia="MS Song" w:hAnsi="Arial" w:cs="Arial"/>
                <w:i/>
                <w:color w:val="948A54"/>
                <w:sz w:val="20"/>
                <w:szCs w:val="20"/>
                <w:lang w:val="en-GB" w:eastAsia="zh-CN"/>
              </w:rPr>
            </w:pPr>
          </w:p>
          <w:p w14:paraId="14CDCEA9" w14:textId="56A86272" w:rsidR="005223BF" w:rsidRPr="002A0282" w:rsidRDefault="3E76BA34" w:rsidP="405AB0FD">
            <w:pPr>
              <w:tabs>
                <w:tab w:val="left" w:pos="3600"/>
              </w:tabs>
              <w:spacing w:before="60" w:after="60" w:line="240" w:lineRule="auto"/>
              <w:rPr>
                <w:rFonts w:ascii="Arial" w:eastAsia="Arial" w:hAnsi="Arial" w:cs="Arial"/>
                <w:sz w:val="20"/>
                <w:szCs w:val="20"/>
                <w:lang w:val="en-GB" w:eastAsia="zh-CN"/>
              </w:rPr>
            </w:pPr>
            <w:r w:rsidRPr="4C52E3E7">
              <w:rPr>
                <w:rFonts w:ascii="Arial" w:eastAsia="Arial" w:hAnsi="Arial" w:cs="Arial"/>
                <w:sz w:val="20"/>
                <w:szCs w:val="20"/>
                <w:lang w:val="en-GB" w:eastAsia="zh-CN"/>
              </w:rPr>
              <w:t xml:space="preserve">Manpower: Carnivore 2 &amp; 3 Sections; </w:t>
            </w:r>
            <w:r w:rsidR="1AC25E54" w:rsidRPr="4C52E3E7">
              <w:rPr>
                <w:rFonts w:ascii="Arial" w:eastAsia="Arial" w:hAnsi="Arial" w:cs="Arial"/>
                <w:sz w:val="20"/>
                <w:szCs w:val="20"/>
                <w:lang w:val="en-GB" w:eastAsia="zh-CN"/>
              </w:rPr>
              <w:t xml:space="preserve">Research Volunteer Programme </w:t>
            </w:r>
            <w:r w:rsidRPr="4C52E3E7">
              <w:rPr>
                <w:rFonts w:ascii="Arial" w:eastAsia="Arial" w:hAnsi="Arial" w:cs="Arial"/>
                <w:sz w:val="20"/>
                <w:szCs w:val="20"/>
                <w:lang w:val="en-GB" w:eastAsia="zh-CN"/>
              </w:rPr>
              <w:t>Intern</w:t>
            </w:r>
          </w:p>
          <w:p w14:paraId="668AF53E" w14:textId="3D5B7153" w:rsidR="3E76BA34" w:rsidRDefault="3E76BA34" w:rsidP="405AB0FD">
            <w:pPr>
              <w:tabs>
                <w:tab w:val="left" w:pos="3600"/>
              </w:tabs>
              <w:spacing w:before="60" w:after="60" w:line="240" w:lineRule="auto"/>
              <w:rPr>
                <w:rFonts w:ascii="Arial" w:eastAsia="Arial" w:hAnsi="Arial" w:cs="Arial"/>
                <w:sz w:val="20"/>
                <w:szCs w:val="20"/>
                <w:lang w:val="en-GB" w:eastAsia="zh-CN"/>
              </w:rPr>
            </w:pPr>
            <w:r w:rsidRPr="405AB0FD">
              <w:rPr>
                <w:rFonts w:ascii="Arial" w:eastAsia="Arial" w:hAnsi="Arial" w:cs="Arial"/>
                <w:sz w:val="20"/>
                <w:szCs w:val="20"/>
                <w:lang w:val="en-GB" w:eastAsia="zh-CN"/>
              </w:rPr>
              <w:t xml:space="preserve">Facilities: </w:t>
            </w:r>
            <w:r w:rsidR="405AB0FD" w:rsidRPr="405AB0FD">
              <w:rPr>
                <w:rFonts w:ascii="Arial" w:eastAsia="Arial" w:hAnsi="Arial" w:cs="Arial"/>
                <w:sz w:val="20"/>
                <w:szCs w:val="20"/>
                <w:lang w:val="en-GB" w:eastAsia="zh-CN"/>
              </w:rPr>
              <w:t>Tiger 1 &amp; Red Dhole 2 exhibits</w:t>
            </w:r>
          </w:p>
          <w:p w14:paraId="15AF777B" w14:textId="0FB61023" w:rsidR="405AB0FD" w:rsidRDefault="405AB0FD" w:rsidP="405AB0FD">
            <w:pPr>
              <w:tabs>
                <w:tab w:val="left" w:pos="3600"/>
              </w:tabs>
              <w:spacing w:before="60" w:after="60" w:line="240" w:lineRule="auto"/>
              <w:rPr>
                <w:rFonts w:ascii="Arial" w:eastAsia="Arial" w:hAnsi="Arial" w:cs="Arial"/>
                <w:sz w:val="20"/>
                <w:szCs w:val="20"/>
                <w:lang w:val="en-GB" w:eastAsia="zh-CN"/>
              </w:rPr>
            </w:pPr>
            <w:r w:rsidRPr="405AB0FD">
              <w:rPr>
                <w:rFonts w:ascii="Arial" w:eastAsia="Arial" w:hAnsi="Arial" w:cs="Arial"/>
                <w:sz w:val="20"/>
                <w:szCs w:val="20"/>
                <w:lang w:val="en-GB" w:eastAsia="zh-CN"/>
              </w:rPr>
              <w:t>Collection animals: 1.0 Malayan Tiger “</w:t>
            </w:r>
            <w:proofErr w:type="spellStart"/>
            <w:r w:rsidRPr="405AB0FD">
              <w:rPr>
                <w:rFonts w:ascii="Arial" w:eastAsia="Arial" w:hAnsi="Arial" w:cs="Arial"/>
                <w:sz w:val="20"/>
                <w:szCs w:val="20"/>
                <w:lang w:val="en-GB" w:eastAsia="zh-CN"/>
              </w:rPr>
              <w:t>Bongsu</w:t>
            </w:r>
            <w:proofErr w:type="spellEnd"/>
            <w:r w:rsidRPr="405AB0FD">
              <w:rPr>
                <w:rFonts w:ascii="Arial" w:eastAsia="Arial" w:hAnsi="Arial" w:cs="Arial"/>
                <w:sz w:val="20"/>
                <w:szCs w:val="20"/>
                <w:lang w:val="en-GB" w:eastAsia="zh-CN"/>
              </w:rPr>
              <w:t>” &amp; 6.0 Red Dholes</w:t>
            </w:r>
          </w:p>
          <w:p w14:paraId="5AAB6ECE" w14:textId="062F72F8" w:rsidR="005223BF" w:rsidRPr="002A0282" w:rsidRDefault="3E76BA34" w:rsidP="405AB0FD">
            <w:pPr>
              <w:tabs>
                <w:tab w:val="left" w:pos="3600"/>
              </w:tabs>
              <w:spacing w:before="60" w:after="60" w:line="240" w:lineRule="auto"/>
              <w:rPr>
                <w:rFonts w:ascii="Arial" w:eastAsia="Arial" w:hAnsi="Arial" w:cs="Arial"/>
                <w:sz w:val="20"/>
                <w:szCs w:val="20"/>
                <w:lang w:val="en-GB" w:eastAsia="zh-CN"/>
              </w:rPr>
            </w:pPr>
            <w:r w:rsidRPr="4C52E3E7">
              <w:rPr>
                <w:rFonts w:ascii="Arial" w:eastAsia="Arial" w:hAnsi="Arial" w:cs="Arial"/>
                <w:sz w:val="20"/>
                <w:szCs w:val="20"/>
                <w:lang w:val="en-GB" w:eastAsia="zh-CN"/>
              </w:rPr>
              <w:t xml:space="preserve">Frequency: Monday to Friday between </w:t>
            </w:r>
            <w:r w:rsidR="1AC25E54" w:rsidRPr="4C52E3E7">
              <w:rPr>
                <w:rFonts w:ascii="Arial" w:eastAsia="Arial" w:hAnsi="Arial" w:cs="Arial"/>
                <w:sz w:val="20"/>
                <w:szCs w:val="20"/>
                <w:lang w:val="en-GB" w:eastAsia="zh-CN"/>
              </w:rPr>
              <w:t>1300—1730 h</w:t>
            </w:r>
            <w:r w:rsidRPr="4C52E3E7">
              <w:rPr>
                <w:rFonts w:ascii="Arial" w:eastAsia="Arial" w:hAnsi="Arial" w:cs="Arial"/>
                <w:sz w:val="20"/>
                <w:szCs w:val="20"/>
                <w:lang w:val="en-GB" w:eastAsia="zh-CN"/>
              </w:rPr>
              <w:t xml:space="preserve"> </w:t>
            </w: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CA793F">
        <w:trPr>
          <w:trHeight w:val="350"/>
        </w:trPr>
        <w:tc>
          <w:tcPr>
            <w:tcW w:w="9540" w:type="dxa"/>
            <w:shd w:val="clear" w:color="auto" w:fill="BFBFBF"/>
          </w:tcPr>
          <w:p w14:paraId="0B198D77"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CA793F">
        <w:trPr>
          <w:trHeight w:val="5434"/>
        </w:trPr>
        <w:tc>
          <w:tcPr>
            <w:tcW w:w="9540" w:type="dxa"/>
            <w:shd w:val="clear" w:color="auto" w:fill="auto"/>
          </w:tcPr>
          <w:p w14:paraId="46F0D366" w14:textId="4178F1A6" w:rsidR="005223BF" w:rsidRPr="00C87CBD" w:rsidRDefault="005223BF" w:rsidP="00CA793F">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CA793F">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CA793F">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CA793F">
              <w:trPr>
                <w:trHeight w:val="354"/>
              </w:trPr>
              <w:tc>
                <w:tcPr>
                  <w:tcW w:w="3298" w:type="dxa"/>
                </w:tcPr>
                <w:p w14:paraId="2E2C847B"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CA793F">
                  <w:pPr>
                    <w:spacing w:before="60" w:after="60" w:line="240" w:lineRule="auto"/>
                    <w:rPr>
                      <w:rFonts w:ascii="Arial" w:eastAsia="SimSun" w:hAnsi="Arial" w:cs="Arial"/>
                      <w:sz w:val="20"/>
                      <w:szCs w:val="20"/>
                      <w:lang w:val="en-GB" w:eastAsia="zh-CN"/>
                    </w:rPr>
                  </w:pPr>
                </w:p>
              </w:tc>
            </w:tr>
            <w:tr w:rsidR="005223BF" w14:paraId="47D36861" w14:textId="77777777" w:rsidTr="00CA793F">
              <w:trPr>
                <w:trHeight w:val="354"/>
              </w:trPr>
              <w:tc>
                <w:tcPr>
                  <w:tcW w:w="3298" w:type="dxa"/>
                </w:tcPr>
                <w:p w14:paraId="765D5C29"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CA793F">
                  <w:pPr>
                    <w:spacing w:before="60" w:after="60" w:line="240" w:lineRule="auto"/>
                    <w:rPr>
                      <w:rFonts w:ascii="Arial" w:eastAsia="SimSun" w:hAnsi="Arial" w:cs="Arial"/>
                      <w:sz w:val="20"/>
                      <w:szCs w:val="20"/>
                      <w:lang w:val="en-GB" w:eastAsia="zh-CN"/>
                    </w:rPr>
                  </w:pPr>
                </w:p>
              </w:tc>
            </w:tr>
            <w:tr w:rsidR="005223BF" w14:paraId="7E7BB883" w14:textId="77777777" w:rsidTr="00CA793F">
              <w:trPr>
                <w:trHeight w:val="354"/>
              </w:trPr>
              <w:tc>
                <w:tcPr>
                  <w:tcW w:w="3298" w:type="dxa"/>
                </w:tcPr>
                <w:p w14:paraId="14582D2E"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CA793F">
                  <w:pPr>
                    <w:spacing w:before="60" w:after="60" w:line="240" w:lineRule="auto"/>
                    <w:rPr>
                      <w:rFonts w:ascii="Arial" w:eastAsia="SimSun" w:hAnsi="Arial" w:cs="Arial"/>
                      <w:sz w:val="20"/>
                      <w:szCs w:val="20"/>
                      <w:lang w:val="en-GB" w:eastAsia="ja-JP"/>
                    </w:rPr>
                  </w:pPr>
                </w:p>
              </w:tc>
            </w:tr>
            <w:tr w:rsidR="005223BF" w14:paraId="3965D7FA" w14:textId="77777777" w:rsidTr="00CA793F">
              <w:trPr>
                <w:trHeight w:val="354"/>
              </w:trPr>
              <w:tc>
                <w:tcPr>
                  <w:tcW w:w="3298" w:type="dxa"/>
                </w:tcPr>
                <w:p w14:paraId="6B6278AA"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CA793F">
                  <w:pPr>
                    <w:spacing w:before="60" w:after="60" w:line="240" w:lineRule="auto"/>
                    <w:rPr>
                      <w:rFonts w:ascii="Arial" w:eastAsia="SimSun" w:hAnsi="Arial" w:cs="Arial"/>
                      <w:sz w:val="20"/>
                      <w:szCs w:val="20"/>
                      <w:lang w:val="en-GB" w:eastAsia="ja-JP"/>
                    </w:rPr>
                  </w:pPr>
                </w:p>
              </w:tc>
            </w:tr>
            <w:tr w:rsidR="005223BF" w14:paraId="31402E8C" w14:textId="77777777" w:rsidTr="00CA793F">
              <w:trPr>
                <w:trHeight w:val="354"/>
              </w:trPr>
              <w:tc>
                <w:tcPr>
                  <w:tcW w:w="3298" w:type="dxa"/>
                </w:tcPr>
                <w:p w14:paraId="131B6166"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CA793F">
                  <w:pPr>
                    <w:spacing w:before="60" w:after="60" w:line="240" w:lineRule="auto"/>
                    <w:rPr>
                      <w:rFonts w:ascii="Arial" w:eastAsia="SimSun" w:hAnsi="Arial" w:cs="Arial"/>
                      <w:sz w:val="20"/>
                      <w:szCs w:val="20"/>
                      <w:lang w:val="en-GB" w:eastAsia="ja-JP"/>
                    </w:rPr>
                  </w:pPr>
                </w:p>
              </w:tc>
            </w:tr>
            <w:tr w:rsidR="005223BF" w14:paraId="07F2EE48" w14:textId="77777777" w:rsidTr="00CA793F">
              <w:trPr>
                <w:trHeight w:val="354"/>
              </w:trPr>
              <w:tc>
                <w:tcPr>
                  <w:tcW w:w="3298" w:type="dxa"/>
                </w:tcPr>
                <w:p w14:paraId="06467220"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CA793F">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CA793F">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CA793F">
              <w:trPr>
                <w:trHeight w:val="346"/>
              </w:trPr>
              <w:tc>
                <w:tcPr>
                  <w:tcW w:w="3298" w:type="dxa"/>
                </w:tcPr>
                <w:p w14:paraId="1B859ECE"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CA793F">
                  <w:pPr>
                    <w:spacing w:before="60" w:after="60" w:line="240" w:lineRule="auto"/>
                    <w:rPr>
                      <w:rFonts w:ascii="Arial" w:eastAsia="SimSun" w:hAnsi="Arial" w:cs="Arial"/>
                      <w:sz w:val="20"/>
                      <w:szCs w:val="20"/>
                      <w:lang w:val="en-GB" w:eastAsia="zh-CN"/>
                    </w:rPr>
                  </w:pPr>
                </w:p>
              </w:tc>
            </w:tr>
            <w:tr w:rsidR="005223BF" w14:paraId="7483C408" w14:textId="77777777" w:rsidTr="00CA793F">
              <w:trPr>
                <w:trHeight w:val="587"/>
              </w:trPr>
              <w:tc>
                <w:tcPr>
                  <w:tcW w:w="3298" w:type="dxa"/>
                </w:tcPr>
                <w:p w14:paraId="7AF13C62"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CA793F">
                  <w:pPr>
                    <w:spacing w:before="60" w:after="60" w:line="240" w:lineRule="auto"/>
                    <w:rPr>
                      <w:rFonts w:ascii="Arial" w:eastAsia="SimSun" w:hAnsi="Arial" w:cs="Arial"/>
                      <w:sz w:val="20"/>
                      <w:szCs w:val="20"/>
                      <w:lang w:val="en-GB" w:eastAsia="zh-CN"/>
                    </w:rPr>
                  </w:pPr>
                </w:p>
              </w:tc>
            </w:tr>
            <w:tr w:rsidR="005223BF" w14:paraId="6FD791C7" w14:textId="77777777" w:rsidTr="00CA793F">
              <w:trPr>
                <w:trHeight w:val="346"/>
              </w:trPr>
              <w:tc>
                <w:tcPr>
                  <w:tcW w:w="3298" w:type="dxa"/>
                </w:tcPr>
                <w:p w14:paraId="7E045D70"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CA793F">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CA793F">
              <w:trPr>
                <w:trHeight w:val="572"/>
              </w:trPr>
              <w:tc>
                <w:tcPr>
                  <w:tcW w:w="3298" w:type="dxa"/>
                </w:tcPr>
                <w:p w14:paraId="3C0068A5"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CA793F">
                  <w:pPr>
                    <w:spacing w:before="60" w:after="60" w:line="240" w:lineRule="auto"/>
                    <w:rPr>
                      <w:rFonts w:ascii="Arial" w:eastAsia="SimSun" w:hAnsi="Arial" w:cs="Arial"/>
                      <w:sz w:val="20"/>
                      <w:szCs w:val="20"/>
                      <w:lang w:val="en-GB" w:eastAsia="ja-JP"/>
                    </w:rPr>
                  </w:pPr>
                </w:p>
              </w:tc>
            </w:tr>
            <w:tr w:rsidR="005223BF" w14:paraId="56BE0DA2" w14:textId="77777777" w:rsidTr="00CA793F">
              <w:trPr>
                <w:trHeight w:val="1039"/>
              </w:trPr>
              <w:tc>
                <w:tcPr>
                  <w:tcW w:w="3298" w:type="dxa"/>
                </w:tcPr>
                <w:p w14:paraId="5E19372B"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Please state whether equipment/tools/storage containers/buffers will be provided by or requested from WRS:</w:t>
                  </w:r>
                </w:p>
              </w:tc>
              <w:tc>
                <w:tcPr>
                  <w:tcW w:w="6049" w:type="dxa"/>
                </w:tcPr>
                <w:p w14:paraId="086646FD" w14:textId="77777777" w:rsidR="005223BF" w:rsidRPr="002A0282" w:rsidRDefault="005223BF" w:rsidP="00CA793F">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CA793F">
              <w:trPr>
                <w:trHeight w:val="647"/>
              </w:trPr>
              <w:tc>
                <w:tcPr>
                  <w:tcW w:w="3298" w:type="dxa"/>
                </w:tcPr>
                <w:p w14:paraId="541DE2C2"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CA793F">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CA793F">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CA793F">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CA793F">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CA793F">
              <w:trPr>
                <w:trHeight w:val="633"/>
              </w:trPr>
              <w:tc>
                <w:tcPr>
                  <w:tcW w:w="3298" w:type="dxa"/>
                </w:tcPr>
                <w:p w14:paraId="7560ED38"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CA793F">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CA793F">
                  <w:pPr>
                    <w:spacing w:before="60" w:after="60" w:line="240" w:lineRule="auto"/>
                    <w:rPr>
                      <w:rFonts w:ascii="Arial" w:eastAsia="SimSun" w:hAnsi="Arial" w:cs="Arial"/>
                      <w:sz w:val="20"/>
                      <w:szCs w:val="20"/>
                      <w:lang w:val="en-GB" w:eastAsia="zh-CN"/>
                    </w:rPr>
                  </w:pPr>
                </w:p>
              </w:tc>
            </w:tr>
            <w:tr w:rsidR="005223BF" w14:paraId="6611E224" w14:textId="77777777" w:rsidTr="00CA793F">
              <w:trPr>
                <w:trHeight w:val="633"/>
              </w:trPr>
              <w:tc>
                <w:tcPr>
                  <w:tcW w:w="3298" w:type="dxa"/>
                </w:tcPr>
                <w:p w14:paraId="70281311"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CA793F">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CA793F">
                  <w:pPr>
                    <w:spacing w:before="60" w:after="60" w:line="240" w:lineRule="auto"/>
                    <w:rPr>
                      <w:rFonts w:ascii="Arial" w:eastAsia="SimSun" w:hAnsi="Arial" w:cs="Arial"/>
                      <w:sz w:val="20"/>
                      <w:szCs w:val="20"/>
                      <w:lang w:val="en-GB" w:eastAsia="zh-CN"/>
                    </w:rPr>
                  </w:pPr>
                </w:p>
              </w:tc>
            </w:tr>
            <w:tr w:rsidR="005223BF" w14:paraId="5DB430AB" w14:textId="77777777" w:rsidTr="00CA793F">
              <w:trPr>
                <w:trHeight w:val="648"/>
              </w:trPr>
              <w:tc>
                <w:tcPr>
                  <w:tcW w:w="3298" w:type="dxa"/>
                </w:tcPr>
                <w:p w14:paraId="571D70BE"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CA793F">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CA793F">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CA793F">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77777777" w:rsidR="005223BF" w:rsidRPr="002A0282" w:rsidRDefault="005223BF" w:rsidP="00CA793F">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Please state whether shipment costs will be covered by or requested from WRS:</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CA793F">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CA793F">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CA793F">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CA793F">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CA793F">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CA793F">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CA793F">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CA793F">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CA793F">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CA793F">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C943C3">
        <w:trPr>
          <w:trHeight w:val="350"/>
        </w:trPr>
        <w:tc>
          <w:tcPr>
            <w:tcW w:w="2250" w:type="dxa"/>
            <w:shd w:val="clear" w:color="auto" w:fill="808080" w:themeFill="background1" w:themeFillShade="80"/>
            <w:vAlign w:val="center"/>
          </w:tcPr>
          <w:p w14:paraId="3176410B" w14:textId="1C03648B" w:rsidR="00883CF3" w:rsidRPr="00C87CBD" w:rsidRDefault="00C87CBD" w:rsidP="00CA793F">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CA793F">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CA793F">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C943C3">
        <w:trPr>
          <w:trHeight w:val="719"/>
        </w:trPr>
        <w:tc>
          <w:tcPr>
            <w:tcW w:w="2250" w:type="dxa"/>
            <w:shd w:val="clear" w:color="auto" w:fill="auto"/>
            <w:vAlign w:val="center"/>
          </w:tcPr>
          <w:p w14:paraId="305583E4" w14:textId="77777777" w:rsidR="00883CF3" w:rsidRPr="00C87CBD" w:rsidRDefault="00883CF3" w:rsidP="00CA793F">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CA793F">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CA793F">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4C52E3E7">
        <w:trPr>
          <w:trHeight w:val="350"/>
        </w:trPr>
        <w:tc>
          <w:tcPr>
            <w:tcW w:w="9540" w:type="dxa"/>
            <w:shd w:val="clear" w:color="auto" w:fill="BFBFBF" w:themeFill="background1" w:themeFillShade="BF"/>
          </w:tcPr>
          <w:p w14:paraId="234AE2F6" w14:textId="77777777" w:rsidR="005223BF" w:rsidRPr="002A0282" w:rsidRDefault="005223BF" w:rsidP="00CA793F">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77777777" w:rsidR="005223BF" w:rsidRPr="002A0282" w:rsidRDefault="005223BF" w:rsidP="00CA793F">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WRS extended to the recipient shall be governed by the following terms and conditions)  </w:t>
            </w:r>
          </w:p>
        </w:tc>
      </w:tr>
      <w:tr w:rsidR="005223BF" w14:paraId="02F2D965" w14:textId="77777777" w:rsidTr="4C52E3E7">
        <w:trPr>
          <w:trHeight w:val="350"/>
        </w:trPr>
        <w:tc>
          <w:tcPr>
            <w:tcW w:w="9540" w:type="dxa"/>
            <w:shd w:val="clear" w:color="auto" w:fill="auto"/>
          </w:tcPr>
          <w:p w14:paraId="0354B1B4" w14:textId="77777777" w:rsidR="005223BF" w:rsidRPr="002A0282" w:rsidRDefault="005223BF" w:rsidP="00CA793F">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CA793F">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77777777" w:rsidR="005223BF" w:rsidRPr="0066655D" w:rsidRDefault="005223BF" w:rsidP="00CA793F">
            <w:pPr>
              <w:numPr>
                <w:ilvl w:val="0"/>
                <w:numId w:val="18"/>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All incoming research proposals will be circulated to WRS’s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CA793F">
            <w:pPr>
              <w:numPr>
                <w:ilvl w:val="0"/>
                <w:numId w:val="18"/>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CA793F">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CA793F">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31"/>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77777777" w:rsidR="005223BF" w:rsidRPr="002A0282" w:rsidRDefault="005223BF" w:rsidP="00814B8A">
            <w:pPr>
              <w:numPr>
                <w:ilvl w:val="0"/>
                <w:numId w:val="31"/>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does not provide support of institutional indirect costs such as overhead component and GST (goods and services tax).</w:t>
            </w:r>
          </w:p>
          <w:p w14:paraId="66A7DE95" w14:textId="77777777" w:rsidR="005223BF" w:rsidRPr="002A0282" w:rsidRDefault="005223BF" w:rsidP="00814B8A">
            <w:pPr>
              <w:numPr>
                <w:ilvl w:val="0"/>
                <w:numId w:val="31"/>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7777777" w:rsidR="005223BF" w:rsidRPr="002A0282" w:rsidRDefault="005223BF" w:rsidP="00814B8A">
            <w:pPr>
              <w:numPr>
                <w:ilvl w:val="0"/>
                <w:numId w:val="31"/>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Detailed accounts must be kept and made available for inspection at WRS request.</w:t>
            </w:r>
          </w:p>
          <w:p w14:paraId="5CDBA5ED" w14:textId="77777777" w:rsidR="005223BF" w:rsidRPr="002A0282" w:rsidRDefault="005223BF" w:rsidP="00814B8A">
            <w:pPr>
              <w:numPr>
                <w:ilvl w:val="0"/>
                <w:numId w:val="31"/>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must be notified of any changes in funding requirements, staff and equipment, length of study, scope of the project etc.</w:t>
            </w:r>
          </w:p>
          <w:p w14:paraId="71795035" w14:textId="77777777" w:rsidR="005223BF" w:rsidRPr="002A0282" w:rsidRDefault="005223BF" w:rsidP="00814B8A">
            <w:pPr>
              <w:numPr>
                <w:ilvl w:val="0"/>
                <w:numId w:val="31"/>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researcher or project manager must </w:t>
            </w:r>
            <w:proofErr w:type="gramStart"/>
            <w:r w:rsidRPr="002A0282">
              <w:rPr>
                <w:rFonts w:ascii="Arial" w:eastAsia="SimSun" w:hAnsi="Arial" w:cs="Arial"/>
                <w:sz w:val="20"/>
                <w:szCs w:val="20"/>
                <w:lang w:val="en-GB" w:eastAsia="zh-CN"/>
              </w:rPr>
              <w:t>provide adequate contact details at all times</w:t>
            </w:r>
            <w:proofErr w:type="gramEnd"/>
            <w:r w:rsidRPr="002A0282">
              <w:rPr>
                <w:rFonts w:ascii="Arial" w:eastAsia="SimSun" w:hAnsi="Arial" w:cs="Arial"/>
                <w:sz w:val="20"/>
                <w:szCs w:val="20"/>
                <w:lang w:val="en-GB" w:eastAsia="zh-CN"/>
              </w:rPr>
              <w:t>.</w:t>
            </w:r>
          </w:p>
          <w:p w14:paraId="5606FCA9" w14:textId="77777777" w:rsidR="005223BF" w:rsidRPr="002A0282" w:rsidRDefault="005223BF" w:rsidP="00814B8A">
            <w:pPr>
              <w:numPr>
                <w:ilvl w:val="0"/>
                <w:numId w:val="31"/>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WRS collection, WRS reserves the right and discretion to control or decide on how the results are being shared publicly. In the event of any public sharing or publication plan in relation to such samples, the party wishes to publish or share publicly, shall </w:t>
            </w:r>
            <w:proofErr w:type="gramStart"/>
            <w:r w:rsidRPr="0066655D">
              <w:rPr>
                <w:rFonts w:ascii="Arial" w:eastAsia="SimSun" w:hAnsi="Arial" w:cs="Arial"/>
                <w:sz w:val="20"/>
                <w:szCs w:val="20"/>
                <w:lang w:val="en-GB" w:eastAsia="zh-CN"/>
              </w:rPr>
              <w:t>notify</w:t>
            </w:r>
            <w:proofErr w:type="gramEnd"/>
            <w:r w:rsidRPr="0066655D">
              <w:rPr>
                <w:rFonts w:ascii="Arial" w:eastAsia="SimSun" w:hAnsi="Arial" w:cs="Arial"/>
                <w:sz w:val="20"/>
                <w:szCs w:val="20"/>
                <w:lang w:val="en-GB" w:eastAsia="zh-CN"/>
              </w:rPr>
              <w:t xml:space="preserve"> and seek WRS’ prior written consent.</w:t>
            </w:r>
          </w:p>
          <w:p w14:paraId="6517BF87" w14:textId="77777777" w:rsidR="005223BF" w:rsidRPr="0066655D" w:rsidRDefault="005223BF" w:rsidP="00814B8A">
            <w:pPr>
              <w:numPr>
                <w:ilvl w:val="0"/>
                <w:numId w:val="31"/>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31"/>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77777777" w:rsidR="005223BF" w:rsidRPr="0066655D" w:rsidRDefault="005223BF" w:rsidP="00814B8A">
            <w:pPr>
              <w:numPr>
                <w:ilvl w:val="0"/>
                <w:numId w:val="31"/>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WRS must have acknowledgement of receipt of all funds.</w:t>
            </w:r>
          </w:p>
          <w:p w14:paraId="69D90ACD" w14:textId="77777777" w:rsidR="005223BF" w:rsidRDefault="005223BF" w:rsidP="00CA793F">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CA793F">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Any materials that are provided by WRS to research collaborators for use in an approved research project:</w:t>
            </w:r>
          </w:p>
          <w:p w14:paraId="409FEC14" w14:textId="77777777"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C87CBD">
              <w:rPr>
                <w:rFonts w:ascii="Arial" w:eastAsia="SimSun" w:hAnsi="Arial" w:cs="Arial"/>
                <w:bCs/>
                <w:color w:val="000000"/>
                <w:sz w:val="20"/>
                <w:szCs w:val="20"/>
                <w:lang w:val="en-GB" w:eastAsia="zh-CN"/>
              </w:rPr>
              <w:t>proposal;</w:t>
            </w:r>
            <w:proofErr w:type="gramEnd"/>
          </w:p>
          <w:p w14:paraId="5230A0DE" w14:textId="77777777"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C87CBD">
              <w:rPr>
                <w:rFonts w:ascii="Arial" w:eastAsia="SimSun" w:hAnsi="Arial" w:cs="Arial"/>
                <w:bCs/>
                <w:color w:val="000000"/>
                <w:sz w:val="20"/>
                <w:szCs w:val="20"/>
                <w:lang w:val="en-GB" w:eastAsia="zh-CN"/>
              </w:rPr>
              <w:t>authority;</w:t>
            </w:r>
            <w:proofErr w:type="gramEnd"/>
            <w:r w:rsidRPr="00C87CBD">
              <w:rPr>
                <w:rFonts w:ascii="Arial" w:eastAsia="SimSun" w:hAnsi="Arial" w:cs="Arial"/>
                <w:bCs/>
                <w:color w:val="000000"/>
                <w:sz w:val="20"/>
                <w:szCs w:val="20"/>
                <w:lang w:val="en-GB" w:eastAsia="zh-CN"/>
              </w:rPr>
              <w:t xml:space="preserve"> </w:t>
            </w:r>
          </w:p>
          <w:p w14:paraId="2E984A2D" w14:textId="77777777"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w:t>
            </w:r>
            <w:proofErr w:type="gramStart"/>
            <w:r w:rsidRPr="00C87CBD">
              <w:rPr>
                <w:rFonts w:ascii="Arial" w:eastAsia="SimSun" w:hAnsi="Arial" w:cs="Arial"/>
                <w:bCs/>
                <w:color w:val="000000"/>
                <w:sz w:val="20"/>
                <w:szCs w:val="20"/>
                <w:lang w:val="en-GB" w:eastAsia="zh-CN"/>
              </w:rPr>
              <w:t>party;</w:t>
            </w:r>
            <w:proofErr w:type="gramEnd"/>
            <w:r w:rsidRPr="00C87CBD">
              <w:rPr>
                <w:rFonts w:ascii="Arial" w:eastAsia="SimSun" w:hAnsi="Arial" w:cs="Arial"/>
                <w:bCs/>
                <w:color w:val="000000"/>
                <w:sz w:val="20"/>
                <w:szCs w:val="20"/>
                <w:lang w:val="en-GB" w:eastAsia="zh-CN"/>
              </w:rPr>
              <w:t xml:space="preserve"> </w:t>
            </w:r>
          </w:p>
          <w:p w14:paraId="23627EE9" w14:textId="77777777"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77777777"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WRS’s request, the research collaborator will return any materials provided by WRS which have not already been used up or discarded. If permission is granted by WRS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7777777" w:rsidR="005223BF" w:rsidRPr="00C87CBD" w:rsidRDefault="005223BF" w:rsidP="00CA793F">
            <w:pPr>
              <w:numPr>
                <w:ilvl w:val="2"/>
                <w:numId w:val="22"/>
              </w:numPr>
              <w:spacing w:after="0" w:line="240" w:lineRule="auto"/>
              <w:ind w:right="510"/>
              <w:jc w:val="both"/>
              <w:rPr>
                <w:rFonts w:ascii="Arial" w:eastAsia="SimSun" w:hAnsi="Arial" w:cs="Arial"/>
                <w:bCs/>
                <w:color w:val="000000"/>
                <w:sz w:val="20"/>
                <w:szCs w:val="20"/>
                <w:lang w:val="en-GB" w:eastAsia="zh-CN"/>
              </w:rPr>
            </w:pPr>
            <w:proofErr w:type="gramStart"/>
            <w:r w:rsidRPr="00C87CBD">
              <w:rPr>
                <w:rFonts w:ascii="Arial" w:eastAsia="SimSun" w:hAnsi="Arial" w:cs="Arial"/>
                <w:bCs/>
                <w:color w:val="000000"/>
                <w:sz w:val="20"/>
                <w:szCs w:val="20"/>
                <w:lang w:val="en-GB" w:eastAsia="zh-CN"/>
              </w:rPr>
              <w:t>In the event that</w:t>
            </w:r>
            <w:proofErr w:type="gramEnd"/>
            <w:r w:rsidRPr="00C87CBD">
              <w:rPr>
                <w:rFonts w:ascii="Arial" w:eastAsia="SimSun" w:hAnsi="Arial" w:cs="Arial"/>
                <w:bCs/>
                <w:color w:val="000000"/>
                <w:sz w:val="20"/>
                <w:szCs w:val="20"/>
                <w:lang w:val="en-GB" w:eastAsia="zh-CN"/>
              </w:rPr>
              <w:t xml:space="preserve"> a collaborator desires to amend the project resulting in a need to violate any of the above stipulations, the collaborator is required to submit a Project Amendment Form and obtain approval from WRS.</w:t>
            </w:r>
          </w:p>
          <w:p w14:paraId="22786022"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WRS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WRS premises and/or Singapore.</w:t>
            </w:r>
          </w:p>
          <w:p w14:paraId="7F0CCA8B"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WRS holds joint ownership of all research data generated or obtained from WRS resources (including collection animals, materials, manpower, laboratory equipment and resources etc.). </w:t>
            </w:r>
          </w:p>
          <w:p w14:paraId="28C340AA"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WRS must be notified and consulted for permission before any data or information derived from WRS resources is disseminated or used in any commercial or non-commercial way. </w:t>
            </w:r>
          </w:p>
          <w:p w14:paraId="6594917F"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all potential publications and/or disclosures of research results or information obtained through use of WRS resources, WRS must be furnished with copies in advance of the public disclosure or the submission of any proposed publication to a journal, editor, or other third party.  WRS shall, within fifteen (15) working days of receipt of the proposed publication or public disclosure, notify the collaborator in writing of its objections.</w:t>
            </w:r>
          </w:p>
          <w:p w14:paraId="0F9EA9E1"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WRS, WRS reserves the right to negotiate with the applicants on how to best proceed without compromising scientific integrity as well as professional relationships between WRS, the applicants, and any other third party which may be affected by the publication/disclosure.  </w:t>
            </w:r>
          </w:p>
          <w:p w14:paraId="54E7D010" w14:textId="77777777" w:rsidR="005223BF" w:rsidRPr="00C87CBD" w:rsidRDefault="005223BF" w:rsidP="00CA793F">
            <w:pPr>
              <w:numPr>
                <w:ilvl w:val="0"/>
                <w:numId w:val="22"/>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CA793F">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CA793F">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77777777" w:rsidR="005223BF" w:rsidRPr="006A7D69" w:rsidRDefault="005223BF" w:rsidP="00CA793F">
            <w:pPr>
              <w:pStyle w:val="ListParagraph"/>
              <w:numPr>
                <w:ilvl w:val="0"/>
                <w:numId w:val="23"/>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Updates and current results of the project are to be sent to WRS every six (6) months (from the commencement of project) for the entire duration of the project (for progress reports please use the format provided in the appendix).</w:t>
            </w:r>
          </w:p>
          <w:p w14:paraId="7379BDDC" w14:textId="77777777" w:rsidR="005223BF" w:rsidRPr="006A7D69" w:rsidRDefault="005223BF" w:rsidP="00CA793F">
            <w:pPr>
              <w:pStyle w:val="ListParagraph"/>
              <w:numPr>
                <w:ilvl w:val="0"/>
                <w:numId w:val="23"/>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WRS staff applicants, these reports can be in the form of a written report, presentation, or poster, as decided by the applicant, his/her supervisor, and the associated Liaison from the Research Advisory Panel. </w:t>
            </w:r>
          </w:p>
          <w:p w14:paraId="2075961D" w14:textId="77777777" w:rsidR="005223BF" w:rsidRPr="006A7D69" w:rsidRDefault="005223BF" w:rsidP="00CA793F">
            <w:pPr>
              <w:pStyle w:val="ListParagraph"/>
              <w:numPr>
                <w:ilvl w:val="0"/>
                <w:numId w:val="2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A copy of the final manuscript is to be made available to WRS for retention (for final report please use the format provided in the appendix).</w:t>
            </w:r>
          </w:p>
          <w:p w14:paraId="5A0C8D4E" w14:textId="77777777" w:rsidR="005223BF" w:rsidRPr="006A7D69" w:rsidRDefault="005223BF" w:rsidP="00CA793F">
            <w:pPr>
              <w:pStyle w:val="ListParagraph"/>
              <w:numPr>
                <w:ilvl w:val="0"/>
                <w:numId w:val="2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WRS. Co-authorship of any WRS staff for papers to be published in peer-reviewed journals (if appropriate), will be </w:t>
            </w:r>
            <w:proofErr w:type="gramStart"/>
            <w:r w:rsidRPr="006A7D69">
              <w:rPr>
                <w:rFonts w:ascii="Arial" w:eastAsia="SimSun" w:hAnsi="Arial" w:cs="Arial"/>
                <w:sz w:val="20"/>
                <w:szCs w:val="20"/>
                <w:lang w:val="en-GB" w:eastAsia="zh-CN"/>
              </w:rPr>
              <w:t>reviewed</w:t>
            </w:r>
            <w:proofErr w:type="gramEnd"/>
            <w:r w:rsidRPr="006A7D69">
              <w:rPr>
                <w:rFonts w:ascii="Arial" w:eastAsia="SimSun" w:hAnsi="Arial" w:cs="Arial"/>
                <w:sz w:val="20"/>
                <w:szCs w:val="20"/>
                <w:lang w:val="en-GB" w:eastAsia="zh-CN"/>
              </w:rPr>
              <w:t xml:space="preserve"> and agreed at the discretion of WRS’ Management including Head of Conservation &amp; Research.</w:t>
            </w:r>
          </w:p>
          <w:p w14:paraId="2E95E113" w14:textId="77777777" w:rsidR="005223BF" w:rsidRPr="006A7D69" w:rsidRDefault="005223BF" w:rsidP="00CA793F">
            <w:pPr>
              <w:pStyle w:val="ListParagraph"/>
              <w:numPr>
                <w:ilvl w:val="0"/>
                <w:numId w:val="2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77777777" w:rsidR="005223BF" w:rsidRPr="006A7D69" w:rsidRDefault="005223BF" w:rsidP="00CA793F">
            <w:pPr>
              <w:pStyle w:val="ListParagraph"/>
              <w:numPr>
                <w:ilvl w:val="0"/>
                <w:numId w:val="2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final manuscript may be made available to the public through the WRS website or other medium with due acknowledgement to the researcher.</w:t>
            </w:r>
          </w:p>
          <w:p w14:paraId="59D50E94" w14:textId="77777777" w:rsidR="005223BF" w:rsidRPr="006A7D69" w:rsidRDefault="005223BF" w:rsidP="00CA793F">
            <w:pPr>
              <w:pStyle w:val="ListParagraph"/>
              <w:numPr>
                <w:ilvl w:val="0"/>
                <w:numId w:val="2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researcher or project representative may be requested to give one or more presentations to WRS and/or members of relevant community.</w:t>
            </w:r>
          </w:p>
          <w:p w14:paraId="5D9D3462" w14:textId="77777777" w:rsidR="005223BF" w:rsidRPr="006A7D69" w:rsidRDefault="005223BF" w:rsidP="00CA793F">
            <w:pPr>
              <w:pStyle w:val="ListParagraph"/>
              <w:numPr>
                <w:ilvl w:val="0"/>
                <w:numId w:val="23"/>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w:t>
            </w:r>
            <w:proofErr w:type="gramStart"/>
            <w:r w:rsidRPr="006A7D69">
              <w:rPr>
                <w:rFonts w:ascii="Arial" w:eastAsia="SimSun" w:hAnsi="Arial" w:cs="Arial"/>
                <w:bCs/>
                <w:color w:val="000000"/>
                <w:sz w:val="20"/>
                <w:szCs w:val="20"/>
                <w:lang w:val="en-GB" w:eastAsia="zh-CN"/>
              </w:rPr>
              <w:t>protection</w:t>
            </w:r>
            <w:proofErr w:type="gramEnd"/>
            <w:r w:rsidRPr="006A7D69">
              <w:rPr>
                <w:rFonts w:ascii="Arial" w:eastAsia="SimSun" w:hAnsi="Arial" w:cs="Arial"/>
                <w:bCs/>
                <w:color w:val="000000"/>
                <w:sz w:val="20"/>
                <w:szCs w:val="20"/>
                <w:lang w:val="en-GB" w:eastAsia="zh-CN"/>
              </w:rPr>
              <w:t xml:space="preserve"> and management vests with the researcher. The researcher hereby </w:t>
            </w:r>
            <w:r w:rsidRPr="006A7D69">
              <w:rPr>
                <w:rFonts w:ascii="Arial" w:eastAsia="SimSun" w:hAnsi="Arial" w:cs="Arial"/>
                <w:sz w:val="20"/>
                <w:szCs w:val="20"/>
                <w:lang w:val="en-GB" w:eastAsia="zh-CN"/>
              </w:rPr>
              <w:t xml:space="preserve">grants to WRS,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WRS to use, archive, preserve and disseminate the study.</w:t>
            </w:r>
          </w:p>
          <w:p w14:paraId="72EF6DAA" w14:textId="77777777" w:rsidR="005223BF" w:rsidRPr="006A7D69" w:rsidRDefault="005223BF" w:rsidP="00CA793F">
            <w:pPr>
              <w:pStyle w:val="ListParagraph"/>
              <w:numPr>
                <w:ilvl w:val="0"/>
                <w:numId w:val="23"/>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WRS of any </w:t>
            </w:r>
            <w:r w:rsidRPr="006A7D69">
              <w:rPr>
                <w:rFonts w:ascii="Arial" w:eastAsia="SimSun" w:hAnsi="Arial" w:cs="Arial"/>
                <w:bCs/>
                <w:color w:val="000000"/>
                <w:sz w:val="20"/>
                <w:szCs w:val="20"/>
                <w:lang w:val="en-GB" w:eastAsia="zh-CN"/>
              </w:rPr>
              <w:t>commercial exploitation arising from the results of the funded project, in which case, a different set of conditions may be subjected, including without limitation conditions setting out joint ownership of Intellectual Property Rights between the researcher and WRS and/or the percentage in the proceeds of the commercial exploitation which WRS is to be entitled to.</w:t>
            </w:r>
          </w:p>
          <w:p w14:paraId="664EF955" w14:textId="77777777" w:rsidR="005223BF" w:rsidRPr="0066655D" w:rsidRDefault="005223BF" w:rsidP="00CA793F">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CA793F">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77777777" w:rsidR="005223BF" w:rsidRPr="006A7D69" w:rsidRDefault="005223BF" w:rsidP="00CA793F">
            <w:pPr>
              <w:pStyle w:val="ListParagraph"/>
              <w:widowControl w:val="0"/>
              <w:numPr>
                <w:ilvl w:val="1"/>
                <w:numId w:val="24"/>
              </w:numPr>
              <w:spacing w:after="0" w:line="240" w:lineRule="auto"/>
              <w:ind w:left="1080" w:right="510"/>
              <w:jc w:val="both"/>
              <w:rPr>
                <w:rFonts w:ascii="Arial" w:eastAsia="SimSun" w:hAnsi="Arial" w:cs="Arial"/>
                <w:bCs/>
                <w:sz w:val="20"/>
                <w:szCs w:val="20"/>
                <w:lang w:val="en-GB" w:eastAsia="zh-CN"/>
              </w:rPr>
            </w:pPr>
            <w:r w:rsidRPr="006A7D69">
              <w:rPr>
                <w:rFonts w:ascii="Arial" w:eastAsia="SimSun" w:hAnsi="Arial" w:cs="Arial"/>
                <w:bCs/>
                <w:sz w:val="20"/>
                <w:szCs w:val="20"/>
                <w:lang w:val="en-GB" w:eastAsia="zh-CN"/>
              </w:rPr>
              <w:t xml:space="preserve">WRS may cease funding immediately without further obligation in the event any of </w:t>
            </w:r>
            <w:r w:rsidRPr="006A7D69">
              <w:rPr>
                <w:rFonts w:ascii="Arial" w:eastAsia="SimSun" w:hAnsi="Arial" w:cs="Arial"/>
                <w:sz w:val="20"/>
                <w:szCs w:val="20"/>
                <w:lang w:val="en-GB" w:eastAsia="zh-CN"/>
              </w:rPr>
              <w:t xml:space="preserve">the </w:t>
            </w:r>
            <w:r w:rsidRPr="006A7D69">
              <w:rPr>
                <w:rFonts w:ascii="Arial" w:eastAsia="SimSun" w:hAnsi="Arial" w:cs="Arial"/>
                <w:sz w:val="20"/>
                <w:szCs w:val="20"/>
                <w:lang w:val="en-GB" w:eastAsia="zh-CN"/>
              </w:rPr>
              <w:lastRenderedPageBreak/>
              <w:t xml:space="preserve">conditions herein </w:t>
            </w:r>
            <w:r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WRS reserves the right to recover funds in part or full and/or all rights in any works created by the researcher </w:t>
            </w:r>
            <w:proofErr w:type="gramStart"/>
            <w:r w:rsidRPr="006A7D69">
              <w:rPr>
                <w:rFonts w:ascii="Arial" w:eastAsia="SimSun" w:hAnsi="Arial" w:cs="Arial"/>
                <w:bCs/>
                <w:sz w:val="20"/>
                <w:szCs w:val="20"/>
                <w:lang w:val="en-GB" w:eastAsia="zh-CN"/>
              </w:rPr>
              <w:t>as a result of</w:t>
            </w:r>
            <w:proofErr w:type="gramEnd"/>
            <w:r w:rsidRPr="006A7D69">
              <w:rPr>
                <w:rFonts w:ascii="Arial" w:eastAsia="SimSun" w:hAnsi="Arial" w:cs="Arial"/>
                <w:bCs/>
                <w:sz w:val="20"/>
                <w:szCs w:val="20"/>
                <w:lang w:val="en-GB" w:eastAsia="zh-CN"/>
              </w:rPr>
              <w:t xml:space="preserve"> the funding.</w:t>
            </w:r>
          </w:p>
          <w:p w14:paraId="4B9E0EF3" w14:textId="77777777" w:rsidR="005223BF" w:rsidRPr="006A7D69" w:rsidRDefault="005223BF" w:rsidP="00CA793F">
            <w:pPr>
              <w:pStyle w:val="ListParagraph"/>
              <w:widowControl w:val="0"/>
              <w:numPr>
                <w:ilvl w:val="1"/>
                <w:numId w:val="24"/>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WRS reserves the right to amend these conditions at its absolute discretion.  Any change will be notified in writing to the researcher and/or on WRS’ website. </w:t>
            </w:r>
          </w:p>
          <w:p w14:paraId="09B05B8B" w14:textId="77777777" w:rsidR="005223BF" w:rsidRPr="006A7D69" w:rsidRDefault="005223BF" w:rsidP="00CA793F">
            <w:pPr>
              <w:pStyle w:val="ListParagraph"/>
              <w:widowControl w:val="0"/>
              <w:numPr>
                <w:ilvl w:val="1"/>
                <w:numId w:val="24"/>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77777777" w:rsidR="005223BF" w:rsidRPr="006A7D69" w:rsidRDefault="005223BF" w:rsidP="00CA793F">
            <w:pPr>
              <w:pStyle w:val="ListParagraph"/>
              <w:widowControl w:val="0"/>
              <w:numPr>
                <w:ilvl w:val="1"/>
                <w:numId w:val="24"/>
              </w:numPr>
              <w:spacing w:after="0" w:line="240" w:lineRule="auto"/>
              <w:ind w:left="1080" w:right="510"/>
              <w:jc w:val="both"/>
              <w:rPr>
                <w:rFonts w:ascii="Arial" w:eastAsia="SimSun" w:hAnsi="Arial" w:cs="Arial"/>
                <w:sz w:val="20"/>
                <w:szCs w:val="20"/>
                <w:lang w:val="en-GB" w:eastAsia="zh-CN"/>
              </w:rPr>
            </w:pPr>
            <w:bookmarkStart w:id="417" w:name="_Hlk510705547"/>
            <w:r w:rsidRPr="006A7D69">
              <w:rPr>
                <w:rFonts w:ascii="Arial" w:eastAsia="SimSun" w:hAnsi="Arial" w:cs="Arial"/>
                <w:sz w:val="20"/>
                <w:szCs w:val="20"/>
                <w:lang w:val="en-GB" w:eastAsia="zh-CN"/>
              </w:rPr>
              <w:t>WRS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WRS’ reputation by its association with you, your organisation(s) and/or any other person, programme or initiative connected to you or your organisation(s). Prior to serving termination notice, WRS shall at the earliest opportunity discuss with you its concerns with a view to address the best interests of WRS.</w:t>
            </w:r>
          </w:p>
          <w:p w14:paraId="256F505A" w14:textId="77777777" w:rsidR="005223BF" w:rsidRPr="006A7D69" w:rsidRDefault="005223BF" w:rsidP="00CA793F">
            <w:pPr>
              <w:pStyle w:val="ListParagraph"/>
              <w:widowControl w:val="0"/>
              <w:numPr>
                <w:ilvl w:val="1"/>
                <w:numId w:val="24"/>
              </w:numPr>
              <w:spacing w:after="0" w:line="240" w:lineRule="auto"/>
              <w:ind w:left="1080" w:right="510"/>
              <w:jc w:val="both"/>
              <w:rPr>
                <w:rFonts w:ascii="Arial" w:eastAsia="SimSun" w:hAnsi="Arial" w:cs="Arial"/>
                <w:sz w:val="20"/>
                <w:szCs w:val="20"/>
                <w:lang w:val="en-GB" w:eastAsia="zh-CN"/>
              </w:rPr>
            </w:pPr>
            <w:proofErr w:type="gramStart"/>
            <w:r w:rsidRPr="006A7D69">
              <w:rPr>
                <w:rFonts w:ascii="Arial" w:eastAsia="SimSun" w:hAnsi="Arial" w:cs="Arial"/>
                <w:sz w:val="20"/>
                <w:szCs w:val="20"/>
                <w:lang w:val="en-GB" w:eastAsia="zh-CN"/>
              </w:rPr>
              <w:t>In the event that</w:t>
            </w:r>
            <w:proofErr w:type="gramEnd"/>
            <w:r w:rsidRPr="006A7D69">
              <w:rPr>
                <w:rFonts w:ascii="Arial" w:eastAsia="SimSun" w:hAnsi="Arial" w:cs="Arial"/>
                <w:sz w:val="20"/>
                <w:szCs w:val="20"/>
                <w:lang w:val="en-GB" w:eastAsia="zh-CN"/>
              </w:rPr>
              <w:t xml:space="preserve"> more than 10% of the samples in a research project comes from WRS, the option to contribute to the publication as an author must be offered to at least one WRS staff member.</w:t>
            </w:r>
          </w:p>
          <w:p w14:paraId="3A6A620A" w14:textId="77777777" w:rsidR="005223BF" w:rsidRPr="0066655D" w:rsidRDefault="005223BF" w:rsidP="00CA793F">
            <w:pPr>
              <w:widowControl w:val="0"/>
              <w:spacing w:after="0" w:line="240" w:lineRule="auto"/>
              <w:ind w:left="720" w:right="510"/>
              <w:jc w:val="both"/>
              <w:rPr>
                <w:rFonts w:ascii="Arial" w:eastAsia="SimSun" w:hAnsi="Arial" w:cs="Arial"/>
                <w:color w:val="FF0000"/>
                <w:sz w:val="20"/>
                <w:szCs w:val="20"/>
                <w:lang w:val="en-GB" w:eastAsia="zh-CN"/>
              </w:rPr>
            </w:pPr>
          </w:p>
          <w:bookmarkEnd w:id="417"/>
          <w:p w14:paraId="1E3FEF34" w14:textId="77777777" w:rsidR="005223BF" w:rsidRPr="002A0282" w:rsidRDefault="005223BF" w:rsidP="00CA793F">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304EF065" w14:textId="77777777" w:rsidR="006C0930" w:rsidRPr="006C0930" w:rsidRDefault="006C0930" w:rsidP="006C0930">
            <w:pPr>
              <w:widowControl w:val="0"/>
              <w:tabs>
                <w:tab w:val="num" w:pos="1760"/>
              </w:tabs>
              <w:spacing w:after="0" w:line="240" w:lineRule="auto"/>
              <w:ind w:right="510"/>
              <w:jc w:val="both"/>
              <w:rPr>
                <w:rFonts w:ascii="Arial" w:eastAsia="SimSun" w:hAnsi="Arial" w:cs="Arial"/>
                <w:bCs/>
                <w:vanish/>
                <w:sz w:val="20"/>
                <w:szCs w:val="20"/>
                <w:lang w:val="en-GB" w:eastAsia="zh-CN"/>
              </w:rPr>
            </w:pPr>
          </w:p>
          <w:p w14:paraId="58D14ADE" w14:textId="77777777" w:rsidR="006C0930" w:rsidRPr="006C0930" w:rsidRDefault="006C0930" w:rsidP="006C0930">
            <w:pPr>
              <w:pStyle w:val="ListParagraph"/>
              <w:widowControl w:val="0"/>
              <w:numPr>
                <w:ilvl w:val="0"/>
                <w:numId w:val="19"/>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4AA27D90" w14:textId="77777777" w:rsidR="006C0930" w:rsidRPr="006C0930" w:rsidRDefault="006C0930" w:rsidP="006C0930">
            <w:pPr>
              <w:pStyle w:val="ListParagraph"/>
              <w:widowControl w:val="0"/>
              <w:numPr>
                <w:ilvl w:val="0"/>
                <w:numId w:val="19"/>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665B3E1D" w14:textId="77777777" w:rsidR="006C0930" w:rsidRPr="006C0930" w:rsidRDefault="006C0930" w:rsidP="006C0930">
            <w:pPr>
              <w:pStyle w:val="ListParagraph"/>
              <w:widowControl w:val="0"/>
              <w:numPr>
                <w:ilvl w:val="0"/>
                <w:numId w:val="19"/>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174FCF74" w14:textId="56B7DB0C" w:rsidR="005223BF" w:rsidRPr="002A0282" w:rsidRDefault="005223BF" w:rsidP="006C0930">
            <w:pPr>
              <w:widowControl w:val="0"/>
              <w:numPr>
                <w:ilvl w:val="1"/>
                <w:numId w:val="19"/>
              </w:numPr>
              <w:tabs>
                <w:tab w:val="num" w:pos="1760"/>
              </w:tabs>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WRS and/or its subsidiaries, affiliated and associated companies recognize the importance of an individual privacy and Personal Data. WRS’ data protection policy found on WRS’ website ("</w:t>
            </w:r>
            <w:r w:rsidRPr="002A0282">
              <w:rPr>
                <w:rFonts w:ascii="Arial" w:eastAsia="SimSun" w:hAnsi="Arial" w:cs="Arial"/>
                <w:b/>
                <w:bCs/>
                <w:sz w:val="20"/>
                <w:szCs w:val="20"/>
                <w:lang w:val="en-GB" w:eastAsia="zh-CN"/>
              </w:rPr>
              <w:t>Data Protection Policy</w:t>
            </w:r>
            <w:r w:rsidRPr="002A0282">
              <w:rPr>
                <w:rFonts w:ascii="Arial" w:eastAsia="SimSun" w:hAnsi="Arial" w:cs="Arial"/>
                <w:bCs/>
                <w:sz w:val="20"/>
                <w:szCs w:val="20"/>
                <w:lang w:val="en-GB" w:eastAsia="zh-CN"/>
              </w:rPr>
              <w:t>") outlines how WRS manages the Personal Data which is subject to Personal Data Protection Act 2012 in Singapore (the “</w:t>
            </w:r>
            <w:r w:rsidRPr="002A0282">
              <w:rPr>
                <w:rFonts w:ascii="Arial" w:eastAsia="SimSun" w:hAnsi="Arial" w:cs="Arial"/>
                <w:b/>
                <w:bCs/>
                <w:sz w:val="20"/>
                <w:szCs w:val="20"/>
                <w:lang w:val="en-GB" w:eastAsia="zh-CN"/>
              </w:rPr>
              <w:t>Act</w:t>
            </w:r>
            <w:r w:rsidRPr="002A0282">
              <w:rPr>
                <w:rFonts w:ascii="Arial" w:eastAsia="SimSun" w:hAnsi="Arial" w:cs="Arial"/>
                <w:bCs/>
                <w:sz w:val="20"/>
                <w:szCs w:val="20"/>
                <w:lang w:val="en-GB" w:eastAsia="zh-CN"/>
              </w:rPr>
              <w:t xml:space="preserve">”). By submitting information to us, communicating with us, or signing up for any products and/or services offered by WRS, you agree and consent for WRS collecting, using, </w:t>
            </w:r>
            <w:proofErr w:type="gramStart"/>
            <w:r w:rsidRPr="002A0282">
              <w:rPr>
                <w:rFonts w:ascii="Arial" w:eastAsia="SimSun" w:hAnsi="Arial" w:cs="Arial"/>
                <w:bCs/>
                <w:sz w:val="20"/>
                <w:szCs w:val="20"/>
                <w:lang w:val="en-GB" w:eastAsia="zh-CN"/>
              </w:rPr>
              <w:t>disclosing</w:t>
            </w:r>
            <w:proofErr w:type="gramEnd"/>
            <w:r w:rsidRPr="002A0282">
              <w:rPr>
                <w:rFonts w:ascii="Arial" w:eastAsia="SimSun" w:hAnsi="Arial" w:cs="Arial"/>
                <w:bCs/>
                <w:sz w:val="20"/>
                <w:szCs w:val="20"/>
                <w:lang w:val="en-GB" w:eastAsia="zh-CN"/>
              </w:rPr>
              <w:t xml:space="preserve"> and sharing amongst ourselves your Personal Data, and disclosing such Personal Data to the WRS' related corporations, indirect parent companies, authorised service providers and relevant third parties in the manner set forth in the Data Protection Policy. For more information, please refer to our Data Protection Policy at </w:t>
            </w:r>
            <w:hyperlink r:id="rId15" w:history="1">
              <w:r w:rsidRPr="002A0282">
                <w:rPr>
                  <w:rFonts w:ascii="Arial" w:eastAsia="SimSun" w:hAnsi="Arial" w:cs="Arial"/>
                  <w:bCs/>
                  <w:sz w:val="20"/>
                  <w:szCs w:val="20"/>
                  <w:lang w:val="en-GB" w:eastAsia="zh-CN"/>
                </w:rPr>
                <w:t>http://www.wrs.com.sg/policies-data-protection.html</w:t>
              </w:r>
            </w:hyperlink>
            <w:r w:rsidRPr="002A0282">
              <w:rPr>
                <w:rFonts w:ascii="Arial" w:eastAsia="SimSun" w:hAnsi="Arial" w:cs="Arial"/>
                <w:bCs/>
                <w:sz w:val="20"/>
                <w:szCs w:val="20"/>
                <w:lang w:val="en-GB" w:eastAsia="zh-CN"/>
              </w:rPr>
              <w:t>.</w:t>
            </w:r>
          </w:p>
          <w:p w14:paraId="6BD6525B" w14:textId="77777777" w:rsidR="005223BF" w:rsidRPr="002A0282" w:rsidRDefault="005223BF" w:rsidP="00CA793F">
            <w:pPr>
              <w:widowControl w:val="0"/>
              <w:numPr>
                <w:ilvl w:val="1"/>
                <w:numId w:val="1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CA793F">
            <w:pPr>
              <w:widowControl w:val="0"/>
              <w:numPr>
                <w:ilvl w:val="1"/>
                <w:numId w:val="1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 xml:space="preserve">We may collect, </w:t>
            </w:r>
            <w:proofErr w:type="gramStart"/>
            <w:r w:rsidRPr="002A0282">
              <w:rPr>
                <w:rFonts w:ascii="Arial" w:eastAsia="SimSun" w:hAnsi="Arial" w:cs="Arial"/>
                <w:bCs/>
                <w:sz w:val="20"/>
                <w:szCs w:val="20"/>
                <w:lang w:val="en-GB" w:eastAsia="zh-CN"/>
              </w:rPr>
              <w:t>use</w:t>
            </w:r>
            <w:proofErr w:type="gramEnd"/>
            <w:r w:rsidRPr="002A0282">
              <w:rPr>
                <w:rFonts w:ascii="Arial" w:eastAsia="SimSun" w:hAnsi="Arial" w:cs="Arial"/>
                <w:bCs/>
                <w:sz w:val="20"/>
                <w:szCs w:val="20"/>
                <w:lang w:val="en-GB" w:eastAsia="zh-CN"/>
              </w:rPr>
              <w:t xml:space="preserve"> and disclose your Personal Data for any or all of the following purposes:</w:t>
            </w:r>
          </w:p>
          <w:p w14:paraId="7A7B2C02"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2A0282">
              <w:rPr>
                <w:rFonts w:ascii="Arial" w:eastAsia="SimSun" w:hAnsi="Arial" w:cs="Arial"/>
                <w:sz w:val="20"/>
                <w:szCs w:val="20"/>
                <w:lang w:val="en-GB" w:eastAsia="zh-CN"/>
              </w:rPr>
              <w:t>you;</w:t>
            </w:r>
            <w:proofErr w:type="gramEnd"/>
          </w:p>
          <w:p w14:paraId="6254396B"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verifying your </w:t>
            </w:r>
            <w:proofErr w:type="gramStart"/>
            <w:r w:rsidRPr="002A0282">
              <w:rPr>
                <w:rFonts w:ascii="Arial" w:eastAsia="SimSun" w:hAnsi="Arial" w:cs="Arial"/>
                <w:sz w:val="20"/>
                <w:szCs w:val="20"/>
                <w:lang w:val="en-GB" w:eastAsia="zh-CN"/>
              </w:rPr>
              <w:t>identity;</w:t>
            </w:r>
            <w:proofErr w:type="gramEnd"/>
          </w:p>
          <w:p w14:paraId="542B9EE7"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2A0282">
              <w:rPr>
                <w:rFonts w:ascii="Arial" w:eastAsia="SimSun" w:hAnsi="Arial" w:cs="Arial"/>
                <w:sz w:val="20"/>
                <w:szCs w:val="20"/>
                <w:lang w:val="en-GB" w:eastAsia="zh-CN"/>
              </w:rPr>
              <w:t>you;</w:t>
            </w:r>
            <w:proofErr w:type="gramEnd"/>
          </w:p>
          <w:p w14:paraId="287BE660"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managing your relationship with </w:t>
            </w:r>
            <w:proofErr w:type="gramStart"/>
            <w:r w:rsidRPr="002A0282">
              <w:rPr>
                <w:rFonts w:ascii="Arial" w:eastAsia="SimSun" w:hAnsi="Arial" w:cs="Arial"/>
                <w:sz w:val="20"/>
                <w:szCs w:val="20"/>
                <w:lang w:val="en-GB" w:eastAsia="zh-CN"/>
              </w:rPr>
              <w:t>us;</w:t>
            </w:r>
            <w:proofErr w:type="gramEnd"/>
          </w:p>
          <w:p w14:paraId="3441BE47"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processing payment or credit </w:t>
            </w:r>
            <w:proofErr w:type="gramStart"/>
            <w:r w:rsidRPr="002A0282">
              <w:rPr>
                <w:rFonts w:ascii="Arial" w:eastAsia="SimSun" w:hAnsi="Arial" w:cs="Arial"/>
                <w:sz w:val="20"/>
                <w:szCs w:val="20"/>
                <w:lang w:val="en-GB" w:eastAsia="zh-CN"/>
              </w:rPr>
              <w:t>transactions;</w:t>
            </w:r>
            <w:proofErr w:type="gramEnd"/>
          </w:p>
          <w:p w14:paraId="592D759F"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2A0282">
              <w:rPr>
                <w:rFonts w:ascii="Arial" w:eastAsia="SimSun" w:hAnsi="Arial" w:cs="Arial"/>
                <w:sz w:val="20"/>
                <w:szCs w:val="20"/>
                <w:lang w:val="en-GB" w:eastAsia="zh-CN"/>
              </w:rPr>
              <w:t>authority;</w:t>
            </w:r>
            <w:proofErr w:type="gramEnd"/>
          </w:p>
          <w:p w14:paraId="400627B5"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any other purpose for which you have provided the </w:t>
            </w:r>
            <w:proofErr w:type="gramStart"/>
            <w:r w:rsidRPr="002A0282">
              <w:rPr>
                <w:rFonts w:ascii="Arial" w:eastAsia="SimSun" w:hAnsi="Arial" w:cs="Arial"/>
                <w:sz w:val="20"/>
                <w:szCs w:val="20"/>
                <w:lang w:val="en-GB" w:eastAsia="zh-CN"/>
              </w:rPr>
              <w:t>information;</w:t>
            </w:r>
            <w:proofErr w:type="gramEnd"/>
          </w:p>
          <w:p w14:paraId="472E2784"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transmitting to any unaffiliated third parties including our third-party service providers and agents, and relevant governmental and/or regulatory authorities, whether in Singapore or abroad, for the </w:t>
            </w:r>
            <w:proofErr w:type="gramStart"/>
            <w:r w:rsidRPr="002A0282">
              <w:rPr>
                <w:rFonts w:ascii="Arial" w:eastAsia="SimSun" w:hAnsi="Arial" w:cs="Arial"/>
                <w:sz w:val="20"/>
                <w:szCs w:val="20"/>
                <w:lang w:val="en-GB" w:eastAsia="zh-CN"/>
              </w:rPr>
              <w:t>aforementioned purposes</w:t>
            </w:r>
            <w:proofErr w:type="gramEnd"/>
            <w:r w:rsidRPr="002A0282">
              <w:rPr>
                <w:rFonts w:ascii="Arial" w:eastAsia="SimSun" w:hAnsi="Arial" w:cs="Arial"/>
                <w:sz w:val="20"/>
                <w:szCs w:val="20"/>
                <w:lang w:val="en-GB" w:eastAsia="zh-CN"/>
              </w:rPr>
              <w:t>; and</w:t>
            </w:r>
          </w:p>
          <w:p w14:paraId="50AEC7D9" w14:textId="77777777" w:rsidR="005223BF" w:rsidRPr="00EA4429" w:rsidRDefault="005223BF" w:rsidP="00CA793F">
            <w:pPr>
              <w:widowControl w:val="0"/>
              <w:numPr>
                <w:ilvl w:val="2"/>
                <w:numId w:val="19"/>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CA793F">
            <w:pPr>
              <w:widowControl w:val="0"/>
              <w:numPr>
                <w:ilvl w:val="1"/>
                <w:numId w:val="1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w:t>
            </w:r>
            <w:proofErr w:type="gramStart"/>
            <w:r w:rsidRPr="002A0282">
              <w:rPr>
                <w:rFonts w:ascii="Arial" w:eastAsia="SimSun" w:hAnsi="Arial" w:cs="Arial"/>
                <w:sz w:val="20"/>
                <w:szCs w:val="20"/>
                <w:lang w:val="en-GB" w:eastAsia="zh-CN"/>
              </w:rPr>
              <w:t>all of</w:t>
            </w:r>
            <w:proofErr w:type="gramEnd"/>
            <w:r w:rsidRPr="002A0282">
              <w:rPr>
                <w:rFonts w:ascii="Arial" w:eastAsia="SimSun" w:hAnsi="Arial" w:cs="Arial"/>
                <w:sz w:val="20"/>
                <w:szCs w:val="20"/>
                <w:lang w:val="en-GB" w:eastAsia="zh-CN"/>
              </w:rPr>
              <w:t xml:space="preserve"> the purposes listed above by submitting your request in writing or via email to our Data Protection Officer at wrs.dpo@wrs.com.sg.</w:t>
            </w:r>
          </w:p>
          <w:p w14:paraId="6F3A262E"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Whilst we respect your decision to withdraw your consent and have every intention to honour your decision, please note that depending on the nature and scope of your request, we may not be </w:t>
            </w:r>
            <w:proofErr w:type="gramStart"/>
            <w:r w:rsidRPr="002A0282">
              <w:rPr>
                <w:rFonts w:ascii="Arial" w:eastAsia="SimSun" w:hAnsi="Arial" w:cs="Arial"/>
                <w:sz w:val="20"/>
                <w:szCs w:val="20"/>
                <w:lang w:val="en-GB" w:eastAsia="zh-CN"/>
              </w:rPr>
              <w:t>in a position</w:t>
            </w:r>
            <w:proofErr w:type="gramEnd"/>
            <w:r w:rsidRPr="002A0282">
              <w:rPr>
                <w:rFonts w:ascii="Arial" w:eastAsia="SimSun" w:hAnsi="Arial" w:cs="Arial"/>
                <w:sz w:val="20"/>
                <w:szCs w:val="20"/>
                <w:lang w:val="en-GB" w:eastAsia="zh-CN"/>
              </w:rPr>
              <w:t xml:space="preserve">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CA793F">
            <w:pPr>
              <w:widowControl w:val="0"/>
              <w:numPr>
                <w:ilvl w:val="1"/>
                <w:numId w:val="19"/>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77777777" w:rsidR="005223BF" w:rsidRPr="0066655D" w:rsidRDefault="005223BF" w:rsidP="00CA793F">
            <w:pPr>
              <w:widowControl w:val="0"/>
              <w:numPr>
                <w:ilvl w:val="2"/>
                <w:numId w:val="19"/>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w:t>
            </w:r>
            <w:proofErr w:type="gramStart"/>
            <w:r w:rsidRPr="002A0282">
              <w:rPr>
                <w:rFonts w:ascii="Arial" w:eastAsia="SimSun" w:hAnsi="Arial" w:cs="Arial"/>
                <w:sz w:val="20"/>
                <w:szCs w:val="20"/>
                <w:lang w:val="en-GB" w:eastAsia="zh-CN"/>
              </w:rPr>
              <w:t>In order to</w:t>
            </w:r>
            <w:proofErr w:type="gramEnd"/>
            <w:r w:rsidRPr="002A0282">
              <w:rPr>
                <w:rFonts w:ascii="Arial" w:eastAsia="SimSun" w:hAnsi="Arial" w:cs="Arial"/>
                <w:sz w:val="20"/>
                <w:szCs w:val="20"/>
                <w:lang w:val="en-GB" w:eastAsia="zh-CN"/>
              </w:rPr>
              <w:t xml:space="preserve"> ensure that your Personal Data is current, complete and accurate, please update us if there are changes to your Personal Data by informing our Data Protection Officer in writing or via email at wrs.dpo@wrs.com.sg.</w:t>
            </w:r>
          </w:p>
          <w:p w14:paraId="66357406" w14:textId="77777777" w:rsidR="005223BF" w:rsidRPr="002A0282" w:rsidRDefault="005223BF" w:rsidP="00CA793F">
            <w:pPr>
              <w:spacing w:after="0" w:line="240" w:lineRule="auto"/>
              <w:jc w:val="center"/>
              <w:rPr>
                <w:rFonts w:ascii="Arial" w:eastAsia="SimSun" w:hAnsi="Arial" w:cs="Arial"/>
                <w:b/>
                <w:sz w:val="20"/>
                <w:szCs w:val="20"/>
                <w:lang w:val="en-GB" w:eastAsia="zh-CN"/>
              </w:rPr>
            </w:pPr>
          </w:p>
          <w:p w14:paraId="2BB0F803" w14:textId="77777777" w:rsidR="005223BF" w:rsidRPr="002A0282" w:rsidRDefault="005223BF" w:rsidP="00CA793F">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Acceptance of conditions of assistance from WRS</w:t>
            </w:r>
          </w:p>
          <w:p w14:paraId="3F27647B" w14:textId="77777777" w:rsidR="005223BF" w:rsidRPr="002A0282" w:rsidRDefault="005223BF" w:rsidP="00CA793F">
            <w:pPr>
              <w:spacing w:after="0" w:line="240" w:lineRule="auto"/>
              <w:rPr>
                <w:rFonts w:ascii="Arial" w:eastAsia="SimSun" w:hAnsi="Arial" w:cs="Arial"/>
                <w:sz w:val="20"/>
                <w:szCs w:val="20"/>
                <w:lang w:val="en-GB" w:eastAsia="zh-CN"/>
              </w:rPr>
            </w:pPr>
          </w:p>
          <w:p w14:paraId="654690E8" w14:textId="1B25F1D2" w:rsidR="005223BF" w:rsidRPr="002A0282" w:rsidRDefault="005223BF" w:rsidP="00CA793F">
            <w:pPr>
              <w:spacing w:after="0" w:line="240" w:lineRule="auto"/>
              <w:ind w:left="752" w:right="510"/>
              <w:jc w:val="both"/>
              <w:rPr>
                <w:rFonts w:ascii="Arial" w:eastAsia="SimSun" w:hAnsi="Arial" w:cs="Arial"/>
                <w:sz w:val="20"/>
                <w:szCs w:val="20"/>
                <w:lang w:val="en-GB" w:eastAsia="zh-CN"/>
              </w:rPr>
            </w:pPr>
            <w:r w:rsidRPr="4C52E3E7">
              <w:rPr>
                <w:rFonts w:ascii="Arial" w:eastAsia="SimSun" w:hAnsi="Arial" w:cs="Arial"/>
                <w:sz w:val="20"/>
                <w:szCs w:val="20"/>
                <w:lang w:val="en-GB" w:eastAsia="zh-CN"/>
              </w:rPr>
              <w:t xml:space="preserve">I, Lloyd Daniel Anthony, having requested assistance from the Wildlife Reserves Singapore Pte Ltd (WRS) for a research project as set out in this application documents, have read and accept the conditions for provision of assistance from WRS, and agree to comply with them. </w:t>
            </w:r>
          </w:p>
          <w:p w14:paraId="5F320665" w14:textId="72AC1C0A" w:rsidR="005223BF" w:rsidRPr="002A0282" w:rsidRDefault="005223BF" w:rsidP="00CA793F">
            <w:pPr>
              <w:tabs>
                <w:tab w:val="left" w:pos="1440"/>
              </w:tabs>
              <w:spacing w:after="0" w:line="240" w:lineRule="auto"/>
              <w:ind w:left="720"/>
              <w:jc w:val="both"/>
              <w:rPr>
                <w:rFonts w:ascii="Arial" w:eastAsia="SimSun" w:hAnsi="Arial" w:cs="Arial"/>
                <w:sz w:val="20"/>
                <w:szCs w:val="20"/>
                <w:lang w:val="en-GB" w:eastAsia="zh-CN"/>
              </w:rPr>
            </w:pPr>
          </w:p>
          <w:p w14:paraId="1D2C4309" w14:textId="005848C0" w:rsidR="005223BF" w:rsidRDefault="005223BF" w:rsidP="4C52E3E7">
            <w:pPr>
              <w:tabs>
                <w:tab w:val="left" w:pos="1440"/>
              </w:tabs>
              <w:spacing w:after="0" w:line="240" w:lineRule="auto"/>
              <w:ind w:left="720"/>
              <w:jc w:val="both"/>
              <w:rPr>
                <w:rFonts w:ascii="Arial" w:eastAsia="SimSun" w:hAnsi="Arial" w:cs="Arial"/>
                <w:sz w:val="20"/>
                <w:szCs w:val="20"/>
                <w:lang w:val="en-GB" w:eastAsia="zh-CN"/>
              </w:rPr>
            </w:pPr>
            <w:r w:rsidRPr="4C52E3E7">
              <w:rPr>
                <w:rFonts w:ascii="Arial" w:eastAsia="SimSun" w:hAnsi="Arial" w:cs="Arial"/>
                <w:sz w:val="20"/>
                <w:szCs w:val="20"/>
                <w:lang w:val="en-GB" w:eastAsia="zh-CN"/>
              </w:rPr>
              <w:t xml:space="preserve">Signature:   </w:t>
            </w:r>
            <w:r w:rsidR="4C52E3E7">
              <w:rPr>
                <w:noProof/>
              </w:rPr>
              <w:drawing>
                <wp:inline distT="0" distB="0" distL="0" distR="0" wp14:anchorId="42C9BDA8" wp14:editId="1D85A42A">
                  <wp:extent cx="838933" cy="636190"/>
                  <wp:effectExtent l="0" t="0" r="0" b="0"/>
                  <wp:docPr id="414463846" name="Picture 41446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8933" cy="636190"/>
                          </a:xfrm>
                          <a:prstGeom prst="rect">
                            <a:avLst/>
                          </a:prstGeom>
                        </pic:spPr>
                      </pic:pic>
                    </a:graphicData>
                  </a:graphic>
                </wp:inline>
              </w:drawing>
            </w:r>
          </w:p>
          <w:p w14:paraId="46146ACA" w14:textId="77777777" w:rsidR="005223BF" w:rsidRPr="002A0282" w:rsidRDefault="005223BF" w:rsidP="00CA793F">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3EAED530" w:rsidR="005223BF" w:rsidRPr="002A0282" w:rsidRDefault="005223BF" w:rsidP="00CA793F">
            <w:pPr>
              <w:tabs>
                <w:tab w:val="left" w:pos="1440"/>
              </w:tabs>
              <w:spacing w:after="0" w:line="240" w:lineRule="auto"/>
              <w:ind w:left="720"/>
              <w:jc w:val="both"/>
              <w:rPr>
                <w:rFonts w:ascii="Arial" w:eastAsia="SimSun" w:hAnsi="Arial" w:cs="Arial"/>
                <w:sz w:val="20"/>
                <w:szCs w:val="20"/>
                <w:lang w:val="en-GB" w:eastAsia="zh-CN"/>
              </w:rPr>
            </w:pPr>
            <w:r w:rsidRPr="4C52E3E7">
              <w:rPr>
                <w:rFonts w:ascii="Arial" w:eastAsia="SimSun" w:hAnsi="Arial" w:cs="Arial"/>
                <w:sz w:val="20"/>
                <w:szCs w:val="20"/>
                <w:lang w:val="en-GB" w:eastAsia="zh-CN"/>
              </w:rPr>
              <w:t>Name:</w:t>
            </w:r>
            <w:r>
              <w:tab/>
            </w:r>
            <w:r w:rsidRPr="4C52E3E7">
              <w:rPr>
                <w:rFonts w:ascii="Arial" w:eastAsia="SimSun" w:hAnsi="Arial" w:cs="Arial"/>
                <w:sz w:val="20"/>
                <w:szCs w:val="20"/>
                <w:lang w:val="en-GB" w:eastAsia="zh-CN"/>
              </w:rPr>
              <w:t>Lloyd Daniel Anthony</w:t>
            </w:r>
            <w:r>
              <w:tab/>
            </w:r>
          </w:p>
          <w:p w14:paraId="0DD6C290" w14:textId="65D4DDD2" w:rsidR="005223BF" w:rsidRPr="002A0282" w:rsidRDefault="005223BF" w:rsidP="00CA793F">
            <w:pPr>
              <w:spacing w:after="0" w:line="240" w:lineRule="auto"/>
              <w:ind w:left="720"/>
              <w:rPr>
                <w:rFonts w:ascii="Arial" w:eastAsia="SimSun" w:hAnsi="Arial" w:cs="Arial"/>
                <w:sz w:val="20"/>
                <w:szCs w:val="20"/>
                <w:lang w:val="en-GB" w:eastAsia="zh-CN"/>
              </w:rPr>
            </w:pPr>
            <w:r w:rsidRPr="4C52E3E7">
              <w:rPr>
                <w:rFonts w:ascii="Arial" w:eastAsia="SimSun" w:hAnsi="Arial" w:cs="Arial"/>
                <w:sz w:val="20"/>
                <w:szCs w:val="20"/>
                <w:lang w:val="en-GB" w:eastAsia="zh-CN"/>
              </w:rPr>
              <w:t>Date: 18/07/2022</w:t>
            </w:r>
          </w:p>
        </w:tc>
      </w:tr>
    </w:tbl>
    <w:p w14:paraId="2A298839" w14:textId="10D4F40C" w:rsidR="00893A4C" w:rsidRDefault="00893A4C" w:rsidP="005223BF">
      <w:pPr>
        <w:spacing w:after="0" w:line="240" w:lineRule="auto"/>
      </w:pPr>
    </w:p>
    <w:sectPr w:rsidR="00893A4C">
      <w:headerReference w:type="default" r:id="rId17"/>
      <w:footerReference w:type="default" r:id="rId18"/>
      <w:head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Dajun Wang" w:date="2022-04-28T18:12:00Z" w:initials="DW">
    <w:p w14:paraId="1124F689" w14:textId="77777777" w:rsidR="0084393D" w:rsidRDefault="0084393D" w:rsidP="0084393D">
      <w:pPr>
        <w:pStyle w:val="CommentText"/>
      </w:pPr>
      <w:r>
        <w:rPr>
          <w:rStyle w:val="CommentReference"/>
        </w:rPr>
        <w:annotationRef/>
      </w:r>
      <w:r>
        <w:t>I reduced the number of sampling windows to accommodate both species. This way we still can gather 10 days worth of replicates per treatment.</w:t>
      </w:r>
    </w:p>
  </w:comment>
  <w:comment w:id="23" w:author="Daniel Anthony" w:date="2022-05-09T16:37:00Z" w:initials="DA">
    <w:p w14:paraId="5212A7A1" w14:textId="77777777" w:rsidR="0084393D" w:rsidRDefault="0084393D" w:rsidP="0084393D">
      <w:pPr>
        <w:pStyle w:val="CommentText"/>
      </w:pPr>
      <w:r>
        <w:t>yup yup makes sense.. all good</w:t>
      </w:r>
      <w:r>
        <w:rPr>
          <w:rStyle w:val="CommentReference"/>
        </w:rPr>
        <w:annotationRef/>
      </w:r>
    </w:p>
    <w:p w14:paraId="30B5BEBB" w14:textId="77777777" w:rsidR="0084393D" w:rsidRDefault="0084393D" w:rsidP="0084393D">
      <w:pPr>
        <w:pStyle w:val="CommentText"/>
      </w:pPr>
    </w:p>
  </w:comment>
  <w:comment w:id="24" w:author="Dajun Wang" w:date="2022-04-28T21:47:00Z" w:initials="DW">
    <w:p w14:paraId="4762CD59" w14:textId="77777777" w:rsidR="0084393D" w:rsidRDefault="0084393D" w:rsidP="0084393D">
      <w:pPr>
        <w:pStyle w:val="CommentText"/>
      </w:pPr>
      <w:r>
        <w:rPr>
          <w:rStyle w:val="CommentReference"/>
        </w:rPr>
        <w:annotationRef/>
      </w:r>
      <w:r>
        <w:t>I am not so keen on the use of cameras for this project, mainly because post-video processing can take up too much time.</w:t>
      </w:r>
      <w:r>
        <w:br/>
      </w:r>
      <w:r>
        <w:br/>
        <w:t>Just going through the raw data from zoomonitor, without the help of the intern, will already be quite demanding.</w:t>
      </w:r>
      <w:r>
        <w:rPr>
          <w:rStyle w:val="CommentReference"/>
        </w:rPr>
        <w:annotationRef/>
      </w:r>
    </w:p>
  </w:comment>
  <w:comment w:id="25" w:author="Dajun Wang" w:date="2022-04-28T21:48:00Z" w:initials="DW">
    <w:p w14:paraId="346C98C3" w14:textId="77777777" w:rsidR="0084393D" w:rsidRDefault="0084393D" w:rsidP="0084393D">
      <w:pPr>
        <w:pStyle w:val="CommentText"/>
      </w:pPr>
      <w:r>
        <w:rPr>
          <w:rStyle w:val="CommentReference"/>
        </w:rPr>
        <w:annotationRef/>
      </w:r>
      <w:r>
        <w:t>Especially since we have an intern we can station in front of each exhibit.</w:t>
      </w:r>
      <w:r>
        <w:rPr>
          <w:rStyle w:val="CommentReference"/>
        </w:rPr>
        <w:annotationRef/>
      </w:r>
    </w:p>
  </w:comment>
  <w:comment w:id="26" w:author="Dajun Wang" w:date="2022-04-28T22:28:00Z" w:initials="DW">
    <w:p w14:paraId="452D4AFB" w14:textId="77777777" w:rsidR="0084393D" w:rsidRDefault="0084393D" w:rsidP="0084393D">
      <w:pPr>
        <w:pStyle w:val="CommentText"/>
      </w:pPr>
      <w:r>
        <w:rPr>
          <w:rStyle w:val="CommentReference"/>
        </w:rPr>
        <w:annotationRef/>
      </w:r>
      <w:r>
        <w:t xml:space="preserve">Furthermore, I've also included in the behaviour "interaction with scent" which allows one to examine the frequency, but not duration, of the studied animal. </w:t>
      </w:r>
      <w:r>
        <w:rPr>
          <w:rStyle w:val="CommentReference"/>
        </w:rPr>
        <w:annotationRef/>
      </w:r>
    </w:p>
  </w:comment>
  <w:comment w:id="27" w:author="Daniel Anthony" w:date="2022-05-09T16:48:00Z" w:initials="DA">
    <w:p w14:paraId="75A2465D" w14:textId="77777777" w:rsidR="0084393D" w:rsidRDefault="0084393D" w:rsidP="0084393D">
      <w:pPr>
        <w:pStyle w:val="CommentText"/>
      </w:pPr>
      <w:r>
        <w:t>ok roger. so just in person observations</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4F689" w15:done="1"/>
  <w15:commentEx w15:paraId="30B5BEBB" w15:paraIdParent="1124F689" w15:done="1"/>
  <w15:commentEx w15:paraId="4762CD59" w15:done="1"/>
  <w15:commentEx w15:paraId="346C98C3" w15:paraIdParent="4762CD59" w15:done="1"/>
  <w15:commentEx w15:paraId="452D4AFB" w15:paraIdParent="4762CD59" w15:done="1"/>
  <w15:commentEx w15:paraId="75A2465D" w15:paraIdParent="4762CD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CC53" w16cex:dateUtc="2022-04-28T10:12:00Z"/>
  <w16cex:commentExtensible w16cex:durableId="267FCC52" w16cex:dateUtc="2022-05-09T08:37:00Z"/>
  <w16cex:commentExtensible w16cex:durableId="267FCC4F" w16cex:dateUtc="2022-04-28T13:47:00Z"/>
  <w16cex:commentExtensible w16cex:durableId="267FCC4E" w16cex:dateUtc="2022-04-28T13:48:00Z"/>
  <w16cex:commentExtensible w16cex:durableId="267FCC4D" w16cex:dateUtc="2022-04-28T14:28:00Z"/>
  <w16cex:commentExtensible w16cex:durableId="267FCC4C" w16cex:dateUtc="2022-05-09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4F689" w16cid:durableId="267FCC53"/>
  <w16cid:commentId w16cid:paraId="30B5BEBB" w16cid:durableId="267FCC52"/>
  <w16cid:commentId w16cid:paraId="4762CD59" w16cid:durableId="267FCC4F"/>
  <w16cid:commentId w16cid:paraId="346C98C3" w16cid:durableId="267FCC4E"/>
  <w16cid:commentId w16cid:paraId="452D4AFB" w16cid:durableId="267FCC4D"/>
  <w16cid:commentId w16cid:paraId="75A2465D" w16cid:durableId="267FC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D785" w14:textId="77777777" w:rsidR="00AC7381" w:rsidRDefault="00AC7381" w:rsidP="005223BF">
      <w:pPr>
        <w:spacing w:after="0" w:line="240" w:lineRule="auto"/>
      </w:pPr>
      <w:r>
        <w:separator/>
      </w:r>
    </w:p>
  </w:endnote>
  <w:endnote w:type="continuationSeparator" w:id="0">
    <w:p w14:paraId="70DA27FE" w14:textId="77777777" w:rsidR="00AC7381" w:rsidRDefault="00AC7381" w:rsidP="005223BF">
      <w:pPr>
        <w:spacing w:after="0" w:line="240" w:lineRule="auto"/>
      </w:pPr>
      <w:r>
        <w:continuationSeparator/>
      </w:r>
    </w:p>
  </w:endnote>
  <w:endnote w:type="continuationNotice" w:id="1">
    <w:p w14:paraId="5302F5CB" w14:textId="77777777" w:rsidR="00AC7381" w:rsidRDefault="00AC73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Microsoft YaHei"/>
    <w:panose1 w:val="020B0604020202020204"/>
    <w:charset w:val="86"/>
    <w:family w:val="roma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Nova">
    <w:altName w:val="Arial"/>
    <w:panose1 w:val="020B0504020202020204"/>
    <w:charset w:val="00"/>
    <w:family w:val="swiss"/>
    <w:pitch w:val="variable"/>
    <w:sig w:usb0="0000028F"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CA793F" w:rsidRDefault="0092458C" w:rsidP="00CA793F">
    <w:pPr>
      <w:pStyle w:val="Footer"/>
      <w:ind w:left="6480"/>
    </w:pPr>
    <w:r>
      <w:t>Applicant Signature:</w:t>
    </w:r>
  </w:p>
  <w:p w14:paraId="3D24AFEB" w14:textId="77777777" w:rsidR="00CA793F" w:rsidRDefault="0092458C" w:rsidP="00CA793F">
    <w:pPr>
      <w:pStyle w:val="Footer"/>
      <w:ind w:left="6480"/>
    </w:pPr>
    <w:r>
      <w:t>Date:</w:t>
    </w:r>
  </w:p>
  <w:p w14:paraId="437D91DA" w14:textId="77777777" w:rsidR="00CA793F" w:rsidRDefault="00CA793F" w:rsidP="00CA793F">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DDFF" w14:textId="77777777" w:rsidR="00AC7381" w:rsidRDefault="00AC7381" w:rsidP="005223BF">
      <w:pPr>
        <w:spacing w:after="0" w:line="240" w:lineRule="auto"/>
      </w:pPr>
      <w:r>
        <w:separator/>
      </w:r>
    </w:p>
  </w:footnote>
  <w:footnote w:type="continuationSeparator" w:id="0">
    <w:p w14:paraId="265B7534" w14:textId="77777777" w:rsidR="00AC7381" w:rsidRDefault="00AC7381" w:rsidP="005223BF">
      <w:pPr>
        <w:spacing w:after="0" w:line="240" w:lineRule="auto"/>
      </w:pPr>
      <w:r>
        <w:continuationSeparator/>
      </w:r>
    </w:p>
  </w:footnote>
  <w:footnote w:type="continuationNotice" w:id="1">
    <w:p w14:paraId="6B45413F" w14:textId="77777777" w:rsidR="00AC7381" w:rsidRDefault="00AC73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CA793F" w:rsidRDefault="0092458C" w:rsidP="00CA793F">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5824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77777777" w:rsidR="00CA793F" w:rsidRDefault="0092458C" w:rsidP="00CA793F">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32F5C01">
            <v:shapetype id="_x0000_t202" coordsize="21600,21600" o:spt="202" path="m,l,21600r21600,l21600,xe" w14:anchorId="20CAFB62">
              <v:stroke joinstyle="miter"/>
              <v:path gradientshapeok="t" o:connecttype="rect"/>
            </v:shapetype>
            <v:shape id="Text Box 3" style="position:absolute;left:0;text-align:left;margin-left:363pt;margin-top:-5.65pt;width:171pt;height:1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v:textbox>
                <w:txbxContent>
                  <w:p w:rsidR="00CA793F" w:rsidP="00CA793F" w:rsidRDefault="0092458C" w14:paraId="59E28F1B"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p>
  <w:p w14:paraId="03C1D675" w14:textId="77777777" w:rsidR="00CA793F" w:rsidRDefault="0092458C" w:rsidP="00CA793F">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CA793F" w:rsidRDefault="0092458C">
    <w:pPr>
      <w:pStyle w:val="Header"/>
    </w:pPr>
    <w:r>
      <w:rPr>
        <w:noProof/>
        <w:lang w:val="en-SG" w:eastAsia="en-SG"/>
      </w:rPr>
      <mc:AlternateContent>
        <mc:Choice Requires="wps">
          <w:drawing>
            <wp:anchor distT="0" distB="0" distL="114300" distR="114300" simplePos="0" relativeHeight="251658241"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77777777" w:rsidR="00CA793F" w:rsidRDefault="0092458C" w:rsidP="00CA793F">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13E4E5A">
            <v:shapetype id="_x0000_t202" coordsize="21600,21600" o:spt="202" path="m,l,21600r21600,l21600,xe" w14:anchorId="65B60BAD">
              <v:stroke joinstyle="miter"/>
              <v:path gradientshapeok="t" o:connecttype="rect"/>
            </v:shapetype>
            <v:shape id="_x0000_s1030" style="position:absolute;margin-left:351pt;margin-top:-17.65pt;width:171pt;height: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v:textbox>
                <w:txbxContent>
                  <w:p w:rsidR="00CA793F" w:rsidP="00CA793F" w:rsidRDefault="0092458C" w14:paraId="23162DC6"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8240"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qtFVfXfjwW/5Rx" int2:id="qC5a3LF9">
      <int2:state int2:value="Rejected" int2:type="LegacyProofing"/>
    </int2:textHash>
    <int2:textHash int2:hashCode="A/wYzS8c9WuJIb" int2:id="MmfilCH8">
      <int2:state int2:value="Rejected" int2:type="LegacyProofing"/>
    </int2:textHash>
    <int2:textHash int2:hashCode="4BuFqnVPNBmLpo" int2:id="vdFUe2jM">
      <int2:state int2:value="Rejected" int2:type="LegacyProofing"/>
    </int2:textHash>
    <int2:textHash int2:hashCode="dbYoLfpeh3knOa" int2:id="8wNKYQXC">
      <int2:state int2:value="Rejected" int2:type="LegacyProofing"/>
    </int2:textHash>
    <int2:textHash int2:hashCode="dwDLw61gijLH1E" int2:id="nip2mU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2B9"/>
    <w:multiLevelType w:val="hybridMultilevel"/>
    <w:tmpl w:val="9CE68A90"/>
    <w:lvl w:ilvl="0" w:tplc="4942C8C6">
      <w:start w:val="1"/>
      <w:numFmt w:val="bullet"/>
      <w:lvlText w:val="-"/>
      <w:lvlJc w:val="left"/>
      <w:pPr>
        <w:ind w:left="720" w:hanging="360"/>
      </w:pPr>
      <w:rPr>
        <w:rFonts w:ascii="Calibri" w:hAnsi="Calibri" w:hint="default"/>
      </w:rPr>
    </w:lvl>
    <w:lvl w:ilvl="1" w:tplc="EF68FA94">
      <w:start w:val="1"/>
      <w:numFmt w:val="bullet"/>
      <w:lvlText w:val="o"/>
      <w:lvlJc w:val="left"/>
      <w:pPr>
        <w:ind w:left="1440" w:hanging="360"/>
      </w:pPr>
      <w:rPr>
        <w:rFonts w:ascii="Courier New" w:hAnsi="Courier New" w:hint="default"/>
      </w:rPr>
    </w:lvl>
    <w:lvl w:ilvl="2" w:tplc="8ED86C20">
      <w:start w:val="1"/>
      <w:numFmt w:val="bullet"/>
      <w:lvlText w:val=""/>
      <w:lvlJc w:val="left"/>
      <w:pPr>
        <w:ind w:left="2160" w:hanging="360"/>
      </w:pPr>
      <w:rPr>
        <w:rFonts w:ascii="Wingdings" w:hAnsi="Wingdings" w:hint="default"/>
      </w:rPr>
    </w:lvl>
    <w:lvl w:ilvl="3" w:tplc="6636B20C">
      <w:start w:val="1"/>
      <w:numFmt w:val="bullet"/>
      <w:lvlText w:val=""/>
      <w:lvlJc w:val="left"/>
      <w:pPr>
        <w:ind w:left="2880" w:hanging="360"/>
      </w:pPr>
      <w:rPr>
        <w:rFonts w:ascii="Symbol" w:hAnsi="Symbol" w:hint="default"/>
      </w:rPr>
    </w:lvl>
    <w:lvl w:ilvl="4" w:tplc="1AC8E47C">
      <w:start w:val="1"/>
      <w:numFmt w:val="bullet"/>
      <w:lvlText w:val="o"/>
      <w:lvlJc w:val="left"/>
      <w:pPr>
        <w:ind w:left="3600" w:hanging="360"/>
      </w:pPr>
      <w:rPr>
        <w:rFonts w:ascii="Courier New" w:hAnsi="Courier New" w:hint="default"/>
      </w:rPr>
    </w:lvl>
    <w:lvl w:ilvl="5" w:tplc="E6D4DD44">
      <w:start w:val="1"/>
      <w:numFmt w:val="bullet"/>
      <w:lvlText w:val=""/>
      <w:lvlJc w:val="left"/>
      <w:pPr>
        <w:ind w:left="4320" w:hanging="360"/>
      </w:pPr>
      <w:rPr>
        <w:rFonts w:ascii="Wingdings" w:hAnsi="Wingdings" w:hint="default"/>
      </w:rPr>
    </w:lvl>
    <w:lvl w:ilvl="6" w:tplc="03425A86">
      <w:start w:val="1"/>
      <w:numFmt w:val="bullet"/>
      <w:lvlText w:val=""/>
      <w:lvlJc w:val="left"/>
      <w:pPr>
        <w:ind w:left="5040" w:hanging="360"/>
      </w:pPr>
      <w:rPr>
        <w:rFonts w:ascii="Symbol" w:hAnsi="Symbol" w:hint="default"/>
      </w:rPr>
    </w:lvl>
    <w:lvl w:ilvl="7" w:tplc="2AB83EAC">
      <w:start w:val="1"/>
      <w:numFmt w:val="bullet"/>
      <w:lvlText w:val="o"/>
      <w:lvlJc w:val="left"/>
      <w:pPr>
        <w:ind w:left="5760" w:hanging="360"/>
      </w:pPr>
      <w:rPr>
        <w:rFonts w:ascii="Courier New" w:hAnsi="Courier New" w:hint="default"/>
      </w:rPr>
    </w:lvl>
    <w:lvl w:ilvl="8" w:tplc="BD6677BA">
      <w:start w:val="1"/>
      <w:numFmt w:val="bullet"/>
      <w:lvlText w:val=""/>
      <w:lvlJc w:val="left"/>
      <w:pPr>
        <w:ind w:left="6480" w:hanging="360"/>
      </w:pPr>
      <w:rPr>
        <w:rFonts w:ascii="Wingdings" w:hAnsi="Wingdings" w:hint="default"/>
      </w:rPr>
    </w:lvl>
  </w:abstractNum>
  <w:abstractNum w:abstractNumId="1" w15:restartNumberingAfterBreak="0">
    <w:nsid w:val="04585F44"/>
    <w:multiLevelType w:val="hybridMultilevel"/>
    <w:tmpl w:val="215E6A42"/>
    <w:lvl w:ilvl="0" w:tplc="C41269F6">
      <w:start w:val="1"/>
      <w:numFmt w:val="decimal"/>
      <w:lvlText w:val="%1."/>
      <w:lvlJc w:val="left"/>
      <w:pPr>
        <w:ind w:left="720" w:hanging="360"/>
      </w:pPr>
    </w:lvl>
    <w:lvl w:ilvl="1" w:tplc="98A09A04">
      <w:start w:val="1"/>
      <w:numFmt w:val="lowerLetter"/>
      <w:lvlText w:val="%2."/>
      <w:lvlJc w:val="left"/>
      <w:pPr>
        <w:ind w:left="1440" w:hanging="360"/>
      </w:pPr>
    </w:lvl>
    <w:lvl w:ilvl="2" w:tplc="3036E292">
      <w:start w:val="1"/>
      <w:numFmt w:val="lowerRoman"/>
      <w:lvlText w:val="%3."/>
      <w:lvlJc w:val="right"/>
      <w:pPr>
        <w:ind w:left="2160" w:hanging="180"/>
      </w:pPr>
    </w:lvl>
    <w:lvl w:ilvl="3" w:tplc="80A00ABE">
      <w:start w:val="1"/>
      <w:numFmt w:val="decimal"/>
      <w:lvlText w:val="%4."/>
      <w:lvlJc w:val="left"/>
      <w:pPr>
        <w:ind w:left="2880" w:hanging="360"/>
      </w:pPr>
    </w:lvl>
    <w:lvl w:ilvl="4" w:tplc="682E3FD2">
      <w:start w:val="1"/>
      <w:numFmt w:val="lowerLetter"/>
      <w:lvlText w:val="%5."/>
      <w:lvlJc w:val="left"/>
      <w:pPr>
        <w:ind w:left="3600" w:hanging="360"/>
      </w:pPr>
    </w:lvl>
    <w:lvl w:ilvl="5" w:tplc="F000ED22">
      <w:start w:val="1"/>
      <w:numFmt w:val="lowerRoman"/>
      <w:lvlText w:val="%6."/>
      <w:lvlJc w:val="right"/>
      <w:pPr>
        <w:ind w:left="4320" w:hanging="180"/>
      </w:pPr>
    </w:lvl>
    <w:lvl w:ilvl="6" w:tplc="E5CA2C72">
      <w:start w:val="1"/>
      <w:numFmt w:val="decimal"/>
      <w:lvlText w:val="%7."/>
      <w:lvlJc w:val="left"/>
      <w:pPr>
        <w:ind w:left="5040" w:hanging="360"/>
      </w:pPr>
    </w:lvl>
    <w:lvl w:ilvl="7" w:tplc="A0D4903C">
      <w:start w:val="1"/>
      <w:numFmt w:val="lowerLetter"/>
      <w:lvlText w:val="%8."/>
      <w:lvlJc w:val="left"/>
      <w:pPr>
        <w:ind w:left="5760" w:hanging="360"/>
      </w:pPr>
    </w:lvl>
    <w:lvl w:ilvl="8" w:tplc="C8EC7862">
      <w:start w:val="1"/>
      <w:numFmt w:val="lowerRoman"/>
      <w:lvlText w:val="%9."/>
      <w:lvlJc w:val="right"/>
      <w:pPr>
        <w:ind w:left="6480" w:hanging="180"/>
      </w:pPr>
    </w:lvl>
  </w:abstractNum>
  <w:abstractNum w:abstractNumId="2" w15:restartNumberingAfterBreak="0">
    <w:nsid w:val="073830D2"/>
    <w:multiLevelType w:val="hybridMultilevel"/>
    <w:tmpl w:val="FFFFFFFF"/>
    <w:lvl w:ilvl="0" w:tplc="5832D58C">
      <w:start w:val="1"/>
      <w:numFmt w:val="bullet"/>
      <w:lvlText w:val="-"/>
      <w:lvlJc w:val="left"/>
      <w:pPr>
        <w:ind w:left="720" w:hanging="360"/>
      </w:pPr>
      <w:rPr>
        <w:rFonts w:ascii="Calibri" w:hAnsi="Calibri" w:hint="default"/>
      </w:rPr>
    </w:lvl>
    <w:lvl w:ilvl="1" w:tplc="EA1A97F6">
      <w:start w:val="1"/>
      <w:numFmt w:val="bullet"/>
      <w:lvlText w:val="o"/>
      <w:lvlJc w:val="left"/>
      <w:pPr>
        <w:ind w:left="1440" w:hanging="360"/>
      </w:pPr>
      <w:rPr>
        <w:rFonts w:ascii="Courier New" w:hAnsi="Courier New" w:hint="default"/>
      </w:rPr>
    </w:lvl>
    <w:lvl w:ilvl="2" w:tplc="5C2EE894">
      <w:start w:val="1"/>
      <w:numFmt w:val="bullet"/>
      <w:lvlText w:val=""/>
      <w:lvlJc w:val="left"/>
      <w:pPr>
        <w:ind w:left="2160" w:hanging="360"/>
      </w:pPr>
      <w:rPr>
        <w:rFonts w:ascii="Wingdings" w:hAnsi="Wingdings" w:hint="default"/>
      </w:rPr>
    </w:lvl>
    <w:lvl w:ilvl="3" w:tplc="1FCE9356">
      <w:start w:val="1"/>
      <w:numFmt w:val="bullet"/>
      <w:lvlText w:val=""/>
      <w:lvlJc w:val="left"/>
      <w:pPr>
        <w:ind w:left="2880" w:hanging="360"/>
      </w:pPr>
      <w:rPr>
        <w:rFonts w:ascii="Symbol" w:hAnsi="Symbol" w:hint="default"/>
      </w:rPr>
    </w:lvl>
    <w:lvl w:ilvl="4" w:tplc="F3E67C82">
      <w:start w:val="1"/>
      <w:numFmt w:val="bullet"/>
      <w:lvlText w:val="o"/>
      <w:lvlJc w:val="left"/>
      <w:pPr>
        <w:ind w:left="3600" w:hanging="360"/>
      </w:pPr>
      <w:rPr>
        <w:rFonts w:ascii="Courier New" w:hAnsi="Courier New" w:hint="default"/>
      </w:rPr>
    </w:lvl>
    <w:lvl w:ilvl="5" w:tplc="2F402A9A">
      <w:start w:val="1"/>
      <w:numFmt w:val="bullet"/>
      <w:lvlText w:val=""/>
      <w:lvlJc w:val="left"/>
      <w:pPr>
        <w:ind w:left="4320" w:hanging="360"/>
      </w:pPr>
      <w:rPr>
        <w:rFonts w:ascii="Wingdings" w:hAnsi="Wingdings" w:hint="default"/>
      </w:rPr>
    </w:lvl>
    <w:lvl w:ilvl="6" w:tplc="9D9A8B4E">
      <w:start w:val="1"/>
      <w:numFmt w:val="bullet"/>
      <w:lvlText w:val=""/>
      <w:lvlJc w:val="left"/>
      <w:pPr>
        <w:ind w:left="5040" w:hanging="360"/>
      </w:pPr>
      <w:rPr>
        <w:rFonts w:ascii="Symbol" w:hAnsi="Symbol" w:hint="default"/>
      </w:rPr>
    </w:lvl>
    <w:lvl w:ilvl="7" w:tplc="DB40B80C">
      <w:start w:val="1"/>
      <w:numFmt w:val="bullet"/>
      <w:lvlText w:val="o"/>
      <w:lvlJc w:val="left"/>
      <w:pPr>
        <w:ind w:left="5760" w:hanging="360"/>
      </w:pPr>
      <w:rPr>
        <w:rFonts w:ascii="Courier New" w:hAnsi="Courier New" w:hint="default"/>
      </w:rPr>
    </w:lvl>
    <w:lvl w:ilvl="8" w:tplc="172065A2">
      <w:start w:val="1"/>
      <w:numFmt w:val="bullet"/>
      <w:lvlText w:val=""/>
      <w:lvlJc w:val="left"/>
      <w:pPr>
        <w:ind w:left="6480" w:hanging="360"/>
      </w:pPr>
      <w:rPr>
        <w:rFonts w:ascii="Wingdings" w:hAnsi="Wingdings" w:hint="default"/>
      </w:rPr>
    </w:lvl>
  </w:abstractNum>
  <w:abstractNum w:abstractNumId="3"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4" w15:restartNumberingAfterBreak="0">
    <w:nsid w:val="0DC14C0D"/>
    <w:multiLevelType w:val="hybridMultilevel"/>
    <w:tmpl w:val="AD844AE8"/>
    <w:lvl w:ilvl="0" w:tplc="11AC504A">
      <w:start w:val="1"/>
      <w:numFmt w:val="bullet"/>
      <w:lvlText w:val="-"/>
      <w:lvlJc w:val="left"/>
      <w:pPr>
        <w:ind w:left="720" w:hanging="360"/>
      </w:pPr>
      <w:rPr>
        <w:rFonts w:ascii="Calibri" w:hAnsi="Calibri" w:hint="default"/>
      </w:rPr>
    </w:lvl>
    <w:lvl w:ilvl="1" w:tplc="94D6774A">
      <w:start w:val="1"/>
      <w:numFmt w:val="bullet"/>
      <w:lvlText w:val="o"/>
      <w:lvlJc w:val="left"/>
      <w:pPr>
        <w:ind w:left="1440" w:hanging="360"/>
      </w:pPr>
      <w:rPr>
        <w:rFonts w:ascii="Courier New" w:hAnsi="Courier New" w:hint="default"/>
      </w:rPr>
    </w:lvl>
    <w:lvl w:ilvl="2" w:tplc="C5C2251C">
      <w:start w:val="1"/>
      <w:numFmt w:val="bullet"/>
      <w:lvlText w:val=""/>
      <w:lvlJc w:val="left"/>
      <w:pPr>
        <w:ind w:left="2160" w:hanging="360"/>
      </w:pPr>
      <w:rPr>
        <w:rFonts w:ascii="Wingdings" w:hAnsi="Wingdings" w:hint="default"/>
      </w:rPr>
    </w:lvl>
    <w:lvl w:ilvl="3" w:tplc="2398BF4E">
      <w:start w:val="1"/>
      <w:numFmt w:val="bullet"/>
      <w:lvlText w:val=""/>
      <w:lvlJc w:val="left"/>
      <w:pPr>
        <w:ind w:left="2880" w:hanging="360"/>
      </w:pPr>
      <w:rPr>
        <w:rFonts w:ascii="Symbol" w:hAnsi="Symbol" w:hint="default"/>
      </w:rPr>
    </w:lvl>
    <w:lvl w:ilvl="4" w:tplc="A732DC40">
      <w:start w:val="1"/>
      <w:numFmt w:val="bullet"/>
      <w:lvlText w:val="o"/>
      <w:lvlJc w:val="left"/>
      <w:pPr>
        <w:ind w:left="3600" w:hanging="360"/>
      </w:pPr>
      <w:rPr>
        <w:rFonts w:ascii="Courier New" w:hAnsi="Courier New" w:hint="default"/>
      </w:rPr>
    </w:lvl>
    <w:lvl w:ilvl="5" w:tplc="1026F636">
      <w:start w:val="1"/>
      <w:numFmt w:val="bullet"/>
      <w:lvlText w:val=""/>
      <w:lvlJc w:val="left"/>
      <w:pPr>
        <w:ind w:left="4320" w:hanging="360"/>
      </w:pPr>
      <w:rPr>
        <w:rFonts w:ascii="Wingdings" w:hAnsi="Wingdings" w:hint="default"/>
      </w:rPr>
    </w:lvl>
    <w:lvl w:ilvl="6" w:tplc="04381300">
      <w:start w:val="1"/>
      <w:numFmt w:val="bullet"/>
      <w:lvlText w:val=""/>
      <w:lvlJc w:val="left"/>
      <w:pPr>
        <w:ind w:left="5040" w:hanging="360"/>
      </w:pPr>
      <w:rPr>
        <w:rFonts w:ascii="Symbol" w:hAnsi="Symbol" w:hint="default"/>
      </w:rPr>
    </w:lvl>
    <w:lvl w:ilvl="7" w:tplc="34EA6A28">
      <w:start w:val="1"/>
      <w:numFmt w:val="bullet"/>
      <w:lvlText w:val="o"/>
      <w:lvlJc w:val="left"/>
      <w:pPr>
        <w:ind w:left="5760" w:hanging="360"/>
      </w:pPr>
      <w:rPr>
        <w:rFonts w:ascii="Courier New" w:hAnsi="Courier New" w:hint="default"/>
      </w:rPr>
    </w:lvl>
    <w:lvl w:ilvl="8" w:tplc="092678DA">
      <w:start w:val="1"/>
      <w:numFmt w:val="bullet"/>
      <w:lvlText w:val=""/>
      <w:lvlJc w:val="left"/>
      <w:pPr>
        <w:ind w:left="6480" w:hanging="360"/>
      </w:pPr>
      <w:rPr>
        <w:rFonts w:ascii="Wingdings" w:hAnsi="Wingdings" w:hint="default"/>
      </w:rPr>
    </w:lvl>
  </w:abstractNum>
  <w:abstractNum w:abstractNumId="5"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6" w15:restartNumberingAfterBreak="0">
    <w:nsid w:val="12A08B6C"/>
    <w:multiLevelType w:val="hybridMultilevel"/>
    <w:tmpl w:val="7C9619EA"/>
    <w:lvl w:ilvl="0" w:tplc="FFFFFFFF">
      <w:start w:val="1"/>
      <w:numFmt w:val="bullet"/>
      <w:lvlText w:val="-"/>
      <w:lvlJc w:val="left"/>
      <w:pPr>
        <w:ind w:left="720" w:hanging="360"/>
      </w:pPr>
      <w:rPr>
        <w:rFonts w:ascii="Calibri" w:hAnsi="Calibri" w:hint="default"/>
      </w:rPr>
    </w:lvl>
    <w:lvl w:ilvl="1" w:tplc="F4AE4476">
      <w:start w:val="1"/>
      <w:numFmt w:val="bullet"/>
      <w:lvlText w:val="o"/>
      <w:lvlJc w:val="left"/>
      <w:pPr>
        <w:ind w:left="1440" w:hanging="360"/>
      </w:pPr>
      <w:rPr>
        <w:rFonts w:ascii="Courier New" w:hAnsi="Courier New" w:hint="default"/>
      </w:rPr>
    </w:lvl>
    <w:lvl w:ilvl="2" w:tplc="AFEEBFC6">
      <w:start w:val="1"/>
      <w:numFmt w:val="bullet"/>
      <w:lvlText w:val=""/>
      <w:lvlJc w:val="left"/>
      <w:pPr>
        <w:ind w:left="2160" w:hanging="360"/>
      </w:pPr>
      <w:rPr>
        <w:rFonts w:ascii="Wingdings" w:hAnsi="Wingdings" w:hint="default"/>
      </w:rPr>
    </w:lvl>
    <w:lvl w:ilvl="3" w:tplc="C74C68E6">
      <w:start w:val="1"/>
      <w:numFmt w:val="bullet"/>
      <w:lvlText w:val=""/>
      <w:lvlJc w:val="left"/>
      <w:pPr>
        <w:ind w:left="2880" w:hanging="360"/>
      </w:pPr>
      <w:rPr>
        <w:rFonts w:ascii="Symbol" w:hAnsi="Symbol" w:hint="default"/>
      </w:rPr>
    </w:lvl>
    <w:lvl w:ilvl="4" w:tplc="A7005704">
      <w:start w:val="1"/>
      <w:numFmt w:val="bullet"/>
      <w:lvlText w:val="o"/>
      <w:lvlJc w:val="left"/>
      <w:pPr>
        <w:ind w:left="3600" w:hanging="360"/>
      </w:pPr>
      <w:rPr>
        <w:rFonts w:ascii="Courier New" w:hAnsi="Courier New" w:hint="default"/>
      </w:rPr>
    </w:lvl>
    <w:lvl w:ilvl="5" w:tplc="96941F40">
      <w:start w:val="1"/>
      <w:numFmt w:val="bullet"/>
      <w:lvlText w:val=""/>
      <w:lvlJc w:val="left"/>
      <w:pPr>
        <w:ind w:left="4320" w:hanging="360"/>
      </w:pPr>
      <w:rPr>
        <w:rFonts w:ascii="Wingdings" w:hAnsi="Wingdings" w:hint="default"/>
      </w:rPr>
    </w:lvl>
    <w:lvl w:ilvl="6" w:tplc="5CF0EF30">
      <w:start w:val="1"/>
      <w:numFmt w:val="bullet"/>
      <w:lvlText w:val=""/>
      <w:lvlJc w:val="left"/>
      <w:pPr>
        <w:ind w:left="5040" w:hanging="360"/>
      </w:pPr>
      <w:rPr>
        <w:rFonts w:ascii="Symbol" w:hAnsi="Symbol" w:hint="default"/>
      </w:rPr>
    </w:lvl>
    <w:lvl w:ilvl="7" w:tplc="9A4E397C">
      <w:start w:val="1"/>
      <w:numFmt w:val="bullet"/>
      <w:lvlText w:val="o"/>
      <w:lvlJc w:val="left"/>
      <w:pPr>
        <w:ind w:left="5760" w:hanging="360"/>
      </w:pPr>
      <w:rPr>
        <w:rFonts w:ascii="Courier New" w:hAnsi="Courier New" w:hint="default"/>
      </w:rPr>
    </w:lvl>
    <w:lvl w:ilvl="8" w:tplc="A1166370">
      <w:start w:val="1"/>
      <w:numFmt w:val="bullet"/>
      <w:lvlText w:val=""/>
      <w:lvlJc w:val="left"/>
      <w:pPr>
        <w:ind w:left="6480" w:hanging="360"/>
      </w:pPr>
      <w:rPr>
        <w:rFonts w:ascii="Wingdings" w:hAnsi="Wingdings" w:hint="default"/>
      </w:rPr>
    </w:lvl>
  </w:abstractNum>
  <w:abstractNum w:abstractNumId="7"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6D6B0A"/>
    <w:multiLevelType w:val="hybridMultilevel"/>
    <w:tmpl w:val="FFFFFFFF"/>
    <w:lvl w:ilvl="0" w:tplc="7126330A">
      <w:start w:val="1"/>
      <w:numFmt w:val="bullet"/>
      <w:lvlText w:val="-"/>
      <w:lvlJc w:val="left"/>
      <w:pPr>
        <w:ind w:left="720" w:hanging="360"/>
      </w:pPr>
      <w:rPr>
        <w:rFonts w:ascii="Calibri" w:hAnsi="Calibri" w:hint="default"/>
      </w:rPr>
    </w:lvl>
    <w:lvl w:ilvl="1" w:tplc="84E83350">
      <w:start w:val="1"/>
      <w:numFmt w:val="bullet"/>
      <w:lvlText w:val="o"/>
      <w:lvlJc w:val="left"/>
      <w:pPr>
        <w:ind w:left="1440" w:hanging="360"/>
      </w:pPr>
      <w:rPr>
        <w:rFonts w:ascii="Courier New" w:hAnsi="Courier New" w:hint="default"/>
      </w:rPr>
    </w:lvl>
    <w:lvl w:ilvl="2" w:tplc="EF48435A">
      <w:start w:val="1"/>
      <w:numFmt w:val="bullet"/>
      <w:lvlText w:val=""/>
      <w:lvlJc w:val="left"/>
      <w:pPr>
        <w:ind w:left="2160" w:hanging="360"/>
      </w:pPr>
      <w:rPr>
        <w:rFonts w:ascii="Wingdings" w:hAnsi="Wingdings" w:hint="default"/>
      </w:rPr>
    </w:lvl>
    <w:lvl w:ilvl="3" w:tplc="63DC8566">
      <w:start w:val="1"/>
      <w:numFmt w:val="bullet"/>
      <w:lvlText w:val=""/>
      <w:lvlJc w:val="left"/>
      <w:pPr>
        <w:ind w:left="2880" w:hanging="360"/>
      </w:pPr>
      <w:rPr>
        <w:rFonts w:ascii="Symbol" w:hAnsi="Symbol" w:hint="default"/>
      </w:rPr>
    </w:lvl>
    <w:lvl w:ilvl="4" w:tplc="16CCEE22">
      <w:start w:val="1"/>
      <w:numFmt w:val="bullet"/>
      <w:lvlText w:val="o"/>
      <w:lvlJc w:val="left"/>
      <w:pPr>
        <w:ind w:left="3600" w:hanging="360"/>
      </w:pPr>
      <w:rPr>
        <w:rFonts w:ascii="Courier New" w:hAnsi="Courier New" w:hint="default"/>
      </w:rPr>
    </w:lvl>
    <w:lvl w:ilvl="5" w:tplc="4BDCAEAA">
      <w:start w:val="1"/>
      <w:numFmt w:val="bullet"/>
      <w:lvlText w:val=""/>
      <w:lvlJc w:val="left"/>
      <w:pPr>
        <w:ind w:left="4320" w:hanging="360"/>
      </w:pPr>
      <w:rPr>
        <w:rFonts w:ascii="Wingdings" w:hAnsi="Wingdings" w:hint="default"/>
      </w:rPr>
    </w:lvl>
    <w:lvl w:ilvl="6" w:tplc="53FEBFAA">
      <w:start w:val="1"/>
      <w:numFmt w:val="bullet"/>
      <w:lvlText w:val=""/>
      <w:lvlJc w:val="left"/>
      <w:pPr>
        <w:ind w:left="5040" w:hanging="360"/>
      </w:pPr>
      <w:rPr>
        <w:rFonts w:ascii="Symbol" w:hAnsi="Symbol" w:hint="default"/>
      </w:rPr>
    </w:lvl>
    <w:lvl w:ilvl="7" w:tplc="4EC09396">
      <w:start w:val="1"/>
      <w:numFmt w:val="bullet"/>
      <w:lvlText w:val="o"/>
      <w:lvlJc w:val="left"/>
      <w:pPr>
        <w:ind w:left="5760" w:hanging="360"/>
      </w:pPr>
      <w:rPr>
        <w:rFonts w:ascii="Courier New" w:hAnsi="Courier New" w:hint="default"/>
      </w:rPr>
    </w:lvl>
    <w:lvl w:ilvl="8" w:tplc="535A260C">
      <w:start w:val="1"/>
      <w:numFmt w:val="bullet"/>
      <w:lvlText w:val=""/>
      <w:lvlJc w:val="left"/>
      <w:pPr>
        <w:ind w:left="6480" w:hanging="360"/>
      </w:pPr>
      <w:rPr>
        <w:rFonts w:ascii="Wingdings" w:hAnsi="Wingdings" w:hint="default"/>
      </w:rPr>
    </w:lvl>
  </w:abstractNum>
  <w:abstractNum w:abstractNumId="9" w15:restartNumberingAfterBreak="0">
    <w:nsid w:val="17886A53"/>
    <w:multiLevelType w:val="hybridMultilevel"/>
    <w:tmpl w:val="8F7C34CE"/>
    <w:lvl w:ilvl="0" w:tplc="19C27718">
      <w:start w:val="1"/>
      <w:numFmt w:val="bullet"/>
      <w:lvlText w:val="-"/>
      <w:lvlJc w:val="left"/>
      <w:pPr>
        <w:ind w:left="720" w:hanging="360"/>
      </w:pPr>
      <w:rPr>
        <w:rFonts w:ascii="Calibri" w:hAnsi="Calibri" w:hint="default"/>
      </w:rPr>
    </w:lvl>
    <w:lvl w:ilvl="1" w:tplc="60B21D82">
      <w:start w:val="1"/>
      <w:numFmt w:val="bullet"/>
      <w:lvlText w:val="o"/>
      <w:lvlJc w:val="left"/>
      <w:pPr>
        <w:ind w:left="1440" w:hanging="360"/>
      </w:pPr>
      <w:rPr>
        <w:rFonts w:ascii="Courier New" w:hAnsi="Courier New" w:hint="default"/>
      </w:rPr>
    </w:lvl>
    <w:lvl w:ilvl="2" w:tplc="4DC87D42">
      <w:start w:val="1"/>
      <w:numFmt w:val="bullet"/>
      <w:lvlText w:val=""/>
      <w:lvlJc w:val="left"/>
      <w:pPr>
        <w:ind w:left="2160" w:hanging="360"/>
      </w:pPr>
      <w:rPr>
        <w:rFonts w:ascii="Wingdings" w:hAnsi="Wingdings" w:hint="default"/>
      </w:rPr>
    </w:lvl>
    <w:lvl w:ilvl="3" w:tplc="F3280F38">
      <w:start w:val="1"/>
      <w:numFmt w:val="bullet"/>
      <w:lvlText w:val=""/>
      <w:lvlJc w:val="left"/>
      <w:pPr>
        <w:ind w:left="2880" w:hanging="360"/>
      </w:pPr>
      <w:rPr>
        <w:rFonts w:ascii="Symbol" w:hAnsi="Symbol" w:hint="default"/>
      </w:rPr>
    </w:lvl>
    <w:lvl w:ilvl="4" w:tplc="2D34A664">
      <w:start w:val="1"/>
      <w:numFmt w:val="bullet"/>
      <w:lvlText w:val="o"/>
      <w:lvlJc w:val="left"/>
      <w:pPr>
        <w:ind w:left="3600" w:hanging="360"/>
      </w:pPr>
      <w:rPr>
        <w:rFonts w:ascii="Courier New" w:hAnsi="Courier New" w:hint="default"/>
      </w:rPr>
    </w:lvl>
    <w:lvl w:ilvl="5" w:tplc="B7E8E70A">
      <w:start w:val="1"/>
      <w:numFmt w:val="bullet"/>
      <w:lvlText w:val=""/>
      <w:lvlJc w:val="left"/>
      <w:pPr>
        <w:ind w:left="4320" w:hanging="360"/>
      </w:pPr>
      <w:rPr>
        <w:rFonts w:ascii="Wingdings" w:hAnsi="Wingdings" w:hint="default"/>
      </w:rPr>
    </w:lvl>
    <w:lvl w:ilvl="6" w:tplc="14D46CDE">
      <w:start w:val="1"/>
      <w:numFmt w:val="bullet"/>
      <w:lvlText w:val=""/>
      <w:lvlJc w:val="left"/>
      <w:pPr>
        <w:ind w:left="5040" w:hanging="360"/>
      </w:pPr>
      <w:rPr>
        <w:rFonts w:ascii="Symbol" w:hAnsi="Symbol" w:hint="default"/>
      </w:rPr>
    </w:lvl>
    <w:lvl w:ilvl="7" w:tplc="F39EB5BC">
      <w:start w:val="1"/>
      <w:numFmt w:val="bullet"/>
      <w:lvlText w:val="o"/>
      <w:lvlJc w:val="left"/>
      <w:pPr>
        <w:ind w:left="5760" w:hanging="360"/>
      </w:pPr>
      <w:rPr>
        <w:rFonts w:ascii="Courier New" w:hAnsi="Courier New" w:hint="default"/>
      </w:rPr>
    </w:lvl>
    <w:lvl w:ilvl="8" w:tplc="669CFDF6">
      <w:start w:val="1"/>
      <w:numFmt w:val="bullet"/>
      <w:lvlText w:val=""/>
      <w:lvlJc w:val="left"/>
      <w:pPr>
        <w:ind w:left="6480" w:hanging="360"/>
      </w:pPr>
      <w:rPr>
        <w:rFonts w:ascii="Wingdings" w:hAnsi="Wingdings" w:hint="default"/>
      </w:rPr>
    </w:lvl>
  </w:abstractNum>
  <w:abstractNum w:abstractNumId="10"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551A0F"/>
    <w:multiLevelType w:val="hybridMultilevel"/>
    <w:tmpl w:val="FFFFFFFF"/>
    <w:lvl w:ilvl="0" w:tplc="D202570A">
      <w:start w:val="1"/>
      <w:numFmt w:val="decimal"/>
      <w:lvlText w:val="%1."/>
      <w:lvlJc w:val="left"/>
      <w:pPr>
        <w:ind w:left="720" w:hanging="360"/>
      </w:pPr>
    </w:lvl>
    <w:lvl w:ilvl="1" w:tplc="FFFFFFFF">
      <w:start w:val="1"/>
      <w:numFmt w:val="lowerLetter"/>
      <w:lvlText w:val="%2."/>
      <w:lvlJc w:val="left"/>
      <w:pPr>
        <w:ind w:left="1440" w:hanging="360"/>
      </w:pPr>
    </w:lvl>
    <w:lvl w:ilvl="2" w:tplc="5F103F6A">
      <w:start w:val="1"/>
      <w:numFmt w:val="lowerRoman"/>
      <w:lvlText w:val="%3."/>
      <w:lvlJc w:val="right"/>
      <w:pPr>
        <w:ind w:left="2160" w:hanging="180"/>
      </w:pPr>
    </w:lvl>
    <w:lvl w:ilvl="3" w:tplc="19D0B37C">
      <w:start w:val="1"/>
      <w:numFmt w:val="decimal"/>
      <w:lvlText w:val="%4."/>
      <w:lvlJc w:val="left"/>
      <w:pPr>
        <w:ind w:left="2880" w:hanging="360"/>
      </w:pPr>
    </w:lvl>
    <w:lvl w:ilvl="4" w:tplc="2C0AD592">
      <w:start w:val="1"/>
      <w:numFmt w:val="lowerLetter"/>
      <w:lvlText w:val="%5."/>
      <w:lvlJc w:val="left"/>
      <w:pPr>
        <w:ind w:left="3600" w:hanging="360"/>
      </w:pPr>
    </w:lvl>
    <w:lvl w:ilvl="5" w:tplc="BB9CF55A">
      <w:start w:val="1"/>
      <w:numFmt w:val="lowerRoman"/>
      <w:lvlText w:val="%6."/>
      <w:lvlJc w:val="right"/>
      <w:pPr>
        <w:ind w:left="4320" w:hanging="180"/>
      </w:pPr>
    </w:lvl>
    <w:lvl w:ilvl="6" w:tplc="29642EA0">
      <w:start w:val="1"/>
      <w:numFmt w:val="decimal"/>
      <w:lvlText w:val="%7."/>
      <w:lvlJc w:val="left"/>
      <w:pPr>
        <w:ind w:left="5040" w:hanging="360"/>
      </w:pPr>
    </w:lvl>
    <w:lvl w:ilvl="7" w:tplc="35A2FEE2">
      <w:start w:val="1"/>
      <w:numFmt w:val="lowerLetter"/>
      <w:lvlText w:val="%8."/>
      <w:lvlJc w:val="left"/>
      <w:pPr>
        <w:ind w:left="5760" w:hanging="360"/>
      </w:pPr>
    </w:lvl>
    <w:lvl w:ilvl="8" w:tplc="BAEC6DF2">
      <w:start w:val="1"/>
      <w:numFmt w:val="lowerRoman"/>
      <w:lvlText w:val="%9."/>
      <w:lvlJc w:val="right"/>
      <w:pPr>
        <w:ind w:left="6480" w:hanging="180"/>
      </w:pPr>
    </w:lvl>
  </w:abstractNum>
  <w:abstractNum w:abstractNumId="12"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13" w15:restartNumberingAfterBreak="0">
    <w:nsid w:val="27CB5E5C"/>
    <w:multiLevelType w:val="hybridMultilevel"/>
    <w:tmpl w:val="FFFFFFFF"/>
    <w:lvl w:ilvl="0" w:tplc="7A48B644">
      <w:start w:val="1"/>
      <w:numFmt w:val="bullet"/>
      <w:lvlText w:val="-"/>
      <w:lvlJc w:val="left"/>
      <w:pPr>
        <w:ind w:left="720" w:hanging="360"/>
      </w:pPr>
      <w:rPr>
        <w:rFonts w:ascii="Calibri" w:hAnsi="Calibri" w:hint="default"/>
      </w:rPr>
    </w:lvl>
    <w:lvl w:ilvl="1" w:tplc="BCA4506C">
      <w:start w:val="1"/>
      <w:numFmt w:val="bullet"/>
      <w:lvlText w:val="o"/>
      <w:lvlJc w:val="left"/>
      <w:pPr>
        <w:ind w:left="1440" w:hanging="360"/>
      </w:pPr>
      <w:rPr>
        <w:rFonts w:ascii="Courier New" w:hAnsi="Courier New" w:hint="default"/>
      </w:rPr>
    </w:lvl>
    <w:lvl w:ilvl="2" w:tplc="A394093E">
      <w:start w:val="1"/>
      <w:numFmt w:val="bullet"/>
      <w:lvlText w:val=""/>
      <w:lvlJc w:val="left"/>
      <w:pPr>
        <w:ind w:left="2160" w:hanging="360"/>
      </w:pPr>
      <w:rPr>
        <w:rFonts w:ascii="Wingdings" w:hAnsi="Wingdings" w:hint="default"/>
      </w:rPr>
    </w:lvl>
    <w:lvl w:ilvl="3" w:tplc="FC5C1CE0">
      <w:start w:val="1"/>
      <w:numFmt w:val="bullet"/>
      <w:lvlText w:val=""/>
      <w:lvlJc w:val="left"/>
      <w:pPr>
        <w:ind w:left="2880" w:hanging="360"/>
      </w:pPr>
      <w:rPr>
        <w:rFonts w:ascii="Symbol" w:hAnsi="Symbol" w:hint="default"/>
      </w:rPr>
    </w:lvl>
    <w:lvl w:ilvl="4" w:tplc="1B5C041A">
      <w:start w:val="1"/>
      <w:numFmt w:val="bullet"/>
      <w:lvlText w:val="o"/>
      <w:lvlJc w:val="left"/>
      <w:pPr>
        <w:ind w:left="3600" w:hanging="360"/>
      </w:pPr>
      <w:rPr>
        <w:rFonts w:ascii="Courier New" w:hAnsi="Courier New" w:hint="default"/>
      </w:rPr>
    </w:lvl>
    <w:lvl w:ilvl="5" w:tplc="9F0046EA">
      <w:start w:val="1"/>
      <w:numFmt w:val="bullet"/>
      <w:lvlText w:val=""/>
      <w:lvlJc w:val="left"/>
      <w:pPr>
        <w:ind w:left="4320" w:hanging="360"/>
      </w:pPr>
      <w:rPr>
        <w:rFonts w:ascii="Wingdings" w:hAnsi="Wingdings" w:hint="default"/>
      </w:rPr>
    </w:lvl>
    <w:lvl w:ilvl="6" w:tplc="E2A687DA">
      <w:start w:val="1"/>
      <w:numFmt w:val="bullet"/>
      <w:lvlText w:val=""/>
      <w:lvlJc w:val="left"/>
      <w:pPr>
        <w:ind w:left="5040" w:hanging="360"/>
      </w:pPr>
      <w:rPr>
        <w:rFonts w:ascii="Symbol" w:hAnsi="Symbol" w:hint="default"/>
      </w:rPr>
    </w:lvl>
    <w:lvl w:ilvl="7" w:tplc="34B6B9DC">
      <w:start w:val="1"/>
      <w:numFmt w:val="bullet"/>
      <w:lvlText w:val="o"/>
      <w:lvlJc w:val="left"/>
      <w:pPr>
        <w:ind w:left="5760" w:hanging="360"/>
      </w:pPr>
      <w:rPr>
        <w:rFonts w:ascii="Courier New" w:hAnsi="Courier New" w:hint="default"/>
      </w:rPr>
    </w:lvl>
    <w:lvl w:ilvl="8" w:tplc="B714FF20">
      <w:start w:val="1"/>
      <w:numFmt w:val="bullet"/>
      <w:lvlText w:val=""/>
      <w:lvlJc w:val="left"/>
      <w:pPr>
        <w:ind w:left="6480" w:hanging="360"/>
      </w:pPr>
      <w:rPr>
        <w:rFonts w:ascii="Wingdings" w:hAnsi="Wingdings" w:hint="default"/>
      </w:rPr>
    </w:lvl>
  </w:abstractNum>
  <w:abstractNum w:abstractNumId="14" w15:restartNumberingAfterBreak="0">
    <w:nsid w:val="28EB08E6"/>
    <w:multiLevelType w:val="hybridMultilevel"/>
    <w:tmpl w:val="FE664C78"/>
    <w:lvl w:ilvl="0" w:tplc="015C6CCA">
      <w:start w:val="1"/>
      <w:numFmt w:val="bullet"/>
      <w:lvlText w:val="-"/>
      <w:lvlJc w:val="left"/>
      <w:pPr>
        <w:ind w:left="720" w:hanging="360"/>
      </w:pPr>
      <w:rPr>
        <w:rFonts w:ascii="Calibri" w:hAnsi="Calibri" w:hint="default"/>
      </w:rPr>
    </w:lvl>
    <w:lvl w:ilvl="1" w:tplc="F03EF8A2">
      <w:start w:val="1"/>
      <w:numFmt w:val="bullet"/>
      <w:lvlText w:val="o"/>
      <w:lvlJc w:val="left"/>
      <w:pPr>
        <w:ind w:left="1440" w:hanging="360"/>
      </w:pPr>
      <w:rPr>
        <w:rFonts w:ascii="Courier New" w:hAnsi="Courier New" w:hint="default"/>
      </w:rPr>
    </w:lvl>
    <w:lvl w:ilvl="2" w:tplc="2926F59A">
      <w:start w:val="1"/>
      <w:numFmt w:val="bullet"/>
      <w:lvlText w:val=""/>
      <w:lvlJc w:val="left"/>
      <w:pPr>
        <w:ind w:left="2160" w:hanging="360"/>
      </w:pPr>
      <w:rPr>
        <w:rFonts w:ascii="Wingdings" w:hAnsi="Wingdings" w:hint="default"/>
      </w:rPr>
    </w:lvl>
    <w:lvl w:ilvl="3" w:tplc="C1600208">
      <w:start w:val="1"/>
      <w:numFmt w:val="bullet"/>
      <w:lvlText w:val=""/>
      <w:lvlJc w:val="left"/>
      <w:pPr>
        <w:ind w:left="2880" w:hanging="360"/>
      </w:pPr>
      <w:rPr>
        <w:rFonts w:ascii="Symbol" w:hAnsi="Symbol" w:hint="default"/>
      </w:rPr>
    </w:lvl>
    <w:lvl w:ilvl="4" w:tplc="3E00044E">
      <w:start w:val="1"/>
      <w:numFmt w:val="bullet"/>
      <w:lvlText w:val="o"/>
      <w:lvlJc w:val="left"/>
      <w:pPr>
        <w:ind w:left="3600" w:hanging="360"/>
      </w:pPr>
      <w:rPr>
        <w:rFonts w:ascii="Courier New" w:hAnsi="Courier New" w:hint="default"/>
      </w:rPr>
    </w:lvl>
    <w:lvl w:ilvl="5" w:tplc="97CA99E8">
      <w:start w:val="1"/>
      <w:numFmt w:val="bullet"/>
      <w:lvlText w:val=""/>
      <w:lvlJc w:val="left"/>
      <w:pPr>
        <w:ind w:left="4320" w:hanging="360"/>
      </w:pPr>
      <w:rPr>
        <w:rFonts w:ascii="Wingdings" w:hAnsi="Wingdings" w:hint="default"/>
      </w:rPr>
    </w:lvl>
    <w:lvl w:ilvl="6" w:tplc="DF58E5DA">
      <w:start w:val="1"/>
      <w:numFmt w:val="bullet"/>
      <w:lvlText w:val=""/>
      <w:lvlJc w:val="left"/>
      <w:pPr>
        <w:ind w:left="5040" w:hanging="360"/>
      </w:pPr>
      <w:rPr>
        <w:rFonts w:ascii="Symbol" w:hAnsi="Symbol" w:hint="default"/>
      </w:rPr>
    </w:lvl>
    <w:lvl w:ilvl="7" w:tplc="A1A609A2">
      <w:start w:val="1"/>
      <w:numFmt w:val="bullet"/>
      <w:lvlText w:val="o"/>
      <w:lvlJc w:val="left"/>
      <w:pPr>
        <w:ind w:left="5760" w:hanging="360"/>
      </w:pPr>
      <w:rPr>
        <w:rFonts w:ascii="Courier New" w:hAnsi="Courier New" w:hint="default"/>
      </w:rPr>
    </w:lvl>
    <w:lvl w:ilvl="8" w:tplc="0830663A">
      <w:start w:val="1"/>
      <w:numFmt w:val="bullet"/>
      <w:lvlText w:val=""/>
      <w:lvlJc w:val="left"/>
      <w:pPr>
        <w:ind w:left="6480" w:hanging="360"/>
      </w:pPr>
      <w:rPr>
        <w:rFonts w:ascii="Wingdings" w:hAnsi="Wingdings" w:hint="default"/>
      </w:rPr>
    </w:lvl>
  </w:abstractNum>
  <w:abstractNum w:abstractNumId="15" w15:restartNumberingAfterBreak="0">
    <w:nsid w:val="293B6B0C"/>
    <w:multiLevelType w:val="hybridMultilevel"/>
    <w:tmpl w:val="FF0C35F8"/>
    <w:lvl w:ilvl="0" w:tplc="BAE0D062">
      <w:start w:val="1"/>
      <w:numFmt w:val="bullet"/>
      <w:lvlText w:val="-"/>
      <w:lvlJc w:val="left"/>
      <w:pPr>
        <w:ind w:left="720" w:hanging="360"/>
      </w:pPr>
      <w:rPr>
        <w:rFonts w:ascii="Calibri" w:hAnsi="Calibri" w:hint="default"/>
      </w:rPr>
    </w:lvl>
    <w:lvl w:ilvl="1" w:tplc="DC9A84A0">
      <w:start w:val="1"/>
      <w:numFmt w:val="bullet"/>
      <w:lvlText w:val="o"/>
      <w:lvlJc w:val="left"/>
      <w:pPr>
        <w:ind w:left="1440" w:hanging="360"/>
      </w:pPr>
      <w:rPr>
        <w:rFonts w:ascii="Courier New" w:hAnsi="Courier New" w:hint="default"/>
      </w:rPr>
    </w:lvl>
    <w:lvl w:ilvl="2" w:tplc="84F2E138">
      <w:start w:val="1"/>
      <w:numFmt w:val="bullet"/>
      <w:lvlText w:val=""/>
      <w:lvlJc w:val="left"/>
      <w:pPr>
        <w:ind w:left="2160" w:hanging="360"/>
      </w:pPr>
      <w:rPr>
        <w:rFonts w:ascii="Wingdings" w:hAnsi="Wingdings" w:hint="default"/>
      </w:rPr>
    </w:lvl>
    <w:lvl w:ilvl="3" w:tplc="B37083B6">
      <w:start w:val="1"/>
      <w:numFmt w:val="bullet"/>
      <w:lvlText w:val=""/>
      <w:lvlJc w:val="left"/>
      <w:pPr>
        <w:ind w:left="2880" w:hanging="360"/>
      </w:pPr>
      <w:rPr>
        <w:rFonts w:ascii="Symbol" w:hAnsi="Symbol" w:hint="default"/>
      </w:rPr>
    </w:lvl>
    <w:lvl w:ilvl="4" w:tplc="5AFE2AAE">
      <w:start w:val="1"/>
      <w:numFmt w:val="bullet"/>
      <w:lvlText w:val="o"/>
      <w:lvlJc w:val="left"/>
      <w:pPr>
        <w:ind w:left="3600" w:hanging="360"/>
      </w:pPr>
      <w:rPr>
        <w:rFonts w:ascii="Courier New" w:hAnsi="Courier New" w:hint="default"/>
      </w:rPr>
    </w:lvl>
    <w:lvl w:ilvl="5" w:tplc="BC323FE4">
      <w:start w:val="1"/>
      <w:numFmt w:val="bullet"/>
      <w:lvlText w:val=""/>
      <w:lvlJc w:val="left"/>
      <w:pPr>
        <w:ind w:left="4320" w:hanging="360"/>
      </w:pPr>
      <w:rPr>
        <w:rFonts w:ascii="Wingdings" w:hAnsi="Wingdings" w:hint="default"/>
      </w:rPr>
    </w:lvl>
    <w:lvl w:ilvl="6" w:tplc="57688702">
      <w:start w:val="1"/>
      <w:numFmt w:val="bullet"/>
      <w:lvlText w:val=""/>
      <w:lvlJc w:val="left"/>
      <w:pPr>
        <w:ind w:left="5040" w:hanging="360"/>
      </w:pPr>
      <w:rPr>
        <w:rFonts w:ascii="Symbol" w:hAnsi="Symbol" w:hint="default"/>
      </w:rPr>
    </w:lvl>
    <w:lvl w:ilvl="7" w:tplc="F6106B16">
      <w:start w:val="1"/>
      <w:numFmt w:val="bullet"/>
      <w:lvlText w:val="o"/>
      <w:lvlJc w:val="left"/>
      <w:pPr>
        <w:ind w:left="5760" w:hanging="360"/>
      </w:pPr>
      <w:rPr>
        <w:rFonts w:ascii="Courier New" w:hAnsi="Courier New" w:hint="default"/>
      </w:rPr>
    </w:lvl>
    <w:lvl w:ilvl="8" w:tplc="AAECC3DA">
      <w:start w:val="1"/>
      <w:numFmt w:val="bullet"/>
      <w:lvlText w:val=""/>
      <w:lvlJc w:val="left"/>
      <w:pPr>
        <w:ind w:left="6480" w:hanging="360"/>
      </w:pPr>
      <w:rPr>
        <w:rFonts w:ascii="Wingdings" w:hAnsi="Wingdings" w:hint="default"/>
      </w:rPr>
    </w:lvl>
  </w:abstractNum>
  <w:abstractNum w:abstractNumId="1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17" w15:restartNumberingAfterBreak="0">
    <w:nsid w:val="34B966C4"/>
    <w:multiLevelType w:val="hybridMultilevel"/>
    <w:tmpl w:val="FFFFFFFF"/>
    <w:lvl w:ilvl="0" w:tplc="FFFFFFFF">
      <w:start w:val="1"/>
      <w:numFmt w:val="bullet"/>
      <w:lvlText w:val="-"/>
      <w:lvlJc w:val="left"/>
      <w:pPr>
        <w:ind w:left="720" w:hanging="360"/>
      </w:pPr>
      <w:rPr>
        <w:rFonts w:ascii="Calibri" w:hAnsi="Calibri" w:hint="default"/>
      </w:rPr>
    </w:lvl>
    <w:lvl w:ilvl="1" w:tplc="963AB9A4">
      <w:start w:val="1"/>
      <w:numFmt w:val="bullet"/>
      <w:lvlText w:val="o"/>
      <w:lvlJc w:val="left"/>
      <w:pPr>
        <w:ind w:left="1440" w:hanging="360"/>
      </w:pPr>
      <w:rPr>
        <w:rFonts w:ascii="Courier New" w:hAnsi="Courier New" w:hint="default"/>
      </w:rPr>
    </w:lvl>
    <w:lvl w:ilvl="2" w:tplc="76AC49FC">
      <w:start w:val="1"/>
      <w:numFmt w:val="bullet"/>
      <w:lvlText w:val=""/>
      <w:lvlJc w:val="left"/>
      <w:pPr>
        <w:ind w:left="2160" w:hanging="360"/>
      </w:pPr>
      <w:rPr>
        <w:rFonts w:ascii="Wingdings" w:hAnsi="Wingdings" w:hint="default"/>
      </w:rPr>
    </w:lvl>
    <w:lvl w:ilvl="3" w:tplc="D862C756">
      <w:start w:val="1"/>
      <w:numFmt w:val="bullet"/>
      <w:lvlText w:val=""/>
      <w:lvlJc w:val="left"/>
      <w:pPr>
        <w:ind w:left="2880" w:hanging="360"/>
      </w:pPr>
      <w:rPr>
        <w:rFonts w:ascii="Symbol" w:hAnsi="Symbol" w:hint="default"/>
      </w:rPr>
    </w:lvl>
    <w:lvl w:ilvl="4" w:tplc="A3F6BD7C">
      <w:start w:val="1"/>
      <w:numFmt w:val="bullet"/>
      <w:lvlText w:val="o"/>
      <w:lvlJc w:val="left"/>
      <w:pPr>
        <w:ind w:left="3600" w:hanging="360"/>
      </w:pPr>
      <w:rPr>
        <w:rFonts w:ascii="Courier New" w:hAnsi="Courier New" w:hint="default"/>
      </w:rPr>
    </w:lvl>
    <w:lvl w:ilvl="5" w:tplc="D3B42212">
      <w:start w:val="1"/>
      <w:numFmt w:val="bullet"/>
      <w:lvlText w:val=""/>
      <w:lvlJc w:val="left"/>
      <w:pPr>
        <w:ind w:left="4320" w:hanging="360"/>
      </w:pPr>
      <w:rPr>
        <w:rFonts w:ascii="Wingdings" w:hAnsi="Wingdings" w:hint="default"/>
      </w:rPr>
    </w:lvl>
    <w:lvl w:ilvl="6" w:tplc="906CFEEE">
      <w:start w:val="1"/>
      <w:numFmt w:val="bullet"/>
      <w:lvlText w:val=""/>
      <w:lvlJc w:val="left"/>
      <w:pPr>
        <w:ind w:left="5040" w:hanging="360"/>
      </w:pPr>
      <w:rPr>
        <w:rFonts w:ascii="Symbol" w:hAnsi="Symbol" w:hint="default"/>
      </w:rPr>
    </w:lvl>
    <w:lvl w:ilvl="7" w:tplc="95A2068C">
      <w:start w:val="1"/>
      <w:numFmt w:val="bullet"/>
      <w:lvlText w:val="o"/>
      <w:lvlJc w:val="left"/>
      <w:pPr>
        <w:ind w:left="5760" w:hanging="360"/>
      </w:pPr>
      <w:rPr>
        <w:rFonts w:ascii="Courier New" w:hAnsi="Courier New" w:hint="default"/>
      </w:rPr>
    </w:lvl>
    <w:lvl w:ilvl="8" w:tplc="61A2EDEA">
      <w:start w:val="1"/>
      <w:numFmt w:val="bullet"/>
      <w:lvlText w:val=""/>
      <w:lvlJc w:val="left"/>
      <w:pPr>
        <w:ind w:left="6480" w:hanging="360"/>
      </w:pPr>
      <w:rPr>
        <w:rFonts w:ascii="Wingdings" w:hAnsi="Wingdings" w:hint="default"/>
      </w:rPr>
    </w:lvl>
  </w:abstractNum>
  <w:abstractNum w:abstractNumId="18" w15:restartNumberingAfterBreak="0">
    <w:nsid w:val="353A4191"/>
    <w:multiLevelType w:val="hybridMultilevel"/>
    <w:tmpl w:val="0E82FF08"/>
    <w:lvl w:ilvl="0" w:tplc="62A4C8BC">
      <w:start w:val="1"/>
      <w:numFmt w:val="bullet"/>
      <w:lvlText w:val="-"/>
      <w:lvlJc w:val="left"/>
      <w:pPr>
        <w:ind w:left="720" w:hanging="360"/>
      </w:pPr>
      <w:rPr>
        <w:rFonts w:ascii="Calibri" w:hAnsi="Calibri" w:hint="default"/>
      </w:rPr>
    </w:lvl>
    <w:lvl w:ilvl="1" w:tplc="76088F48">
      <w:start w:val="1"/>
      <w:numFmt w:val="bullet"/>
      <w:lvlText w:val="o"/>
      <w:lvlJc w:val="left"/>
      <w:pPr>
        <w:ind w:left="1440" w:hanging="360"/>
      </w:pPr>
      <w:rPr>
        <w:rFonts w:ascii="Courier New" w:hAnsi="Courier New" w:hint="default"/>
      </w:rPr>
    </w:lvl>
    <w:lvl w:ilvl="2" w:tplc="45B0E664">
      <w:start w:val="1"/>
      <w:numFmt w:val="bullet"/>
      <w:lvlText w:val=""/>
      <w:lvlJc w:val="left"/>
      <w:pPr>
        <w:ind w:left="2160" w:hanging="360"/>
      </w:pPr>
      <w:rPr>
        <w:rFonts w:ascii="Wingdings" w:hAnsi="Wingdings" w:hint="default"/>
      </w:rPr>
    </w:lvl>
    <w:lvl w:ilvl="3" w:tplc="13C01424">
      <w:start w:val="1"/>
      <w:numFmt w:val="bullet"/>
      <w:lvlText w:val=""/>
      <w:lvlJc w:val="left"/>
      <w:pPr>
        <w:ind w:left="2880" w:hanging="360"/>
      </w:pPr>
      <w:rPr>
        <w:rFonts w:ascii="Symbol" w:hAnsi="Symbol" w:hint="default"/>
      </w:rPr>
    </w:lvl>
    <w:lvl w:ilvl="4" w:tplc="FD10DC10">
      <w:start w:val="1"/>
      <w:numFmt w:val="bullet"/>
      <w:lvlText w:val="o"/>
      <w:lvlJc w:val="left"/>
      <w:pPr>
        <w:ind w:left="3600" w:hanging="360"/>
      </w:pPr>
      <w:rPr>
        <w:rFonts w:ascii="Courier New" w:hAnsi="Courier New" w:hint="default"/>
      </w:rPr>
    </w:lvl>
    <w:lvl w:ilvl="5" w:tplc="157A2ED4">
      <w:start w:val="1"/>
      <w:numFmt w:val="bullet"/>
      <w:lvlText w:val=""/>
      <w:lvlJc w:val="left"/>
      <w:pPr>
        <w:ind w:left="4320" w:hanging="360"/>
      </w:pPr>
      <w:rPr>
        <w:rFonts w:ascii="Wingdings" w:hAnsi="Wingdings" w:hint="default"/>
      </w:rPr>
    </w:lvl>
    <w:lvl w:ilvl="6" w:tplc="FC667EBA">
      <w:start w:val="1"/>
      <w:numFmt w:val="bullet"/>
      <w:lvlText w:val=""/>
      <w:lvlJc w:val="left"/>
      <w:pPr>
        <w:ind w:left="5040" w:hanging="360"/>
      </w:pPr>
      <w:rPr>
        <w:rFonts w:ascii="Symbol" w:hAnsi="Symbol" w:hint="default"/>
      </w:rPr>
    </w:lvl>
    <w:lvl w:ilvl="7" w:tplc="3782F140">
      <w:start w:val="1"/>
      <w:numFmt w:val="bullet"/>
      <w:lvlText w:val="o"/>
      <w:lvlJc w:val="left"/>
      <w:pPr>
        <w:ind w:left="5760" w:hanging="360"/>
      </w:pPr>
      <w:rPr>
        <w:rFonts w:ascii="Courier New" w:hAnsi="Courier New" w:hint="default"/>
      </w:rPr>
    </w:lvl>
    <w:lvl w:ilvl="8" w:tplc="CC7422BE">
      <w:start w:val="1"/>
      <w:numFmt w:val="bullet"/>
      <w:lvlText w:val=""/>
      <w:lvlJc w:val="left"/>
      <w:pPr>
        <w:ind w:left="6480" w:hanging="360"/>
      </w:pPr>
      <w:rPr>
        <w:rFonts w:ascii="Wingdings" w:hAnsi="Wingdings" w:hint="default"/>
      </w:rPr>
    </w:lvl>
  </w:abstractNum>
  <w:abstractNum w:abstractNumId="19"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E2C23"/>
    <w:multiLevelType w:val="hybridMultilevel"/>
    <w:tmpl w:val="F648CC86"/>
    <w:lvl w:ilvl="0" w:tplc="CB3448A8">
      <w:start w:val="1"/>
      <w:numFmt w:val="bullet"/>
      <w:lvlText w:val="-"/>
      <w:lvlJc w:val="left"/>
      <w:pPr>
        <w:ind w:left="720" w:hanging="360"/>
      </w:pPr>
      <w:rPr>
        <w:rFonts w:ascii="Calibri" w:hAnsi="Calibri" w:hint="default"/>
      </w:rPr>
    </w:lvl>
    <w:lvl w:ilvl="1" w:tplc="B8C03D60">
      <w:start w:val="1"/>
      <w:numFmt w:val="bullet"/>
      <w:lvlText w:val="o"/>
      <w:lvlJc w:val="left"/>
      <w:pPr>
        <w:ind w:left="1440" w:hanging="360"/>
      </w:pPr>
      <w:rPr>
        <w:rFonts w:ascii="Courier New" w:hAnsi="Courier New" w:hint="default"/>
      </w:rPr>
    </w:lvl>
    <w:lvl w:ilvl="2" w:tplc="0734AB94">
      <w:start w:val="1"/>
      <w:numFmt w:val="bullet"/>
      <w:lvlText w:val=""/>
      <w:lvlJc w:val="left"/>
      <w:pPr>
        <w:ind w:left="2160" w:hanging="360"/>
      </w:pPr>
      <w:rPr>
        <w:rFonts w:ascii="Wingdings" w:hAnsi="Wingdings" w:hint="default"/>
      </w:rPr>
    </w:lvl>
    <w:lvl w:ilvl="3" w:tplc="EB06D700">
      <w:start w:val="1"/>
      <w:numFmt w:val="bullet"/>
      <w:lvlText w:val=""/>
      <w:lvlJc w:val="left"/>
      <w:pPr>
        <w:ind w:left="2880" w:hanging="360"/>
      </w:pPr>
      <w:rPr>
        <w:rFonts w:ascii="Symbol" w:hAnsi="Symbol" w:hint="default"/>
      </w:rPr>
    </w:lvl>
    <w:lvl w:ilvl="4" w:tplc="DD7C6BF8">
      <w:start w:val="1"/>
      <w:numFmt w:val="bullet"/>
      <w:lvlText w:val="o"/>
      <w:lvlJc w:val="left"/>
      <w:pPr>
        <w:ind w:left="3600" w:hanging="360"/>
      </w:pPr>
      <w:rPr>
        <w:rFonts w:ascii="Courier New" w:hAnsi="Courier New" w:hint="default"/>
      </w:rPr>
    </w:lvl>
    <w:lvl w:ilvl="5" w:tplc="9D60F4E8">
      <w:start w:val="1"/>
      <w:numFmt w:val="bullet"/>
      <w:lvlText w:val=""/>
      <w:lvlJc w:val="left"/>
      <w:pPr>
        <w:ind w:left="4320" w:hanging="360"/>
      </w:pPr>
      <w:rPr>
        <w:rFonts w:ascii="Wingdings" w:hAnsi="Wingdings" w:hint="default"/>
      </w:rPr>
    </w:lvl>
    <w:lvl w:ilvl="6" w:tplc="2E20E2FC">
      <w:start w:val="1"/>
      <w:numFmt w:val="bullet"/>
      <w:lvlText w:val=""/>
      <w:lvlJc w:val="left"/>
      <w:pPr>
        <w:ind w:left="5040" w:hanging="360"/>
      </w:pPr>
      <w:rPr>
        <w:rFonts w:ascii="Symbol" w:hAnsi="Symbol" w:hint="default"/>
      </w:rPr>
    </w:lvl>
    <w:lvl w:ilvl="7" w:tplc="9DE6FCFA">
      <w:start w:val="1"/>
      <w:numFmt w:val="bullet"/>
      <w:lvlText w:val="o"/>
      <w:lvlJc w:val="left"/>
      <w:pPr>
        <w:ind w:left="5760" w:hanging="360"/>
      </w:pPr>
      <w:rPr>
        <w:rFonts w:ascii="Courier New" w:hAnsi="Courier New" w:hint="default"/>
      </w:rPr>
    </w:lvl>
    <w:lvl w:ilvl="8" w:tplc="BAC80E10">
      <w:start w:val="1"/>
      <w:numFmt w:val="bullet"/>
      <w:lvlText w:val=""/>
      <w:lvlJc w:val="left"/>
      <w:pPr>
        <w:ind w:left="6480" w:hanging="360"/>
      </w:pPr>
      <w:rPr>
        <w:rFonts w:ascii="Wingdings" w:hAnsi="Wingdings" w:hint="default"/>
      </w:rPr>
    </w:lvl>
  </w:abstractNum>
  <w:abstractNum w:abstractNumId="22" w15:restartNumberingAfterBreak="0">
    <w:nsid w:val="42FD346E"/>
    <w:multiLevelType w:val="hybridMultilevel"/>
    <w:tmpl w:val="FFFFFFFF"/>
    <w:lvl w:ilvl="0" w:tplc="FFFFFFFF">
      <w:start w:val="1"/>
      <w:numFmt w:val="bullet"/>
      <w:lvlText w:val="-"/>
      <w:lvlJc w:val="left"/>
      <w:pPr>
        <w:ind w:left="360" w:hanging="360"/>
      </w:pPr>
      <w:rPr>
        <w:rFonts w:ascii="Calibri" w:hAnsi="Calibri" w:hint="default"/>
      </w:rPr>
    </w:lvl>
    <w:lvl w:ilvl="1" w:tplc="C0922C12">
      <w:start w:val="1"/>
      <w:numFmt w:val="bullet"/>
      <w:lvlText w:val="o"/>
      <w:lvlJc w:val="left"/>
      <w:pPr>
        <w:ind w:left="1080" w:hanging="360"/>
      </w:pPr>
      <w:rPr>
        <w:rFonts w:ascii="Courier New" w:hAnsi="Courier New" w:hint="default"/>
      </w:rPr>
    </w:lvl>
    <w:lvl w:ilvl="2" w:tplc="0D84D59A">
      <w:start w:val="1"/>
      <w:numFmt w:val="bullet"/>
      <w:lvlText w:val=""/>
      <w:lvlJc w:val="left"/>
      <w:pPr>
        <w:ind w:left="1800" w:hanging="360"/>
      </w:pPr>
      <w:rPr>
        <w:rFonts w:ascii="Wingdings" w:hAnsi="Wingdings" w:hint="default"/>
      </w:rPr>
    </w:lvl>
    <w:lvl w:ilvl="3" w:tplc="02BEA288">
      <w:start w:val="1"/>
      <w:numFmt w:val="bullet"/>
      <w:lvlText w:val=""/>
      <w:lvlJc w:val="left"/>
      <w:pPr>
        <w:ind w:left="2520" w:hanging="360"/>
      </w:pPr>
      <w:rPr>
        <w:rFonts w:ascii="Symbol" w:hAnsi="Symbol" w:hint="default"/>
      </w:rPr>
    </w:lvl>
    <w:lvl w:ilvl="4" w:tplc="DCD43A5A">
      <w:start w:val="1"/>
      <w:numFmt w:val="bullet"/>
      <w:lvlText w:val="o"/>
      <w:lvlJc w:val="left"/>
      <w:pPr>
        <w:ind w:left="3240" w:hanging="360"/>
      </w:pPr>
      <w:rPr>
        <w:rFonts w:ascii="Courier New" w:hAnsi="Courier New" w:hint="default"/>
      </w:rPr>
    </w:lvl>
    <w:lvl w:ilvl="5" w:tplc="0ACED658">
      <w:start w:val="1"/>
      <w:numFmt w:val="bullet"/>
      <w:lvlText w:val=""/>
      <w:lvlJc w:val="left"/>
      <w:pPr>
        <w:ind w:left="3960" w:hanging="360"/>
      </w:pPr>
      <w:rPr>
        <w:rFonts w:ascii="Wingdings" w:hAnsi="Wingdings" w:hint="default"/>
      </w:rPr>
    </w:lvl>
    <w:lvl w:ilvl="6" w:tplc="84E81936">
      <w:start w:val="1"/>
      <w:numFmt w:val="bullet"/>
      <w:lvlText w:val=""/>
      <w:lvlJc w:val="left"/>
      <w:pPr>
        <w:ind w:left="4680" w:hanging="360"/>
      </w:pPr>
      <w:rPr>
        <w:rFonts w:ascii="Symbol" w:hAnsi="Symbol" w:hint="default"/>
      </w:rPr>
    </w:lvl>
    <w:lvl w:ilvl="7" w:tplc="977A9476">
      <w:start w:val="1"/>
      <w:numFmt w:val="bullet"/>
      <w:lvlText w:val="o"/>
      <w:lvlJc w:val="left"/>
      <w:pPr>
        <w:ind w:left="5400" w:hanging="360"/>
      </w:pPr>
      <w:rPr>
        <w:rFonts w:ascii="Courier New" w:hAnsi="Courier New" w:hint="default"/>
      </w:rPr>
    </w:lvl>
    <w:lvl w:ilvl="8" w:tplc="1D105722">
      <w:start w:val="1"/>
      <w:numFmt w:val="bullet"/>
      <w:lvlText w:val=""/>
      <w:lvlJc w:val="left"/>
      <w:pPr>
        <w:ind w:left="6120" w:hanging="360"/>
      </w:pPr>
      <w:rPr>
        <w:rFonts w:ascii="Wingdings" w:hAnsi="Wingdings" w:hint="default"/>
      </w:rPr>
    </w:lvl>
  </w:abstractNum>
  <w:abstractNum w:abstractNumId="23" w15:restartNumberingAfterBreak="0">
    <w:nsid w:val="44E13B7B"/>
    <w:multiLevelType w:val="hybridMultilevel"/>
    <w:tmpl w:val="607AC15E"/>
    <w:lvl w:ilvl="0" w:tplc="B3A08A62">
      <w:start w:val="1"/>
      <w:numFmt w:val="bullet"/>
      <w:lvlText w:val="-"/>
      <w:lvlJc w:val="left"/>
      <w:pPr>
        <w:ind w:left="720" w:hanging="360"/>
      </w:pPr>
      <w:rPr>
        <w:rFonts w:ascii="Calibri" w:hAnsi="Calibri" w:hint="default"/>
      </w:rPr>
    </w:lvl>
    <w:lvl w:ilvl="1" w:tplc="68E206FA">
      <w:start w:val="1"/>
      <w:numFmt w:val="bullet"/>
      <w:lvlText w:val="o"/>
      <w:lvlJc w:val="left"/>
      <w:pPr>
        <w:ind w:left="1440" w:hanging="360"/>
      </w:pPr>
      <w:rPr>
        <w:rFonts w:ascii="Courier New" w:hAnsi="Courier New" w:hint="default"/>
      </w:rPr>
    </w:lvl>
    <w:lvl w:ilvl="2" w:tplc="14102346">
      <w:start w:val="1"/>
      <w:numFmt w:val="bullet"/>
      <w:lvlText w:val=""/>
      <w:lvlJc w:val="left"/>
      <w:pPr>
        <w:ind w:left="2160" w:hanging="360"/>
      </w:pPr>
      <w:rPr>
        <w:rFonts w:ascii="Wingdings" w:hAnsi="Wingdings" w:hint="default"/>
      </w:rPr>
    </w:lvl>
    <w:lvl w:ilvl="3" w:tplc="9DC2A26C">
      <w:start w:val="1"/>
      <w:numFmt w:val="bullet"/>
      <w:lvlText w:val=""/>
      <w:lvlJc w:val="left"/>
      <w:pPr>
        <w:ind w:left="2880" w:hanging="360"/>
      </w:pPr>
      <w:rPr>
        <w:rFonts w:ascii="Symbol" w:hAnsi="Symbol" w:hint="default"/>
      </w:rPr>
    </w:lvl>
    <w:lvl w:ilvl="4" w:tplc="747E7100">
      <w:start w:val="1"/>
      <w:numFmt w:val="bullet"/>
      <w:lvlText w:val="o"/>
      <w:lvlJc w:val="left"/>
      <w:pPr>
        <w:ind w:left="3600" w:hanging="360"/>
      </w:pPr>
      <w:rPr>
        <w:rFonts w:ascii="Courier New" w:hAnsi="Courier New" w:hint="default"/>
      </w:rPr>
    </w:lvl>
    <w:lvl w:ilvl="5" w:tplc="7C4C0078">
      <w:start w:val="1"/>
      <w:numFmt w:val="bullet"/>
      <w:lvlText w:val=""/>
      <w:lvlJc w:val="left"/>
      <w:pPr>
        <w:ind w:left="4320" w:hanging="360"/>
      </w:pPr>
      <w:rPr>
        <w:rFonts w:ascii="Wingdings" w:hAnsi="Wingdings" w:hint="default"/>
      </w:rPr>
    </w:lvl>
    <w:lvl w:ilvl="6" w:tplc="4970AF38">
      <w:start w:val="1"/>
      <w:numFmt w:val="bullet"/>
      <w:lvlText w:val=""/>
      <w:lvlJc w:val="left"/>
      <w:pPr>
        <w:ind w:left="5040" w:hanging="360"/>
      </w:pPr>
      <w:rPr>
        <w:rFonts w:ascii="Symbol" w:hAnsi="Symbol" w:hint="default"/>
      </w:rPr>
    </w:lvl>
    <w:lvl w:ilvl="7" w:tplc="6D967344">
      <w:start w:val="1"/>
      <w:numFmt w:val="bullet"/>
      <w:lvlText w:val="o"/>
      <w:lvlJc w:val="left"/>
      <w:pPr>
        <w:ind w:left="5760" w:hanging="360"/>
      </w:pPr>
      <w:rPr>
        <w:rFonts w:ascii="Courier New" w:hAnsi="Courier New" w:hint="default"/>
      </w:rPr>
    </w:lvl>
    <w:lvl w:ilvl="8" w:tplc="5474752E">
      <w:start w:val="1"/>
      <w:numFmt w:val="bullet"/>
      <w:lvlText w:val=""/>
      <w:lvlJc w:val="left"/>
      <w:pPr>
        <w:ind w:left="6480" w:hanging="360"/>
      </w:pPr>
      <w:rPr>
        <w:rFonts w:ascii="Wingdings" w:hAnsi="Wingdings" w:hint="default"/>
      </w:rPr>
    </w:lvl>
  </w:abstractNum>
  <w:abstractNum w:abstractNumId="24"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26" w15:restartNumberingAfterBreak="0">
    <w:nsid w:val="5072654C"/>
    <w:multiLevelType w:val="hybridMultilevel"/>
    <w:tmpl w:val="CE62181C"/>
    <w:lvl w:ilvl="0" w:tplc="8D90463E">
      <w:start w:val="1"/>
      <w:numFmt w:val="decimal"/>
      <w:lvlText w:val="5.%1"/>
      <w:lvlJc w:val="left"/>
      <w:pPr>
        <w:ind w:left="1980" w:hanging="360"/>
      </w:pPr>
      <w:rPr>
        <w:rFonts w:hint="default"/>
      </w:rPr>
    </w:lvl>
    <w:lvl w:ilvl="1" w:tplc="8D90463E">
      <w:start w:val="1"/>
      <w:numFmt w:val="decimal"/>
      <w:lvlText w:val="5.%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15A38BA"/>
    <w:multiLevelType w:val="hybridMultilevel"/>
    <w:tmpl w:val="FFFFFFFF"/>
    <w:lvl w:ilvl="0" w:tplc="FFFFFFFF">
      <w:start w:val="1"/>
      <w:numFmt w:val="bullet"/>
      <w:lvlText w:val="-"/>
      <w:lvlJc w:val="left"/>
      <w:pPr>
        <w:ind w:left="720" w:hanging="360"/>
      </w:pPr>
      <w:rPr>
        <w:rFonts w:ascii="Calibri" w:hAnsi="Calibri" w:hint="default"/>
      </w:rPr>
    </w:lvl>
    <w:lvl w:ilvl="1" w:tplc="6818C2AC">
      <w:start w:val="1"/>
      <w:numFmt w:val="bullet"/>
      <w:lvlText w:val="o"/>
      <w:lvlJc w:val="left"/>
      <w:pPr>
        <w:ind w:left="1440" w:hanging="360"/>
      </w:pPr>
      <w:rPr>
        <w:rFonts w:ascii="Courier New" w:hAnsi="Courier New" w:hint="default"/>
      </w:rPr>
    </w:lvl>
    <w:lvl w:ilvl="2" w:tplc="FA38BA4E">
      <w:start w:val="1"/>
      <w:numFmt w:val="bullet"/>
      <w:lvlText w:val=""/>
      <w:lvlJc w:val="left"/>
      <w:pPr>
        <w:ind w:left="2160" w:hanging="360"/>
      </w:pPr>
      <w:rPr>
        <w:rFonts w:ascii="Wingdings" w:hAnsi="Wingdings" w:hint="default"/>
      </w:rPr>
    </w:lvl>
    <w:lvl w:ilvl="3" w:tplc="CA3AC626">
      <w:start w:val="1"/>
      <w:numFmt w:val="bullet"/>
      <w:lvlText w:val=""/>
      <w:lvlJc w:val="left"/>
      <w:pPr>
        <w:ind w:left="2880" w:hanging="360"/>
      </w:pPr>
      <w:rPr>
        <w:rFonts w:ascii="Symbol" w:hAnsi="Symbol" w:hint="default"/>
      </w:rPr>
    </w:lvl>
    <w:lvl w:ilvl="4" w:tplc="3DF694B0">
      <w:start w:val="1"/>
      <w:numFmt w:val="bullet"/>
      <w:lvlText w:val="o"/>
      <w:lvlJc w:val="left"/>
      <w:pPr>
        <w:ind w:left="3600" w:hanging="360"/>
      </w:pPr>
      <w:rPr>
        <w:rFonts w:ascii="Courier New" w:hAnsi="Courier New" w:hint="default"/>
      </w:rPr>
    </w:lvl>
    <w:lvl w:ilvl="5" w:tplc="9AFC6572">
      <w:start w:val="1"/>
      <w:numFmt w:val="bullet"/>
      <w:lvlText w:val=""/>
      <w:lvlJc w:val="left"/>
      <w:pPr>
        <w:ind w:left="4320" w:hanging="360"/>
      </w:pPr>
      <w:rPr>
        <w:rFonts w:ascii="Wingdings" w:hAnsi="Wingdings" w:hint="default"/>
      </w:rPr>
    </w:lvl>
    <w:lvl w:ilvl="6" w:tplc="56927748">
      <w:start w:val="1"/>
      <w:numFmt w:val="bullet"/>
      <w:lvlText w:val=""/>
      <w:lvlJc w:val="left"/>
      <w:pPr>
        <w:ind w:left="5040" w:hanging="360"/>
      </w:pPr>
      <w:rPr>
        <w:rFonts w:ascii="Symbol" w:hAnsi="Symbol" w:hint="default"/>
      </w:rPr>
    </w:lvl>
    <w:lvl w:ilvl="7" w:tplc="6534FA76">
      <w:start w:val="1"/>
      <w:numFmt w:val="bullet"/>
      <w:lvlText w:val="o"/>
      <w:lvlJc w:val="left"/>
      <w:pPr>
        <w:ind w:left="5760" w:hanging="360"/>
      </w:pPr>
      <w:rPr>
        <w:rFonts w:ascii="Courier New" w:hAnsi="Courier New" w:hint="default"/>
      </w:rPr>
    </w:lvl>
    <w:lvl w:ilvl="8" w:tplc="0C687350">
      <w:start w:val="1"/>
      <w:numFmt w:val="bullet"/>
      <w:lvlText w:val=""/>
      <w:lvlJc w:val="left"/>
      <w:pPr>
        <w:ind w:left="6480" w:hanging="360"/>
      </w:pPr>
      <w:rPr>
        <w:rFonts w:ascii="Wingdings" w:hAnsi="Wingdings" w:hint="default"/>
      </w:rPr>
    </w:lvl>
  </w:abstractNum>
  <w:abstractNum w:abstractNumId="28" w15:restartNumberingAfterBreak="0">
    <w:nsid w:val="52C229AC"/>
    <w:multiLevelType w:val="hybridMultilevel"/>
    <w:tmpl w:val="FFFFFFFF"/>
    <w:lvl w:ilvl="0" w:tplc="FFFFFFFF">
      <w:start w:val="1"/>
      <w:numFmt w:val="bullet"/>
      <w:lvlText w:val="-"/>
      <w:lvlJc w:val="left"/>
      <w:pPr>
        <w:ind w:left="360" w:hanging="360"/>
      </w:pPr>
      <w:rPr>
        <w:rFonts w:ascii="Calibri" w:hAnsi="Calibri" w:hint="default"/>
      </w:rPr>
    </w:lvl>
    <w:lvl w:ilvl="1" w:tplc="23AE30B8">
      <w:start w:val="1"/>
      <w:numFmt w:val="bullet"/>
      <w:lvlText w:val="o"/>
      <w:lvlJc w:val="left"/>
      <w:pPr>
        <w:ind w:left="1080" w:hanging="360"/>
      </w:pPr>
      <w:rPr>
        <w:rFonts w:ascii="Courier New" w:hAnsi="Courier New" w:hint="default"/>
      </w:rPr>
    </w:lvl>
    <w:lvl w:ilvl="2" w:tplc="4EBE46C0">
      <w:start w:val="1"/>
      <w:numFmt w:val="bullet"/>
      <w:lvlText w:val=""/>
      <w:lvlJc w:val="left"/>
      <w:pPr>
        <w:ind w:left="1800" w:hanging="360"/>
      </w:pPr>
      <w:rPr>
        <w:rFonts w:ascii="Wingdings" w:hAnsi="Wingdings" w:hint="default"/>
      </w:rPr>
    </w:lvl>
    <w:lvl w:ilvl="3" w:tplc="C890B546">
      <w:start w:val="1"/>
      <w:numFmt w:val="bullet"/>
      <w:lvlText w:val=""/>
      <w:lvlJc w:val="left"/>
      <w:pPr>
        <w:ind w:left="2520" w:hanging="360"/>
      </w:pPr>
      <w:rPr>
        <w:rFonts w:ascii="Symbol" w:hAnsi="Symbol" w:hint="default"/>
      </w:rPr>
    </w:lvl>
    <w:lvl w:ilvl="4" w:tplc="D3DACD62">
      <w:start w:val="1"/>
      <w:numFmt w:val="bullet"/>
      <w:lvlText w:val="o"/>
      <w:lvlJc w:val="left"/>
      <w:pPr>
        <w:ind w:left="3240" w:hanging="360"/>
      </w:pPr>
      <w:rPr>
        <w:rFonts w:ascii="Courier New" w:hAnsi="Courier New" w:hint="default"/>
      </w:rPr>
    </w:lvl>
    <w:lvl w:ilvl="5" w:tplc="C3901D7C">
      <w:start w:val="1"/>
      <w:numFmt w:val="bullet"/>
      <w:lvlText w:val=""/>
      <w:lvlJc w:val="left"/>
      <w:pPr>
        <w:ind w:left="3960" w:hanging="360"/>
      </w:pPr>
      <w:rPr>
        <w:rFonts w:ascii="Wingdings" w:hAnsi="Wingdings" w:hint="default"/>
      </w:rPr>
    </w:lvl>
    <w:lvl w:ilvl="6" w:tplc="A852E300">
      <w:start w:val="1"/>
      <w:numFmt w:val="bullet"/>
      <w:lvlText w:val=""/>
      <w:lvlJc w:val="left"/>
      <w:pPr>
        <w:ind w:left="4680" w:hanging="360"/>
      </w:pPr>
      <w:rPr>
        <w:rFonts w:ascii="Symbol" w:hAnsi="Symbol" w:hint="default"/>
      </w:rPr>
    </w:lvl>
    <w:lvl w:ilvl="7" w:tplc="11F669A2">
      <w:start w:val="1"/>
      <w:numFmt w:val="bullet"/>
      <w:lvlText w:val="o"/>
      <w:lvlJc w:val="left"/>
      <w:pPr>
        <w:ind w:left="5400" w:hanging="360"/>
      </w:pPr>
      <w:rPr>
        <w:rFonts w:ascii="Courier New" w:hAnsi="Courier New" w:hint="default"/>
      </w:rPr>
    </w:lvl>
    <w:lvl w:ilvl="8" w:tplc="C56AF9D4">
      <w:start w:val="1"/>
      <w:numFmt w:val="bullet"/>
      <w:lvlText w:val=""/>
      <w:lvlJc w:val="left"/>
      <w:pPr>
        <w:ind w:left="6120" w:hanging="360"/>
      </w:pPr>
      <w:rPr>
        <w:rFonts w:ascii="Wingdings" w:hAnsi="Wingdings" w:hint="default"/>
      </w:rPr>
    </w:lvl>
  </w:abstractNum>
  <w:abstractNum w:abstractNumId="29"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30" w15:restartNumberingAfterBreak="0">
    <w:nsid w:val="539E094A"/>
    <w:multiLevelType w:val="hybridMultilevel"/>
    <w:tmpl w:val="0C521C9E"/>
    <w:lvl w:ilvl="0" w:tplc="4746AD7A">
      <w:start w:val="1"/>
      <w:numFmt w:val="decimal"/>
      <w:lvlText w:val="%1."/>
      <w:lvlJc w:val="left"/>
      <w:pPr>
        <w:ind w:left="720" w:hanging="360"/>
      </w:pPr>
    </w:lvl>
    <w:lvl w:ilvl="1" w:tplc="9E7801DA">
      <w:start w:val="1"/>
      <w:numFmt w:val="lowerLetter"/>
      <w:lvlText w:val="%2."/>
      <w:lvlJc w:val="left"/>
      <w:pPr>
        <w:ind w:left="1440" w:hanging="360"/>
      </w:pPr>
    </w:lvl>
    <w:lvl w:ilvl="2" w:tplc="40182B70">
      <w:start w:val="1"/>
      <w:numFmt w:val="lowerRoman"/>
      <w:lvlText w:val="%3."/>
      <w:lvlJc w:val="right"/>
      <w:pPr>
        <w:ind w:left="2160" w:hanging="180"/>
      </w:pPr>
    </w:lvl>
    <w:lvl w:ilvl="3" w:tplc="D690F67A">
      <w:start w:val="1"/>
      <w:numFmt w:val="decimal"/>
      <w:lvlText w:val="%4."/>
      <w:lvlJc w:val="left"/>
      <w:pPr>
        <w:ind w:left="2880" w:hanging="360"/>
      </w:pPr>
    </w:lvl>
    <w:lvl w:ilvl="4" w:tplc="33FCCE06">
      <w:start w:val="1"/>
      <w:numFmt w:val="lowerLetter"/>
      <w:lvlText w:val="%5."/>
      <w:lvlJc w:val="left"/>
      <w:pPr>
        <w:ind w:left="3600" w:hanging="360"/>
      </w:pPr>
    </w:lvl>
    <w:lvl w:ilvl="5" w:tplc="5EFC6572">
      <w:start w:val="1"/>
      <w:numFmt w:val="lowerRoman"/>
      <w:lvlText w:val="%6."/>
      <w:lvlJc w:val="right"/>
      <w:pPr>
        <w:ind w:left="4320" w:hanging="180"/>
      </w:pPr>
    </w:lvl>
    <w:lvl w:ilvl="6" w:tplc="562EBCD0">
      <w:start w:val="1"/>
      <w:numFmt w:val="decimal"/>
      <w:lvlText w:val="%7."/>
      <w:lvlJc w:val="left"/>
      <w:pPr>
        <w:ind w:left="5040" w:hanging="360"/>
      </w:pPr>
    </w:lvl>
    <w:lvl w:ilvl="7" w:tplc="1FF8E0AC">
      <w:start w:val="1"/>
      <w:numFmt w:val="lowerLetter"/>
      <w:lvlText w:val="%8."/>
      <w:lvlJc w:val="left"/>
      <w:pPr>
        <w:ind w:left="5760" w:hanging="360"/>
      </w:pPr>
    </w:lvl>
    <w:lvl w:ilvl="8" w:tplc="C1A46B94">
      <w:start w:val="1"/>
      <w:numFmt w:val="lowerRoman"/>
      <w:lvlText w:val="%9."/>
      <w:lvlJc w:val="right"/>
      <w:pPr>
        <w:ind w:left="6480" w:hanging="180"/>
      </w:pPr>
    </w:lvl>
  </w:abstractNum>
  <w:abstractNum w:abstractNumId="31" w15:restartNumberingAfterBreak="0">
    <w:nsid w:val="53D14938"/>
    <w:multiLevelType w:val="hybridMultilevel"/>
    <w:tmpl w:val="56AA17A8"/>
    <w:lvl w:ilvl="0" w:tplc="EA567E92">
      <w:start w:val="1"/>
      <w:numFmt w:val="bullet"/>
      <w:lvlText w:val="-"/>
      <w:lvlJc w:val="left"/>
      <w:pPr>
        <w:ind w:left="720" w:hanging="360"/>
      </w:pPr>
      <w:rPr>
        <w:rFonts w:ascii="Calibri" w:hAnsi="Calibri" w:hint="default"/>
      </w:rPr>
    </w:lvl>
    <w:lvl w:ilvl="1" w:tplc="2F8C6218">
      <w:start w:val="1"/>
      <w:numFmt w:val="bullet"/>
      <w:lvlText w:val="o"/>
      <w:lvlJc w:val="left"/>
      <w:pPr>
        <w:ind w:left="1440" w:hanging="360"/>
      </w:pPr>
      <w:rPr>
        <w:rFonts w:ascii="Courier New" w:hAnsi="Courier New" w:hint="default"/>
      </w:rPr>
    </w:lvl>
    <w:lvl w:ilvl="2" w:tplc="BFFEFEBE">
      <w:start w:val="1"/>
      <w:numFmt w:val="bullet"/>
      <w:lvlText w:val=""/>
      <w:lvlJc w:val="left"/>
      <w:pPr>
        <w:ind w:left="2160" w:hanging="360"/>
      </w:pPr>
      <w:rPr>
        <w:rFonts w:ascii="Wingdings" w:hAnsi="Wingdings" w:hint="default"/>
      </w:rPr>
    </w:lvl>
    <w:lvl w:ilvl="3" w:tplc="7E3076B4">
      <w:start w:val="1"/>
      <w:numFmt w:val="bullet"/>
      <w:lvlText w:val=""/>
      <w:lvlJc w:val="left"/>
      <w:pPr>
        <w:ind w:left="2880" w:hanging="360"/>
      </w:pPr>
      <w:rPr>
        <w:rFonts w:ascii="Symbol" w:hAnsi="Symbol" w:hint="default"/>
      </w:rPr>
    </w:lvl>
    <w:lvl w:ilvl="4" w:tplc="3BF0CBFE">
      <w:start w:val="1"/>
      <w:numFmt w:val="bullet"/>
      <w:lvlText w:val="o"/>
      <w:lvlJc w:val="left"/>
      <w:pPr>
        <w:ind w:left="3600" w:hanging="360"/>
      </w:pPr>
      <w:rPr>
        <w:rFonts w:ascii="Courier New" w:hAnsi="Courier New" w:hint="default"/>
      </w:rPr>
    </w:lvl>
    <w:lvl w:ilvl="5" w:tplc="5B7E4D18">
      <w:start w:val="1"/>
      <w:numFmt w:val="bullet"/>
      <w:lvlText w:val=""/>
      <w:lvlJc w:val="left"/>
      <w:pPr>
        <w:ind w:left="4320" w:hanging="360"/>
      </w:pPr>
      <w:rPr>
        <w:rFonts w:ascii="Wingdings" w:hAnsi="Wingdings" w:hint="default"/>
      </w:rPr>
    </w:lvl>
    <w:lvl w:ilvl="6" w:tplc="ECC4D4AE">
      <w:start w:val="1"/>
      <w:numFmt w:val="bullet"/>
      <w:lvlText w:val=""/>
      <w:lvlJc w:val="left"/>
      <w:pPr>
        <w:ind w:left="5040" w:hanging="360"/>
      </w:pPr>
      <w:rPr>
        <w:rFonts w:ascii="Symbol" w:hAnsi="Symbol" w:hint="default"/>
      </w:rPr>
    </w:lvl>
    <w:lvl w:ilvl="7" w:tplc="C444DC02">
      <w:start w:val="1"/>
      <w:numFmt w:val="bullet"/>
      <w:lvlText w:val="o"/>
      <w:lvlJc w:val="left"/>
      <w:pPr>
        <w:ind w:left="5760" w:hanging="360"/>
      </w:pPr>
      <w:rPr>
        <w:rFonts w:ascii="Courier New" w:hAnsi="Courier New" w:hint="default"/>
      </w:rPr>
    </w:lvl>
    <w:lvl w:ilvl="8" w:tplc="B3346B2A">
      <w:start w:val="1"/>
      <w:numFmt w:val="bullet"/>
      <w:lvlText w:val=""/>
      <w:lvlJc w:val="left"/>
      <w:pPr>
        <w:ind w:left="6480" w:hanging="360"/>
      </w:pPr>
      <w:rPr>
        <w:rFonts w:ascii="Wingdings" w:hAnsi="Wingdings" w:hint="default"/>
      </w:rPr>
    </w:lvl>
  </w:abstractNum>
  <w:abstractNum w:abstractNumId="32"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57367D5E"/>
    <w:multiLevelType w:val="hybridMultilevel"/>
    <w:tmpl w:val="86A02210"/>
    <w:lvl w:ilvl="0" w:tplc="37FABFA6">
      <w:start w:val="1"/>
      <w:numFmt w:val="bullet"/>
      <w:lvlText w:val="-"/>
      <w:lvlJc w:val="left"/>
      <w:pPr>
        <w:ind w:left="720" w:hanging="360"/>
      </w:pPr>
      <w:rPr>
        <w:rFonts w:ascii="Calibri" w:hAnsi="Calibri" w:hint="default"/>
      </w:rPr>
    </w:lvl>
    <w:lvl w:ilvl="1" w:tplc="FADEC7B2">
      <w:start w:val="1"/>
      <w:numFmt w:val="bullet"/>
      <w:lvlText w:val="o"/>
      <w:lvlJc w:val="left"/>
      <w:pPr>
        <w:ind w:left="1440" w:hanging="360"/>
      </w:pPr>
      <w:rPr>
        <w:rFonts w:ascii="Courier New" w:hAnsi="Courier New" w:hint="default"/>
      </w:rPr>
    </w:lvl>
    <w:lvl w:ilvl="2" w:tplc="B44C51FA">
      <w:start w:val="1"/>
      <w:numFmt w:val="bullet"/>
      <w:lvlText w:val=""/>
      <w:lvlJc w:val="left"/>
      <w:pPr>
        <w:ind w:left="2160" w:hanging="360"/>
      </w:pPr>
      <w:rPr>
        <w:rFonts w:ascii="Wingdings" w:hAnsi="Wingdings" w:hint="default"/>
      </w:rPr>
    </w:lvl>
    <w:lvl w:ilvl="3" w:tplc="6C9C0F8E">
      <w:start w:val="1"/>
      <w:numFmt w:val="bullet"/>
      <w:lvlText w:val=""/>
      <w:lvlJc w:val="left"/>
      <w:pPr>
        <w:ind w:left="2880" w:hanging="360"/>
      </w:pPr>
      <w:rPr>
        <w:rFonts w:ascii="Symbol" w:hAnsi="Symbol" w:hint="default"/>
      </w:rPr>
    </w:lvl>
    <w:lvl w:ilvl="4" w:tplc="F55ECAFA">
      <w:start w:val="1"/>
      <w:numFmt w:val="bullet"/>
      <w:lvlText w:val="o"/>
      <w:lvlJc w:val="left"/>
      <w:pPr>
        <w:ind w:left="3600" w:hanging="360"/>
      </w:pPr>
      <w:rPr>
        <w:rFonts w:ascii="Courier New" w:hAnsi="Courier New" w:hint="default"/>
      </w:rPr>
    </w:lvl>
    <w:lvl w:ilvl="5" w:tplc="7B5856CC">
      <w:start w:val="1"/>
      <w:numFmt w:val="bullet"/>
      <w:lvlText w:val=""/>
      <w:lvlJc w:val="left"/>
      <w:pPr>
        <w:ind w:left="4320" w:hanging="360"/>
      </w:pPr>
      <w:rPr>
        <w:rFonts w:ascii="Wingdings" w:hAnsi="Wingdings" w:hint="default"/>
      </w:rPr>
    </w:lvl>
    <w:lvl w:ilvl="6" w:tplc="41608AFE">
      <w:start w:val="1"/>
      <w:numFmt w:val="bullet"/>
      <w:lvlText w:val=""/>
      <w:lvlJc w:val="left"/>
      <w:pPr>
        <w:ind w:left="5040" w:hanging="360"/>
      </w:pPr>
      <w:rPr>
        <w:rFonts w:ascii="Symbol" w:hAnsi="Symbol" w:hint="default"/>
      </w:rPr>
    </w:lvl>
    <w:lvl w:ilvl="7" w:tplc="DA823ABA">
      <w:start w:val="1"/>
      <w:numFmt w:val="bullet"/>
      <w:lvlText w:val="o"/>
      <w:lvlJc w:val="left"/>
      <w:pPr>
        <w:ind w:left="5760" w:hanging="360"/>
      </w:pPr>
      <w:rPr>
        <w:rFonts w:ascii="Courier New" w:hAnsi="Courier New" w:hint="default"/>
      </w:rPr>
    </w:lvl>
    <w:lvl w:ilvl="8" w:tplc="7A9C4200">
      <w:start w:val="1"/>
      <w:numFmt w:val="bullet"/>
      <w:lvlText w:val=""/>
      <w:lvlJc w:val="left"/>
      <w:pPr>
        <w:ind w:left="6480" w:hanging="360"/>
      </w:pPr>
      <w:rPr>
        <w:rFonts w:ascii="Wingdings" w:hAnsi="Wingdings" w:hint="default"/>
      </w:rPr>
    </w:lvl>
  </w:abstractNum>
  <w:abstractNum w:abstractNumId="34" w15:restartNumberingAfterBreak="0">
    <w:nsid w:val="5A8E4255"/>
    <w:multiLevelType w:val="hybridMultilevel"/>
    <w:tmpl w:val="FFFFFFFF"/>
    <w:lvl w:ilvl="0" w:tplc="FFFFFFFF">
      <w:start w:val="1"/>
      <w:numFmt w:val="bullet"/>
      <w:lvlText w:val="-"/>
      <w:lvlJc w:val="left"/>
      <w:pPr>
        <w:ind w:left="720" w:hanging="360"/>
      </w:pPr>
      <w:rPr>
        <w:rFonts w:ascii="Calibri" w:hAnsi="Calibri" w:hint="default"/>
      </w:rPr>
    </w:lvl>
    <w:lvl w:ilvl="1" w:tplc="F0BAD184">
      <w:start w:val="1"/>
      <w:numFmt w:val="bullet"/>
      <w:lvlText w:val="o"/>
      <w:lvlJc w:val="left"/>
      <w:pPr>
        <w:ind w:left="1440" w:hanging="360"/>
      </w:pPr>
      <w:rPr>
        <w:rFonts w:ascii="Courier New" w:hAnsi="Courier New" w:hint="default"/>
      </w:rPr>
    </w:lvl>
    <w:lvl w:ilvl="2" w:tplc="3AAE9A18">
      <w:start w:val="1"/>
      <w:numFmt w:val="bullet"/>
      <w:lvlText w:val=""/>
      <w:lvlJc w:val="left"/>
      <w:pPr>
        <w:ind w:left="2160" w:hanging="360"/>
      </w:pPr>
      <w:rPr>
        <w:rFonts w:ascii="Wingdings" w:hAnsi="Wingdings" w:hint="default"/>
      </w:rPr>
    </w:lvl>
    <w:lvl w:ilvl="3" w:tplc="02829E18">
      <w:start w:val="1"/>
      <w:numFmt w:val="bullet"/>
      <w:lvlText w:val=""/>
      <w:lvlJc w:val="left"/>
      <w:pPr>
        <w:ind w:left="2880" w:hanging="360"/>
      </w:pPr>
      <w:rPr>
        <w:rFonts w:ascii="Symbol" w:hAnsi="Symbol" w:hint="default"/>
      </w:rPr>
    </w:lvl>
    <w:lvl w:ilvl="4" w:tplc="858A6770">
      <w:start w:val="1"/>
      <w:numFmt w:val="bullet"/>
      <w:lvlText w:val="o"/>
      <w:lvlJc w:val="left"/>
      <w:pPr>
        <w:ind w:left="3600" w:hanging="360"/>
      </w:pPr>
      <w:rPr>
        <w:rFonts w:ascii="Courier New" w:hAnsi="Courier New" w:hint="default"/>
      </w:rPr>
    </w:lvl>
    <w:lvl w:ilvl="5" w:tplc="B9EC40D6">
      <w:start w:val="1"/>
      <w:numFmt w:val="bullet"/>
      <w:lvlText w:val=""/>
      <w:lvlJc w:val="left"/>
      <w:pPr>
        <w:ind w:left="4320" w:hanging="360"/>
      </w:pPr>
      <w:rPr>
        <w:rFonts w:ascii="Wingdings" w:hAnsi="Wingdings" w:hint="default"/>
      </w:rPr>
    </w:lvl>
    <w:lvl w:ilvl="6" w:tplc="D4E4CBD8">
      <w:start w:val="1"/>
      <w:numFmt w:val="bullet"/>
      <w:lvlText w:val=""/>
      <w:lvlJc w:val="left"/>
      <w:pPr>
        <w:ind w:left="5040" w:hanging="360"/>
      </w:pPr>
      <w:rPr>
        <w:rFonts w:ascii="Symbol" w:hAnsi="Symbol" w:hint="default"/>
      </w:rPr>
    </w:lvl>
    <w:lvl w:ilvl="7" w:tplc="99247DC6">
      <w:start w:val="1"/>
      <w:numFmt w:val="bullet"/>
      <w:lvlText w:val="o"/>
      <w:lvlJc w:val="left"/>
      <w:pPr>
        <w:ind w:left="5760" w:hanging="360"/>
      </w:pPr>
      <w:rPr>
        <w:rFonts w:ascii="Courier New" w:hAnsi="Courier New" w:hint="default"/>
      </w:rPr>
    </w:lvl>
    <w:lvl w:ilvl="8" w:tplc="980CB0F8">
      <w:start w:val="1"/>
      <w:numFmt w:val="bullet"/>
      <w:lvlText w:val=""/>
      <w:lvlJc w:val="left"/>
      <w:pPr>
        <w:ind w:left="6480" w:hanging="360"/>
      </w:pPr>
      <w:rPr>
        <w:rFonts w:ascii="Wingdings" w:hAnsi="Wingdings" w:hint="default"/>
      </w:rPr>
    </w:lvl>
  </w:abstractNum>
  <w:abstractNum w:abstractNumId="35" w15:restartNumberingAfterBreak="0">
    <w:nsid w:val="5AB81AA8"/>
    <w:multiLevelType w:val="hybridMultilevel"/>
    <w:tmpl w:val="A72CB7D2"/>
    <w:lvl w:ilvl="0" w:tplc="8D5C7B62">
      <w:start w:val="1"/>
      <w:numFmt w:val="bullet"/>
      <w:lvlText w:val="-"/>
      <w:lvlJc w:val="left"/>
      <w:pPr>
        <w:ind w:left="720" w:hanging="360"/>
      </w:pPr>
      <w:rPr>
        <w:rFonts w:ascii="Calibri" w:hAnsi="Calibri" w:hint="default"/>
      </w:rPr>
    </w:lvl>
    <w:lvl w:ilvl="1" w:tplc="ECBEE322">
      <w:start w:val="1"/>
      <w:numFmt w:val="bullet"/>
      <w:lvlText w:val="o"/>
      <w:lvlJc w:val="left"/>
      <w:pPr>
        <w:ind w:left="1440" w:hanging="360"/>
      </w:pPr>
      <w:rPr>
        <w:rFonts w:ascii="Courier New" w:hAnsi="Courier New" w:hint="default"/>
      </w:rPr>
    </w:lvl>
    <w:lvl w:ilvl="2" w:tplc="28F2573E">
      <w:start w:val="1"/>
      <w:numFmt w:val="bullet"/>
      <w:lvlText w:val=""/>
      <w:lvlJc w:val="left"/>
      <w:pPr>
        <w:ind w:left="2160" w:hanging="360"/>
      </w:pPr>
      <w:rPr>
        <w:rFonts w:ascii="Wingdings" w:hAnsi="Wingdings" w:hint="default"/>
      </w:rPr>
    </w:lvl>
    <w:lvl w:ilvl="3" w:tplc="39F8525C">
      <w:start w:val="1"/>
      <w:numFmt w:val="bullet"/>
      <w:lvlText w:val=""/>
      <w:lvlJc w:val="left"/>
      <w:pPr>
        <w:ind w:left="2880" w:hanging="360"/>
      </w:pPr>
      <w:rPr>
        <w:rFonts w:ascii="Symbol" w:hAnsi="Symbol" w:hint="default"/>
      </w:rPr>
    </w:lvl>
    <w:lvl w:ilvl="4" w:tplc="0A6E9426">
      <w:start w:val="1"/>
      <w:numFmt w:val="bullet"/>
      <w:lvlText w:val="o"/>
      <w:lvlJc w:val="left"/>
      <w:pPr>
        <w:ind w:left="3600" w:hanging="360"/>
      </w:pPr>
      <w:rPr>
        <w:rFonts w:ascii="Courier New" w:hAnsi="Courier New" w:hint="default"/>
      </w:rPr>
    </w:lvl>
    <w:lvl w:ilvl="5" w:tplc="E3AE21A2">
      <w:start w:val="1"/>
      <w:numFmt w:val="bullet"/>
      <w:lvlText w:val=""/>
      <w:lvlJc w:val="left"/>
      <w:pPr>
        <w:ind w:left="4320" w:hanging="360"/>
      </w:pPr>
      <w:rPr>
        <w:rFonts w:ascii="Wingdings" w:hAnsi="Wingdings" w:hint="default"/>
      </w:rPr>
    </w:lvl>
    <w:lvl w:ilvl="6" w:tplc="9A041B2C">
      <w:start w:val="1"/>
      <w:numFmt w:val="bullet"/>
      <w:lvlText w:val=""/>
      <w:lvlJc w:val="left"/>
      <w:pPr>
        <w:ind w:left="5040" w:hanging="360"/>
      </w:pPr>
      <w:rPr>
        <w:rFonts w:ascii="Symbol" w:hAnsi="Symbol" w:hint="default"/>
      </w:rPr>
    </w:lvl>
    <w:lvl w:ilvl="7" w:tplc="CC080E4A">
      <w:start w:val="1"/>
      <w:numFmt w:val="bullet"/>
      <w:lvlText w:val="o"/>
      <w:lvlJc w:val="left"/>
      <w:pPr>
        <w:ind w:left="5760" w:hanging="360"/>
      </w:pPr>
      <w:rPr>
        <w:rFonts w:ascii="Courier New" w:hAnsi="Courier New" w:hint="default"/>
      </w:rPr>
    </w:lvl>
    <w:lvl w:ilvl="8" w:tplc="779AC50C">
      <w:start w:val="1"/>
      <w:numFmt w:val="bullet"/>
      <w:lvlText w:val=""/>
      <w:lvlJc w:val="left"/>
      <w:pPr>
        <w:ind w:left="6480" w:hanging="360"/>
      </w:pPr>
      <w:rPr>
        <w:rFonts w:ascii="Wingdings" w:hAnsi="Wingdings" w:hint="default"/>
      </w:rPr>
    </w:lvl>
  </w:abstractNum>
  <w:abstractNum w:abstractNumId="36" w15:restartNumberingAfterBreak="0">
    <w:nsid w:val="5F619D12"/>
    <w:multiLevelType w:val="hybridMultilevel"/>
    <w:tmpl w:val="BBAAF42E"/>
    <w:lvl w:ilvl="0" w:tplc="199CC6A8">
      <w:start w:val="1"/>
      <w:numFmt w:val="bullet"/>
      <w:lvlText w:val="-"/>
      <w:lvlJc w:val="left"/>
      <w:pPr>
        <w:ind w:left="360" w:hanging="360"/>
      </w:pPr>
      <w:rPr>
        <w:rFonts w:ascii="Calibri" w:hAnsi="Calibri" w:hint="default"/>
      </w:rPr>
    </w:lvl>
    <w:lvl w:ilvl="1" w:tplc="9D24DDF2">
      <w:start w:val="1"/>
      <w:numFmt w:val="bullet"/>
      <w:lvlText w:val="o"/>
      <w:lvlJc w:val="left"/>
      <w:pPr>
        <w:ind w:left="1080" w:hanging="360"/>
      </w:pPr>
      <w:rPr>
        <w:rFonts w:ascii="Courier New" w:hAnsi="Courier New" w:hint="default"/>
      </w:rPr>
    </w:lvl>
    <w:lvl w:ilvl="2" w:tplc="47BAFCE6">
      <w:start w:val="1"/>
      <w:numFmt w:val="bullet"/>
      <w:lvlText w:val=""/>
      <w:lvlJc w:val="left"/>
      <w:pPr>
        <w:ind w:left="1800" w:hanging="360"/>
      </w:pPr>
      <w:rPr>
        <w:rFonts w:ascii="Wingdings" w:hAnsi="Wingdings" w:hint="default"/>
      </w:rPr>
    </w:lvl>
    <w:lvl w:ilvl="3" w:tplc="C924E274">
      <w:start w:val="1"/>
      <w:numFmt w:val="bullet"/>
      <w:lvlText w:val=""/>
      <w:lvlJc w:val="left"/>
      <w:pPr>
        <w:ind w:left="2520" w:hanging="360"/>
      </w:pPr>
      <w:rPr>
        <w:rFonts w:ascii="Symbol" w:hAnsi="Symbol" w:hint="default"/>
      </w:rPr>
    </w:lvl>
    <w:lvl w:ilvl="4" w:tplc="2E56DEEA">
      <w:start w:val="1"/>
      <w:numFmt w:val="bullet"/>
      <w:lvlText w:val="o"/>
      <w:lvlJc w:val="left"/>
      <w:pPr>
        <w:ind w:left="3240" w:hanging="360"/>
      </w:pPr>
      <w:rPr>
        <w:rFonts w:ascii="Courier New" w:hAnsi="Courier New" w:hint="default"/>
      </w:rPr>
    </w:lvl>
    <w:lvl w:ilvl="5" w:tplc="478422D8">
      <w:start w:val="1"/>
      <w:numFmt w:val="bullet"/>
      <w:lvlText w:val=""/>
      <w:lvlJc w:val="left"/>
      <w:pPr>
        <w:ind w:left="3960" w:hanging="360"/>
      </w:pPr>
      <w:rPr>
        <w:rFonts w:ascii="Wingdings" w:hAnsi="Wingdings" w:hint="default"/>
      </w:rPr>
    </w:lvl>
    <w:lvl w:ilvl="6" w:tplc="14FC8180">
      <w:start w:val="1"/>
      <w:numFmt w:val="bullet"/>
      <w:lvlText w:val=""/>
      <w:lvlJc w:val="left"/>
      <w:pPr>
        <w:ind w:left="4680" w:hanging="360"/>
      </w:pPr>
      <w:rPr>
        <w:rFonts w:ascii="Symbol" w:hAnsi="Symbol" w:hint="default"/>
      </w:rPr>
    </w:lvl>
    <w:lvl w:ilvl="7" w:tplc="8DBC0554">
      <w:start w:val="1"/>
      <w:numFmt w:val="bullet"/>
      <w:lvlText w:val="o"/>
      <w:lvlJc w:val="left"/>
      <w:pPr>
        <w:ind w:left="5400" w:hanging="360"/>
      </w:pPr>
      <w:rPr>
        <w:rFonts w:ascii="Courier New" w:hAnsi="Courier New" w:hint="default"/>
      </w:rPr>
    </w:lvl>
    <w:lvl w:ilvl="8" w:tplc="D97E393C">
      <w:start w:val="1"/>
      <w:numFmt w:val="bullet"/>
      <w:lvlText w:val=""/>
      <w:lvlJc w:val="left"/>
      <w:pPr>
        <w:ind w:left="6120" w:hanging="360"/>
      </w:pPr>
      <w:rPr>
        <w:rFonts w:ascii="Wingdings" w:hAnsi="Wingdings" w:hint="default"/>
      </w:rPr>
    </w:lvl>
  </w:abstractNum>
  <w:abstractNum w:abstractNumId="37"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4B6B9A"/>
    <w:multiLevelType w:val="hybridMultilevel"/>
    <w:tmpl w:val="6C929BA4"/>
    <w:lvl w:ilvl="0" w:tplc="57502B8C">
      <w:start w:val="1"/>
      <w:numFmt w:val="bullet"/>
      <w:lvlText w:val="-"/>
      <w:lvlJc w:val="left"/>
      <w:pPr>
        <w:ind w:left="720" w:hanging="360"/>
      </w:pPr>
      <w:rPr>
        <w:rFonts w:ascii="Calibri" w:hAnsi="Calibri" w:hint="default"/>
      </w:rPr>
    </w:lvl>
    <w:lvl w:ilvl="1" w:tplc="2304CD50">
      <w:start w:val="1"/>
      <w:numFmt w:val="bullet"/>
      <w:lvlText w:val="o"/>
      <w:lvlJc w:val="left"/>
      <w:pPr>
        <w:ind w:left="1440" w:hanging="360"/>
      </w:pPr>
      <w:rPr>
        <w:rFonts w:ascii="Courier New" w:hAnsi="Courier New" w:hint="default"/>
      </w:rPr>
    </w:lvl>
    <w:lvl w:ilvl="2" w:tplc="262231E6">
      <w:start w:val="1"/>
      <w:numFmt w:val="bullet"/>
      <w:lvlText w:val=""/>
      <w:lvlJc w:val="left"/>
      <w:pPr>
        <w:ind w:left="2160" w:hanging="360"/>
      </w:pPr>
      <w:rPr>
        <w:rFonts w:ascii="Wingdings" w:hAnsi="Wingdings" w:hint="default"/>
      </w:rPr>
    </w:lvl>
    <w:lvl w:ilvl="3" w:tplc="8F1A4B98">
      <w:start w:val="1"/>
      <w:numFmt w:val="bullet"/>
      <w:lvlText w:val=""/>
      <w:lvlJc w:val="left"/>
      <w:pPr>
        <w:ind w:left="2880" w:hanging="360"/>
      </w:pPr>
      <w:rPr>
        <w:rFonts w:ascii="Symbol" w:hAnsi="Symbol" w:hint="default"/>
      </w:rPr>
    </w:lvl>
    <w:lvl w:ilvl="4" w:tplc="5DAC2082">
      <w:start w:val="1"/>
      <w:numFmt w:val="bullet"/>
      <w:lvlText w:val="o"/>
      <w:lvlJc w:val="left"/>
      <w:pPr>
        <w:ind w:left="3600" w:hanging="360"/>
      </w:pPr>
      <w:rPr>
        <w:rFonts w:ascii="Courier New" w:hAnsi="Courier New" w:hint="default"/>
      </w:rPr>
    </w:lvl>
    <w:lvl w:ilvl="5" w:tplc="5E404E8A">
      <w:start w:val="1"/>
      <w:numFmt w:val="bullet"/>
      <w:lvlText w:val=""/>
      <w:lvlJc w:val="left"/>
      <w:pPr>
        <w:ind w:left="4320" w:hanging="360"/>
      </w:pPr>
      <w:rPr>
        <w:rFonts w:ascii="Wingdings" w:hAnsi="Wingdings" w:hint="default"/>
      </w:rPr>
    </w:lvl>
    <w:lvl w:ilvl="6" w:tplc="582C08FC">
      <w:start w:val="1"/>
      <w:numFmt w:val="bullet"/>
      <w:lvlText w:val=""/>
      <w:lvlJc w:val="left"/>
      <w:pPr>
        <w:ind w:left="5040" w:hanging="360"/>
      </w:pPr>
      <w:rPr>
        <w:rFonts w:ascii="Symbol" w:hAnsi="Symbol" w:hint="default"/>
      </w:rPr>
    </w:lvl>
    <w:lvl w:ilvl="7" w:tplc="059EE2F8">
      <w:start w:val="1"/>
      <w:numFmt w:val="bullet"/>
      <w:lvlText w:val="o"/>
      <w:lvlJc w:val="left"/>
      <w:pPr>
        <w:ind w:left="5760" w:hanging="360"/>
      </w:pPr>
      <w:rPr>
        <w:rFonts w:ascii="Courier New" w:hAnsi="Courier New" w:hint="default"/>
      </w:rPr>
    </w:lvl>
    <w:lvl w:ilvl="8" w:tplc="D70461D0">
      <w:start w:val="1"/>
      <w:numFmt w:val="bullet"/>
      <w:lvlText w:val=""/>
      <w:lvlJc w:val="left"/>
      <w:pPr>
        <w:ind w:left="6480" w:hanging="360"/>
      </w:pPr>
      <w:rPr>
        <w:rFonts w:ascii="Wingdings" w:hAnsi="Wingdings" w:hint="default"/>
      </w:rPr>
    </w:lvl>
  </w:abstractNum>
  <w:abstractNum w:abstractNumId="39" w15:restartNumberingAfterBreak="0">
    <w:nsid w:val="646E2A07"/>
    <w:multiLevelType w:val="hybridMultilevel"/>
    <w:tmpl w:val="FFFFFFFF"/>
    <w:lvl w:ilvl="0" w:tplc="F7C83904">
      <w:start w:val="1"/>
      <w:numFmt w:val="bullet"/>
      <w:lvlText w:val="-"/>
      <w:lvlJc w:val="left"/>
      <w:pPr>
        <w:ind w:left="720" w:hanging="360"/>
      </w:pPr>
      <w:rPr>
        <w:rFonts w:ascii="Calibri" w:hAnsi="Calibri" w:hint="default"/>
      </w:rPr>
    </w:lvl>
    <w:lvl w:ilvl="1" w:tplc="C90A357A">
      <w:start w:val="1"/>
      <w:numFmt w:val="bullet"/>
      <w:lvlText w:val="o"/>
      <w:lvlJc w:val="left"/>
      <w:pPr>
        <w:ind w:left="1440" w:hanging="360"/>
      </w:pPr>
      <w:rPr>
        <w:rFonts w:ascii="Courier New" w:hAnsi="Courier New" w:hint="default"/>
      </w:rPr>
    </w:lvl>
    <w:lvl w:ilvl="2" w:tplc="0E30ABD6">
      <w:start w:val="1"/>
      <w:numFmt w:val="bullet"/>
      <w:lvlText w:val=""/>
      <w:lvlJc w:val="left"/>
      <w:pPr>
        <w:ind w:left="2160" w:hanging="360"/>
      </w:pPr>
      <w:rPr>
        <w:rFonts w:ascii="Wingdings" w:hAnsi="Wingdings" w:hint="default"/>
      </w:rPr>
    </w:lvl>
    <w:lvl w:ilvl="3" w:tplc="BA329BC4">
      <w:start w:val="1"/>
      <w:numFmt w:val="bullet"/>
      <w:lvlText w:val=""/>
      <w:lvlJc w:val="left"/>
      <w:pPr>
        <w:ind w:left="2880" w:hanging="360"/>
      </w:pPr>
      <w:rPr>
        <w:rFonts w:ascii="Symbol" w:hAnsi="Symbol" w:hint="default"/>
      </w:rPr>
    </w:lvl>
    <w:lvl w:ilvl="4" w:tplc="2154E256">
      <w:start w:val="1"/>
      <w:numFmt w:val="bullet"/>
      <w:lvlText w:val="o"/>
      <w:lvlJc w:val="left"/>
      <w:pPr>
        <w:ind w:left="3600" w:hanging="360"/>
      </w:pPr>
      <w:rPr>
        <w:rFonts w:ascii="Courier New" w:hAnsi="Courier New" w:hint="default"/>
      </w:rPr>
    </w:lvl>
    <w:lvl w:ilvl="5" w:tplc="BDFC1B14">
      <w:start w:val="1"/>
      <w:numFmt w:val="bullet"/>
      <w:lvlText w:val=""/>
      <w:lvlJc w:val="left"/>
      <w:pPr>
        <w:ind w:left="4320" w:hanging="360"/>
      </w:pPr>
      <w:rPr>
        <w:rFonts w:ascii="Wingdings" w:hAnsi="Wingdings" w:hint="default"/>
      </w:rPr>
    </w:lvl>
    <w:lvl w:ilvl="6" w:tplc="358CC1A4">
      <w:start w:val="1"/>
      <w:numFmt w:val="bullet"/>
      <w:lvlText w:val=""/>
      <w:lvlJc w:val="left"/>
      <w:pPr>
        <w:ind w:left="5040" w:hanging="360"/>
      </w:pPr>
      <w:rPr>
        <w:rFonts w:ascii="Symbol" w:hAnsi="Symbol" w:hint="default"/>
      </w:rPr>
    </w:lvl>
    <w:lvl w:ilvl="7" w:tplc="379A877E">
      <w:start w:val="1"/>
      <w:numFmt w:val="bullet"/>
      <w:lvlText w:val="o"/>
      <w:lvlJc w:val="left"/>
      <w:pPr>
        <w:ind w:left="5760" w:hanging="360"/>
      </w:pPr>
      <w:rPr>
        <w:rFonts w:ascii="Courier New" w:hAnsi="Courier New" w:hint="default"/>
      </w:rPr>
    </w:lvl>
    <w:lvl w:ilvl="8" w:tplc="8D044C72">
      <w:start w:val="1"/>
      <w:numFmt w:val="bullet"/>
      <w:lvlText w:val=""/>
      <w:lvlJc w:val="left"/>
      <w:pPr>
        <w:ind w:left="6480" w:hanging="360"/>
      </w:pPr>
      <w:rPr>
        <w:rFonts w:ascii="Wingdings" w:hAnsi="Wingdings" w:hint="default"/>
      </w:rPr>
    </w:lvl>
  </w:abstractNum>
  <w:abstractNum w:abstractNumId="40"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41"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142396"/>
    <w:multiLevelType w:val="hybridMultilevel"/>
    <w:tmpl w:val="F27E7BF4"/>
    <w:lvl w:ilvl="0" w:tplc="A1F2378C">
      <w:start w:val="1"/>
      <w:numFmt w:val="bullet"/>
      <w:lvlText w:val="-"/>
      <w:lvlJc w:val="left"/>
      <w:pPr>
        <w:ind w:left="720" w:hanging="360"/>
      </w:pPr>
      <w:rPr>
        <w:rFonts w:ascii="Calibri" w:hAnsi="Calibri" w:hint="default"/>
      </w:rPr>
    </w:lvl>
    <w:lvl w:ilvl="1" w:tplc="771C0900">
      <w:start w:val="1"/>
      <w:numFmt w:val="bullet"/>
      <w:lvlText w:val="o"/>
      <w:lvlJc w:val="left"/>
      <w:pPr>
        <w:ind w:left="1440" w:hanging="360"/>
      </w:pPr>
      <w:rPr>
        <w:rFonts w:ascii="Courier New" w:hAnsi="Courier New" w:hint="default"/>
      </w:rPr>
    </w:lvl>
    <w:lvl w:ilvl="2" w:tplc="8C66A140">
      <w:start w:val="1"/>
      <w:numFmt w:val="bullet"/>
      <w:lvlText w:val=""/>
      <w:lvlJc w:val="left"/>
      <w:pPr>
        <w:ind w:left="2160" w:hanging="360"/>
      </w:pPr>
      <w:rPr>
        <w:rFonts w:ascii="Wingdings" w:hAnsi="Wingdings" w:hint="default"/>
      </w:rPr>
    </w:lvl>
    <w:lvl w:ilvl="3" w:tplc="7EB2167E">
      <w:start w:val="1"/>
      <w:numFmt w:val="bullet"/>
      <w:lvlText w:val=""/>
      <w:lvlJc w:val="left"/>
      <w:pPr>
        <w:ind w:left="2880" w:hanging="360"/>
      </w:pPr>
      <w:rPr>
        <w:rFonts w:ascii="Symbol" w:hAnsi="Symbol" w:hint="default"/>
      </w:rPr>
    </w:lvl>
    <w:lvl w:ilvl="4" w:tplc="4D8ECD74">
      <w:start w:val="1"/>
      <w:numFmt w:val="bullet"/>
      <w:lvlText w:val="o"/>
      <w:lvlJc w:val="left"/>
      <w:pPr>
        <w:ind w:left="3600" w:hanging="360"/>
      </w:pPr>
      <w:rPr>
        <w:rFonts w:ascii="Courier New" w:hAnsi="Courier New" w:hint="default"/>
      </w:rPr>
    </w:lvl>
    <w:lvl w:ilvl="5" w:tplc="5D5E6B46">
      <w:start w:val="1"/>
      <w:numFmt w:val="bullet"/>
      <w:lvlText w:val=""/>
      <w:lvlJc w:val="left"/>
      <w:pPr>
        <w:ind w:left="4320" w:hanging="360"/>
      </w:pPr>
      <w:rPr>
        <w:rFonts w:ascii="Wingdings" w:hAnsi="Wingdings" w:hint="default"/>
      </w:rPr>
    </w:lvl>
    <w:lvl w:ilvl="6" w:tplc="D2268800">
      <w:start w:val="1"/>
      <w:numFmt w:val="bullet"/>
      <w:lvlText w:val=""/>
      <w:lvlJc w:val="left"/>
      <w:pPr>
        <w:ind w:left="5040" w:hanging="360"/>
      </w:pPr>
      <w:rPr>
        <w:rFonts w:ascii="Symbol" w:hAnsi="Symbol" w:hint="default"/>
      </w:rPr>
    </w:lvl>
    <w:lvl w:ilvl="7" w:tplc="E2DA591C">
      <w:start w:val="1"/>
      <w:numFmt w:val="bullet"/>
      <w:lvlText w:val="o"/>
      <w:lvlJc w:val="left"/>
      <w:pPr>
        <w:ind w:left="5760" w:hanging="360"/>
      </w:pPr>
      <w:rPr>
        <w:rFonts w:ascii="Courier New" w:hAnsi="Courier New" w:hint="default"/>
      </w:rPr>
    </w:lvl>
    <w:lvl w:ilvl="8" w:tplc="E3247C5E">
      <w:start w:val="1"/>
      <w:numFmt w:val="bullet"/>
      <w:lvlText w:val=""/>
      <w:lvlJc w:val="left"/>
      <w:pPr>
        <w:ind w:left="6480" w:hanging="360"/>
      </w:pPr>
      <w:rPr>
        <w:rFonts w:ascii="Wingdings" w:hAnsi="Wingdings" w:hint="default"/>
      </w:rPr>
    </w:lvl>
  </w:abstractNum>
  <w:abstractNum w:abstractNumId="43" w15:restartNumberingAfterBreak="0">
    <w:nsid w:val="73401E95"/>
    <w:multiLevelType w:val="hybridMultilevel"/>
    <w:tmpl w:val="092A0080"/>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4" w15:restartNumberingAfterBreak="0">
    <w:nsid w:val="7424585C"/>
    <w:multiLevelType w:val="hybridMultilevel"/>
    <w:tmpl w:val="32B6DD22"/>
    <w:lvl w:ilvl="0" w:tplc="E5465500">
      <w:start w:val="1"/>
      <w:numFmt w:val="bullet"/>
      <w:lvlText w:val="-"/>
      <w:lvlJc w:val="left"/>
      <w:pPr>
        <w:ind w:left="720" w:hanging="360"/>
      </w:pPr>
      <w:rPr>
        <w:rFonts w:ascii="Calibri" w:hAnsi="Calibri" w:hint="default"/>
      </w:rPr>
    </w:lvl>
    <w:lvl w:ilvl="1" w:tplc="72ACD008">
      <w:start w:val="1"/>
      <w:numFmt w:val="bullet"/>
      <w:lvlText w:val="o"/>
      <w:lvlJc w:val="left"/>
      <w:pPr>
        <w:ind w:left="1440" w:hanging="360"/>
      </w:pPr>
      <w:rPr>
        <w:rFonts w:ascii="Courier New" w:hAnsi="Courier New" w:hint="default"/>
      </w:rPr>
    </w:lvl>
    <w:lvl w:ilvl="2" w:tplc="73BA009C">
      <w:start w:val="1"/>
      <w:numFmt w:val="bullet"/>
      <w:lvlText w:val=""/>
      <w:lvlJc w:val="left"/>
      <w:pPr>
        <w:ind w:left="2160" w:hanging="360"/>
      </w:pPr>
      <w:rPr>
        <w:rFonts w:ascii="Wingdings" w:hAnsi="Wingdings" w:hint="default"/>
      </w:rPr>
    </w:lvl>
    <w:lvl w:ilvl="3" w:tplc="B3266398">
      <w:start w:val="1"/>
      <w:numFmt w:val="bullet"/>
      <w:lvlText w:val=""/>
      <w:lvlJc w:val="left"/>
      <w:pPr>
        <w:ind w:left="2880" w:hanging="360"/>
      </w:pPr>
      <w:rPr>
        <w:rFonts w:ascii="Symbol" w:hAnsi="Symbol" w:hint="default"/>
      </w:rPr>
    </w:lvl>
    <w:lvl w:ilvl="4" w:tplc="14C4F402">
      <w:start w:val="1"/>
      <w:numFmt w:val="bullet"/>
      <w:lvlText w:val="o"/>
      <w:lvlJc w:val="left"/>
      <w:pPr>
        <w:ind w:left="3600" w:hanging="360"/>
      </w:pPr>
      <w:rPr>
        <w:rFonts w:ascii="Courier New" w:hAnsi="Courier New" w:hint="default"/>
      </w:rPr>
    </w:lvl>
    <w:lvl w:ilvl="5" w:tplc="6FFA5766">
      <w:start w:val="1"/>
      <w:numFmt w:val="bullet"/>
      <w:lvlText w:val=""/>
      <w:lvlJc w:val="left"/>
      <w:pPr>
        <w:ind w:left="4320" w:hanging="360"/>
      </w:pPr>
      <w:rPr>
        <w:rFonts w:ascii="Wingdings" w:hAnsi="Wingdings" w:hint="default"/>
      </w:rPr>
    </w:lvl>
    <w:lvl w:ilvl="6" w:tplc="5F48E9EA">
      <w:start w:val="1"/>
      <w:numFmt w:val="bullet"/>
      <w:lvlText w:val=""/>
      <w:lvlJc w:val="left"/>
      <w:pPr>
        <w:ind w:left="5040" w:hanging="360"/>
      </w:pPr>
      <w:rPr>
        <w:rFonts w:ascii="Symbol" w:hAnsi="Symbol" w:hint="default"/>
      </w:rPr>
    </w:lvl>
    <w:lvl w:ilvl="7" w:tplc="64B29C28">
      <w:start w:val="1"/>
      <w:numFmt w:val="bullet"/>
      <w:lvlText w:val="o"/>
      <w:lvlJc w:val="left"/>
      <w:pPr>
        <w:ind w:left="5760" w:hanging="360"/>
      </w:pPr>
      <w:rPr>
        <w:rFonts w:ascii="Courier New" w:hAnsi="Courier New" w:hint="default"/>
      </w:rPr>
    </w:lvl>
    <w:lvl w:ilvl="8" w:tplc="3E36238A">
      <w:start w:val="1"/>
      <w:numFmt w:val="bullet"/>
      <w:lvlText w:val=""/>
      <w:lvlJc w:val="left"/>
      <w:pPr>
        <w:ind w:left="6480" w:hanging="360"/>
      </w:pPr>
      <w:rPr>
        <w:rFonts w:ascii="Wingdings" w:hAnsi="Wingdings" w:hint="default"/>
      </w:rPr>
    </w:lvl>
  </w:abstractNum>
  <w:abstractNum w:abstractNumId="45" w15:restartNumberingAfterBreak="0">
    <w:nsid w:val="75B318AD"/>
    <w:multiLevelType w:val="hybridMultilevel"/>
    <w:tmpl w:val="CC78A510"/>
    <w:lvl w:ilvl="0" w:tplc="EB38845A">
      <w:start w:val="1"/>
      <w:numFmt w:val="bullet"/>
      <w:lvlText w:val="-"/>
      <w:lvlJc w:val="left"/>
      <w:pPr>
        <w:ind w:left="720" w:hanging="360"/>
      </w:pPr>
      <w:rPr>
        <w:rFonts w:ascii="Calibri" w:hAnsi="Calibri" w:hint="default"/>
      </w:rPr>
    </w:lvl>
    <w:lvl w:ilvl="1" w:tplc="0696E90C">
      <w:start w:val="1"/>
      <w:numFmt w:val="bullet"/>
      <w:lvlText w:val="o"/>
      <w:lvlJc w:val="left"/>
      <w:pPr>
        <w:ind w:left="1440" w:hanging="360"/>
      </w:pPr>
      <w:rPr>
        <w:rFonts w:ascii="Courier New" w:hAnsi="Courier New" w:hint="default"/>
      </w:rPr>
    </w:lvl>
    <w:lvl w:ilvl="2" w:tplc="F044F442">
      <w:start w:val="1"/>
      <w:numFmt w:val="bullet"/>
      <w:lvlText w:val=""/>
      <w:lvlJc w:val="left"/>
      <w:pPr>
        <w:ind w:left="2160" w:hanging="360"/>
      </w:pPr>
      <w:rPr>
        <w:rFonts w:ascii="Wingdings" w:hAnsi="Wingdings" w:hint="default"/>
      </w:rPr>
    </w:lvl>
    <w:lvl w:ilvl="3" w:tplc="482A01A6">
      <w:start w:val="1"/>
      <w:numFmt w:val="bullet"/>
      <w:lvlText w:val=""/>
      <w:lvlJc w:val="left"/>
      <w:pPr>
        <w:ind w:left="2880" w:hanging="360"/>
      </w:pPr>
      <w:rPr>
        <w:rFonts w:ascii="Symbol" w:hAnsi="Symbol" w:hint="default"/>
      </w:rPr>
    </w:lvl>
    <w:lvl w:ilvl="4" w:tplc="7FAA1524">
      <w:start w:val="1"/>
      <w:numFmt w:val="bullet"/>
      <w:lvlText w:val="o"/>
      <w:lvlJc w:val="left"/>
      <w:pPr>
        <w:ind w:left="3600" w:hanging="360"/>
      </w:pPr>
      <w:rPr>
        <w:rFonts w:ascii="Courier New" w:hAnsi="Courier New" w:hint="default"/>
      </w:rPr>
    </w:lvl>
    <w:lvl w:ilvl="5" w:tplc="6ED2EB48">
      <w:start w:val="1"/>
      <w:numFmt w:val="bullet"/>
      <w:lvlText w:val=""/>
      <w:lvlJc w:val="left"/>
      <w:pPr>
        <w:ind w:left="4320" w:hanging="360"/>
      </w:pPr>
      <w:rPr>
        <w:rFonts w:ascii="Wingdings" w:hAnsi="Wingdings" w:hint="default"/>
      </w:rPr>
    </w:lvl>
    <w:lvl w:ilvl="6" w:tplc="C8144C7A">
      <w:start w:val="1"/>
      <w:numFmt w:val="bullet"/>
      <w:lvlText w:val=""/>
      <w:lvlJc w:val="left"/>
      <w:pPr>
        <w:ind w:left="5040" w:hanging="360"/>
      </w:pPr>
      <w:rPr>
        <w:rFonts w:ascii="Symbol" w:hAnsi="Symbol" w:hint="default"/>
      </w:rPr>
    </w:lvl>
    <w:lvl w:ilvl="7" w:tplc="3BC2CB54">
      <w:start w:val="1"/>
      <w:numFmt w:val="bullet"/>
      <w:lvlText w:val="o"/>
      <w:lvlJc w:val="left"/>
      <w:pPr>
        <w:ind w:left="5760" w:hanging="360"/>
      </w:pPr>
      <w:rPr>
        <w:rFonts w:ascii="Courier New" w:hAnsi="Courier New" w:hint="default"/>
      </w:rPr>
    </w:lvl>
    <w:lvl w:ilvl="8" w:tplc="FC803DE0">
      <w:start w:val="1"/>
      <w:numFmt w:val="bullet"/>
      <w:lvlText w:val=""/>
      <w:lvlJc w:val="left"/>
      <w:pPr>
        <w:ind w:left="6480" w:hanging="360"/>
      </w:pPr>
      <w:rPr>
        <w:rFonts w:ascii="Wingdings" w:hAnsi="Wingdings" w:hint="default"/>
      </w:rPr>
    </w:lvl>
  </w:abstractNum>
  <w:abstractNum w:abstractNumId="46" w15:restartNumberingAfterBreak="0">
    <w:nsid w:val="78C978AB"/>
    <w:multiLevelType w:val="hybridMultilevel"/>
    <w:tmpl w:val="2074595E"/>
    <w:lvl w:ilvl="0" w:tplc="CC4CFC9C">
      <w:start w:val="1"/>
      <w:numFmt w:val="bullet"/>
      <w:lvlText w:val="-"/>
      <w:lvlJc w:val="left"/>
      <w:pPr>
        <w:ind w:left="720" w:hanging="360"/>
      </w:pPr>
      <w:rPr>
        <w:rFonts w:ascii="Calibri" w:hAnsi="Calibri" w:hint="default"/>
      </w:rPr>
    </w:lvl>
    <w:lvl w:ilvl="1" w:tplc="B532CE5E">
      <w:start w:val="1"/>
      <w:numFmt w:val="bullet"/>
      <w:lvlText w:val="o"/>
      <w:lvlJc w:val="left"/>
      <w:pPr>
        <w:ind w:left="1440" w:hanging="360"/>
      </w:pPr>
      <w:rPr>
        <w:rFonts w:ascii="Courier New" w:hAnsi="Courier New" w:hint="default"/>
      </w:rPr>
    </w:lvl>
    <w:lvl w:ilvl="2" w:tplc="65B2E99A">
      <w:start w:val="1"/>
      <w:numFmt w:val="bullet"/>
      <w:lvlText w:val=""/>
      <w:lvlJc w:val="left"/>
      <w:pPr>
        <w:ind w:left="2160" w:hanging="360"/>
      </w:pPr>
      <w:rPr>
        <w:rFonts w:ascii="Wingdings" w:hAnsi="Wingdings" w:hint="default"/>
      </w:rPr>
    </w:lvl>
    <w:lvl w:ilvl="3" w:tplc="785005CE">
      <w:start w:val="1"/>
      <w:numFmt w:val="bullet"/>
      <w:lvlText w:val=""/>
      <w:lvlJc w:val="left"/>
      <w:pPr>
        <w:ind w:left="2880" w:hanging="360"/>
      </w:pPr>
      <w:rPr>
        <w:rFonts w:ascii="Symbol" w:hAnsi="Symbol" w:hint="default"/>
      </w:rPr>
    </w:lvl>
    <w:lvl w:ilvl="4" w:tplc="2D5C66BC">
      <w:start w:val="1"/>
      <w:numFmt w:val="bullet"/>
      <w:lvlText w:val="o"/>
      <w:lvlJc w:val="left"/>
      <w:pPr>
        <w:ind w:left="3600" w:hanging="360"/>
      </w:pPr>
      <w:rPr>
        <w:rFonts w:ascii="Courier New" w:hAnsi="Courier New" w:hint="default"/>
      </w:rPr>
    </w:lvl>
    <w:lvl w:ilvl="5" w:tplc="D96A3AB2">
      <w:start w:val="1"/>
      <w:numFmt w:val="bullet"/>
      <w:lvlText w:val=""/>
      <w:lvlJc w:val="left"/>
      <w:pPr>
        <w:ind w:left="4320" w:hanging="360"/>
      </w:pPr>
      <w:rPr>
        <w:rFonts w:ascii="Wingdings" w:hAnsi="Wingdings" w:hint="default"/>
      </w:rPr>
    </w:lvl>
    <w:lvl w:ilvl="6" w:tplc="1EF03182">
      <w:start w:val="1"/>
      <w:numFmt w:val="bullet"/>
      <w:lvlText w:val=""/>
      <w:lvlJc w:val="left"/>
      <w:pPr>
        <w:ind w:left="5040" w:hanging="360"/>
      </w:pPr>
      <w:rPr>
        <w:rFonts w:ascii="Symbol" w:hAnsi="Symbol" w:hint="default"/>
      </w:rPr>
    </w:lvl>
    <w:lvl w:ilvl="7" w:tplc="CBD42144">
      <w:start w:val="1"/>
      <w:numFmt w:val="bullet"/>
      <w:lvlText w:val="o"/>
      <w:lvlJc w:val="left"/>
      <w:pPr>
        <w:ind w:left="5760" w:hanging="360"/>
      </w:pPr>
      <w:rPr>
        <w:rFonts w:ascii="Courier New" w:hAnsi="Courier New" w:hint="default"/>
      </w:rPr>
    </w:lvl>
    <w:lvl w:ilvl="8" w:tplc="70C26276">
      <w:start w:val="1"/>
      <w:numFmt w:val="bullet"/>
      <w:lvlText w:val=""/>
      <w:lvlJc w:val="left"/>
      <w:pPr>
        <w:ind w:left="6480" w:hanging="360"/>
      </w:pPr>
      <w:rPr>
        <w:rFonts w:ascii="Wingdings" w:hAnsi="Wingdings" w:hint="default"/>
      </w:rPr>
    </w:lvl>
  </w:abstractNum>
  <w:abstractNum w:abstractNumId="47" w15:restartNumberingAfterBreak="0">
    <w:nsid w:val="791C9CFC"/>
    <w:multiLevelType w:val="hybridMultilevel"/>
    <w:tmpl w:val="CFDA77EE"/>
    <w:lvl w:ilvl="0" w:tplc="85CAFAE2">
      <w:start w:val="1"/>
      <w:numFmt w:val="bullet"/>
      <w:lvlText w:val=""/>
      <w:lvlJc w:val="left"/>
      <w:pPr>
        <w:ind w:left="720" w:hanging="360"/>
      </w:pPr>
      <w:rPr>
        <w:rFonts w:ascii="Symbol" w:hAnsi="Symbol" w:hint="default"/>
      </w:rPr>
    </w:lvl>
    <w:lvl w:ilvl="1" w:tplc="73085706">
      <w:start w:val="1"/>
      <w:numFmt w:val="bullet"/>
      <w:lvlText w:val=""/>
      <w:lvlJc w:val="left"/>
      <w:pPr>
        <w:ind w:left="1440" w:hanging="360"/>
      </w:pPr>
      <w:rPr>
        <w:rFonts w:ascii="Symbol" w:hAnsi="Symbol" w:hint="default"/>
      </w:rPr>
    </w:lvl>
    <w:lvl w:ilvl="2" w:tplc="1C703B68">
      <w:start w:val="1"/>
      <w:numFmt w:val="bullet"/>
      <w:lvlText w:val=""/>
      <w:lvlJc w:val="left"/>
      <w:pPr>
        <w:ind w:left="2160" w:hanging="360"/>
      </w:pPr>
      <w:rPr>
        <w:rFonts w:ascii="Wingdings" w:hAnsi="Wingdings" w:hint="default"/>
      </w:rPr>
    </w:lvl>
    <w:lvl w:ilvl="3" w:tplc="95263A06">
      <w:start w:val="1"/>
      <w:numFmt w:val="bullet"/>
      <w:lvlText w:val=""/>
      <w:lvlJc w:val="left"/>
      <w:pPr>
        <w:ind w:left="2880" w:hanging="360"/>
      </w:pPr>
      <w:rPr>
        <w:rFonts w:ascii="Symbol" w:hAnsi="Symbol" w:hint="default"/>
      </w:rPr>
    </w:lvl>
    <w:lvl w:ilvl="4" w:tplc="4028B7FE">
      <w:start w:val="1"/>
      <w:numFmt w:val="bullet"/>
      <w:lvlText w:val="o"/>
      <w:lvlJc w:val="left"/>
      <w:pPr>
        <w:ind w:left="3600" w:hanging="360"/>
      </w:pPr>
      <w:rPr>
        <w:rFonts w:ascii="Courier New" w:hAnsi="Courier New" w:hint="default"/>
      </w:rPr>
    </w:lvl>
    <w:lvl w:ilvl="5" w:tplc="3F96DFB0">
      <w:start w:val="1"/>
      <w:numFmt w:val="bullet"/>
      <w:lvlText w:val=""/>
      <w:lvlJc w:val="left"/>
      <w:pPr>
        <w:ind w:left="4320" w:hanging="360"/>
      </w:pPr>
      <w:rPr>
        <w:rFonts w:ascii="Wingdings" w:hAnsi="Wingdings" w:hint="default"/>
      </w:rPr>
    </w:lvl>
    <w:lvl w:ilvl="6" w:tplc="24CACAEA">
      <w:start w:val="1"/>
      <w:numFmt w:val="bullet"/>
      <w:lvlText w:val=""/>
      <w:lvlJc w:val="left"/>
      <w:pPr>
        <w:ind w:left="5040" w:hanging="360"/>
      </w:pPr>
      <w:rPr>
        <w:rFonts w:ascii="Symbol" w:hAnsi="Symbol" w:hint="default"/>
      </w:rPr>
    </w:lvl>
    <w:lvl w:ilvl="7" w:tplc="E6446ED4">
      <w:start w:val="1"/>
      <w:numFmt w:val="bullet"/>
      <w:lvlText w:val="o"/>
      <w:lvlJc w:val="left"/>
      <w:pPr>
        <w:ind w:left="5760" w:hanging="360"/>
      </w:pPr>
      <w:rPr>
        <w:rFonts w:ascii="Courier New" w:hAnsi="Courier New" w:hint="default"/>
      </w:rPr>
    </w:lvl>
    <w:lvl w:ilvl="8" w:tplc="5CA218CC">
      <w:start w:val="1"/>
      <w:numFmt w:val="bullet"/>
      <w:lvlText w:val=""/>
      <w:lvlJc w:val="left"/>
      <w:pPr>
        <w:ind w:left="6480" w:hanging="360"/>
      </w:pPr>
      <w:rPr>
        <w:rFonts w:ascii="Wingdings" w:hAnsi="Wingdings" w:hint="default"/>
      </w:rPr>
    </w:lvl>
  </w:abstractNum>
  <w:abstractNum w:abstractNumId="48" w15:restartNumberingAfterBreak="0">
    <w:nsid w:val="7B2460A9"/>
    <w:multiLevelType w:val="hybridMultilevel"/>
    <w:tmpl w:val="F7D671D2"/>
    <w:lvl w:ilvl="0" w:tplc="F92216C4">
      <w:start w:val="1"/>
      <w:numFmt w:val="bullet"/>
      <w:lvlText w:val="-"/>
      <w:lvlJc w:val="left"/>
      <w:pPr>
        <w:ind w:left="720" w:hanging="360"/>
      </w:pPr>
      <w:rPr>
        <w:rFonts w:ascii="Calibri" w:hAnsi="Calibri" w:hint="default"/>
      </w:rPr>
    </w:lvl>
    <w:lvl w:ilvl="1" w:tplc="C8D2CB08">
      <w:start w:val="1"/>
      <w:numFmt w:val="bullet"/>
      <w:lvlText w:val="o"/>
      <w:lvlJc w:val="left"/>
      <w:pPr>
        <w:ind w:left="1440" w:hanging="360"/>
      </w:pPr>
      <w:rPr>
        <w:rFonts w:ascii="Courier New" w:hAnsi="Courier New" w:hint="default"/>
      </w:rPr>
    </w:lvl>
    <w:lvl w:ilvl="2" w:tplc="6EAACF26">
      <w:start w:val="1"/>
      <w:numFmt w:val="bullet"/>
      <w:lvlText w:val=""/>
      <w:lvlJc w:val="left"/>
      <w:pPr>
        <w:ind w:left="2160" w:hanging="360"/>
      </w:pPr>
      <w:rPr>
        <w:rFonts w:ascii="Wingdings" w:hAnsi="Wingdings" w:hint="default"/>
      </w:rPr>
    </w:lvl>
    <w:lvl w:ilvl="3" w:tplc="9074581C">
      <w:start w:val="1"/>
      <w:numFmt w:val="bullet"/>
      <w:lvlText w:val=""/>
      <w:lvlJc w:val="left"/>
      <w:pPr>
        <w:ind w:left="2880" w:hanging="360"/>
      </w:pPr>
      <w:rPr>
        <w:rFonts w:ascii="Symbol" w:hAnsi="Symbol" w:hint="default"/>
      </w:rPr>
    </w:lvl>
    <w:lvl w:ilvl="4" w:tplc="C1C2B3AA">
      <w:start w:val="1"/>
      <w:numFmt w:val="bullet"/>
      <w:lvlText w:val="o"/>
      <w:lvlJc w:val="left"/>
      <w:pPr>
        <w:ind w:left="3600" w:hanging="360"/>
      </w:pPr>
      <w:rPr>
        <w:rFonts w:ascii="Courier New" w:hAnsi="Courier New" w:hint="default"/>
      </w:rPr>
    </w:lvl>
    <w:lvl w:ilvl="5" w:tplc="0E10C17A">
      <w:start w:val="1"/>
      <w:numFmt w:val="bullet"/>
      <w:lvlText w:val=""/>
      <w:lvlJc w:val="left"/>
      <w:pPr>
        <w:ind w:left="4320" w:hanging="360"/>
      </w:pPr>
      <w:rPr>
        <w:rFonts w:ascii="Wingdings" w:hAnsi="Wingdings" w:hint="default"/>
      </w:rPr>
    </w:lvl>
    <w:lvl w:ilvl="6" w:tplc="1E10D78C">
      <w:start w:val="1"/>
      <w:numFmt w:val="bullet"/>
      <w:lvlText w:val=""/>
      <w:lvlJc w:val="left"/>
      <w:pPr>
        <w:ind w:left="5040" w:hanging="360"/>
      </w:pPr>
      <w:rPr>
        <w:rFonts w:ascii="Symbol" w:hAnsi="Symbol" w:hint="default"/>
      </w:rPr>
    </w:lvl>
    <w:lvl w:ilvl="7" w:tplc="B2F859AA">
      <w:start w:val="1"/>
      <w:numFmt w:val="bullet"/>
      <w:lvlText w:val="o"/>
      <w:lvlJc w:val="left"/>
      <w:pPr>
        <w:ind w:left="5760" w:hanging="360"/>
      </w:pPr>
      <w:rPr>
        <w:rFonts w:ascii="Courier New" w:hAnsi="Courier New" w:hint="default"/>
      </w:rPr>
    </w:lvl>
    <w:lvl w:ilvl="8" w:tplc="577EFA2E">
      <w:start w:val="1"/>
      <w:numFmt w:val="bullet"/>
      <w:lvlText w:val=""/>
      <w:lvlJc w:val="left"/>
      <w:pPr>
        <w:ind w:left="6480" w:hanging="360"/>
      </w:pPr>
      <w:rPr>
        <w:rFonts w:ascii="Wingdings" w:hAnsi="Wingdings" w:hint="default"/>
      </w:rPr>
    </w:lvl>
  </w:abstractNum>
  <w:abstractNum w:abstractNumId="49" w15:restartNumberingAfterBreak="0">
    <w:nsid w:val="7B569163"/>
    <w:multiLevelType w:val="hybridMultilevel"/>
    <w:tmpl w:val="E6E09B56"/>
    <w:lvl w:ilvl="0" w:tplc="B98007DE">
      <w:start w:val="1"/>
      <w:numFmt w:val="bullet"/>
      <w:lvlText w:val="-"/>
      <w:lvlJc w:val="left"/>
      <w:pPr>
        <w:ind w:left="720" w:hanging="360"/>
      </w:pPr>
      <w:rPr>
        <w:rFonts w:ascii="Calibri" w:hAnsi="Calibri" w:hint="default"/>
      </w:rPr>
    </w:lvl>
    <w:lvl w:ilvl="1" w:tplc="2B92EB00">
      <w:start w:val="1"/>
      <w:numFmt w:val="bullet"/>
      <w:lvlText w:val="o"/>
      <w:lvlJc w:val="left"/>
      <w:pPr>
        <w:ind w:left="1440" w:hanging="360"/>
      </w:pPr>
      <w:rPr>
        <w:rFonts w:ascii="Courier New" w:hAnsi="Courier New" w:hint="default"/>
      </w:rPr>
    </w:lvl>
    <w:lvl w:ilvl="2" w:tplc="122EABB4">
      <w:start w:val="1"/>
      <w:numFmt w:val="bullet"/>
      <w:lvlText w:val=""/>
      <w:lvlJc w:val="left"/>
      <w:pPr>
        <w:ind w:left="2160" w:hanging="360"/>
      </w:pPr>
      <w:rPr>
        <w:rFonts w:ascii="Wingdings" w:hAnsi="Wingdings" w:hint="default"/>
      </w:rPr>
    </w:lvl>
    <w:lvl w:ilvl="3" w:tplc="89CCD626">
      <w:start w:val="1"/>
      <w:numFmt w:val="bullet"/>
      <w:lvlText w:val=""/>
      <w:lvlJc w:val="left"/>
      <w:pPr>
        <w:ind w:left="2880" w:hanging="360"/>
      </w:pPr>
      <w:rPr>
        <w:rFonts w:ascii="Symbol" w:hAnsi="Symbol" w:hint="default"/>
      </w:rPr>
    </w:lvl>
    <w:lvl w:ilvl="4" w:tplc="1E16A2F0">
      <w:start w:val="1"/>
      <w:numFmt w:val="bullet"/>
      <w:lvlText w:val="o"/>
      <w:lvlJc w:val="left"/>
      <w:pPr>
        <w:ind w:left="3600" w:hanging="360"/>
      </w:pPr>
      <w:rPr>
        <w:rFonts w:ascii="Courier New" w:hAnsi="Courier New" w:hint="default"/>
      </w:rPr>
    </w:lvl>
    <w:lvl w:ilvl="5" w:tplc="3B50DB60">
      <w:start w:val="1"/>
      <w:numFmt w:val="bullet"/>
      <w:lvlText w:val=""/>
      <w:lvlJc w:val="left"/>
      <w:pPr>
        <w:ind w:left="4320" w:hanging="360"/>
      </w:pPr>
      <w:rPr>
        <w:rFonts w:ascii="Wingdings" w:hAnsi="Wingdings" w:hint="default"/>
      </w:rPr>
    </w:lvl>
    <w:lvl w:ilvl="6" w:tplc="78605E46">
      <w:start w:val="1"/>
      <w:numFmt w:val="bullet"/>
      <w:lvlText w:val=""/>
      <w:lvlJc w:val="left"/>
      <w:pPr>
        <w:ind w:left="5040" w:hanging="360"/>
      </w:pPr>
      <w:rPr>
        <w:rFonts w:ascii="Symbol" w:hAnsi="Symbol" w:hint="default"/>
      </w:rPr>
    </w:lvl>
    <w:lvl w:ilvl="7" w:tplc="39807086">
      <w:start w:val="1"/>
      <w:numFmt w:val="bullet"/>
      <w:lvlText w:val="o"/>
      <w:lvlJc w:val="left"/>
      <w:pPr>
        <w:ind w:left="5760" w:hanging="360"/>
      </w:pPr>
      <w:rPr>
        <w:rFonts w:ascii="Courier New" w:hAnsi="Courier New" w:hint="default"/>
      </w:rPr>
    </w:lvl>
    <w:lvl w:ilvl="8" w:tplc="53765464">
      <w:start w:val="1"/>
      <w:numFmt w:val="bullet"/>
      <w:lvlText w:val=""/>
      <w:lvlJc w:val="left"/>
      <w:pPr>
        <w:ind w:left="6480" w:hanging="360"/>
      </w:pPr>
      <w:rPr>
        <w:rFonts w:ascii="Wingdings" w:hAnsi="Wingdings" w:hint="default"/>
      </w:rPr>
    </w:lvl>
  </w:abstractNum>
  <w:abstractNum w:abstractNumId="50"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51" w15:restartNumberingAfterBreak="0">
    <w:nsid w:val="7D7C502B"/>
    <w:multiLevelType w:val="hybridMultilevel"/>
    <w:tmpl w:val="AD145F24"/>
    <w:lvl w:ilvl="0" w:tplc="63505980">
      <w:start w:val="1"/>
      <w:numFmt w:val="bullet"/>
      <w:lvlText w:val="-"/>
      <w:lvlJc w:val="left"/>
      <w:pPr>
        <w:ind w:left="720" w:hanging="360"/>
      </w:pPr>
      <w:rPr>
        <w:rFonts w:ascii="Calibri" w:hAnsi="Calibri" w:hint="default"/>
      </w:rPr>
    </w:lvl>
    <w:lvl w:ilvl="1" w:tplc="03AAEE72">
      <w:start w:val="1"/>
      <w:numFmt w:val="bullet"/>
      <w:lvlText w:val="o"/>
      <w:lvlJc w:val="left"/>
      <w:pPr>
        <w:ind w:left="1440" w:hanging="360"/>
      </w:pPr>
      <w:rPr>
        <w:rFonts w:ascii="Courier New" w:hAnsi="Courier New" w:hint="default"/>
      </w:rPr>
    </w:lvl>
    <w:lvl w:ilvl="2" w:tplc="4A94955C">
      <w:start w:val="1"/>
      <w:numFmt w:val="bullet"/>
      <w:lvlText w:val=""/>
      <w:lvlJc w:val="left"/>
      <w:pPr>
        <w:ind w:left="2160" w:hanging="360"/>
      </w:pPr>
      <w:rPr>
        <w:rFonts w:ascii="Wingdings" w:hAnsi="Wingdings" w:hint="default"/>
      </w:rPr>
    </w:lvl>
    <w:lvl w:ilvl="3" w:tplc="8474CE68">
      <w:start w:val="1"/>
      <w:numFmt w:val="bullet"/>
      <w:lvlText w:val=""/>
      <w:lvlJc w:val="left"/>
      <w:pPr>
        <w:ind w:left="2880" w:hanging="360"/>
      </w:pPr>
      <w:rPr>
        <w:rFonts w:ascii="Symbol" w:hAnsi="Symbol" w:hint="default"/>
      </w:rPr>
    </w:lvl>
    <w:lvl w:ilvl="4" w:tplc="F1EA4F7A">
      <w:start w:val="1"/>
      <w:numFmt w:val="bullet"/>
      <w:lvlText w:val="o"/>
      <w:lvlJc w:val="left"/>
      <w:pPr>
        <w:ind w:left="3600" w:hanging="360"/>
      </w:pPr>
      <w:rPr>
        <w:rFonts w:ascii="Courier New" w:hAnsi="Courier New" w:hint="default"/>
      </w:rPr>
    </w:lvl>
    <w:lvl w:ilvl="5" w:tplc="60B8110E">
      <w:start w:val="1"/>
      <w:numFmt w:val="bullet"/>
      <w:lvlText w:val=""/>
      <w:lvlJc w:val="left"/>
      <w:pPr>
        <w:ind w:left="4320" w:hanging="360"/>
      </w:pPr>
      <w:rPr>
        <w:rFonts w:ascii="Wingdings" w:hAnsi="Wingdings" w:hint="default"/>
      </w:rPr>
    </w:lvl>
    <w:lvl w:ilvl="6" w:tplc="A9D84DBC">
      <w:start w:val="1"/>
      <w:numFmt w:val="bullet"/>
      <w:lvlText w:val=""/>
      <w:lvlJc w:val="left"/>
      <w:pPr>
        <w:ind w:left="5040" w:hanging="360"/>
      </w:pPr>
      <w:rPr>
        <w:rFonts w:ascii="Symbol" w:hAnsi="Symbol" w:hint="default"/>
      </w:rPr>
    </w:lvl>
    <w:lvl w:ilvl="7" w:tplc="BB82FAB6">
      <w:start w:val="1"/>
      <w:numFmt w:val="bullet"/>
      <w:lvlText w:val="o"/>
      <w:lvlJc w:val="left"/>
      <w:pPr>
        <w:ind w:left="5760" w:hanging="360"/>
      </w:pPr>
      <w:rPr>
        <w:rFonts w:ascii="Courier New" w:hAnsi="Courier New" w:hint="default"/>
      </w:rPr>
    </w:lvl>
    <w:lvl w:ilvl="8" w:tplc="B87CE118">
      <w:start w:val="1"/>
      <w:numFmt w:val="bullet"/>
      <w:lvlText w:val=""/>
      <w:lvlJc w:val="left"/>
      <w:pPr>
        <w:ind w:left="6480" w:hanging="360"/>
      </w:pPr>
      <w:rPr>
        <w:rFonts w:ascii="Wingdings" w:hAnsi="Wingdings" w:hint="default"/>
      </w:rPr>
    </w:lvl>
  </w:abstractNum>
  <w:num w:numId="1" w16cid:durableId="2132942428">
    <w:abstractNumId w:val="49"/>
  </w:num>
  <w:num w:numId="2" w16cid:durableId="134446544">
    <w:abstractNumId w:val="36"/>
  </w:num>
  <w:num w:numId="3" w16cid:durableId="580262327">
    <w:abstractNumId w:val="6"/>
  </w:num>
  <w:num w:numId="4" w16cid:durableId="1961572657">
    <w:abstractNumId w:val="47"/>
  </w:num>
  <w:num w:numId="5" w16cid:durableId="1427536025">
    <w:abstractNumId w:val="1"/>
  </w:num>
  <w:num w:numId="6" w16cid:durableId="1944260119">
    <w:abstractNumId w:val="44"/>
  </w:num>
  <w:num w:numId="7" w16cid:durableId="1556625131">
    <w:abstractNumId w:val="9"/>
  </w:num>
  <w:num w:numId="8" w16cid:durableId="357199088">
    <w:abstractNumId w:val="18"/>
  </w:num>
  <w:num w:numId="9" w16cid:durableId="971330254">
    <w:abstractNumId w:val="14"/>
  </w:num>
  <w:num w:numId="10" w16cid:durableId="1904024110">
    <w:abstractNumId w:val="0"/>
  </w:num>
  <w:num w:numId="11" w16cid:durableId="153841404">
    <w:abstractNumId w:val="48"/>
  </w:num>
  <w:num w:numId="12" w16cid:durableId="1390884010">
    <w:abstractNumId w:val="33"/>
  </w:num>
  <w:num w:numId="13" w16cid:durableId="740711916">
    <w:abstractNumId w:val="4"/>
  </w:num>
  <w:num w:numId="14" w16cid:durableId="846015051">
    <w:abstractNumId w:val="15"/>
  </w:num>
  <w:num w:numId="15" w16cid:durableId="1171137789">
    <w:abstractNumId w:val="29"/>
  </w:num>
  <w:num w:numId="16" w16cid:durableId="442770123">
    <w:abstractNumId w:val="25"/>
  </w:num>
  <w:num w:numId="17" w16cid:durableId="1297831072">
    <w:abstractNumId w:val="20"/>
  </w:num>
  <w:num w:numId="18" w16cid:durableId="1886217455">
    <w:abstractNumId w:val="5"/>
  </w:num>
  <w:num w:numId="19" w16cid:durableId="1977560941">
    <w:abstractNumId w:val="32"/>
  </w:num>
  <w:num w:numId="20" w16cid:durableId="419907853">
    <w:abstractNumId w:val="40"/>
  </w:num>
  <w:num w:numId="21" w16cid:durableId="1314217754">
    <w:abstractNumId w:val="16"/>
  </w:num>
  <w:num w:numId="22" w16cid:durableId="903754012">
    <w:abstractNumId w:val="12"/>
  </w:num>
  <w:num w:numId="23" w16cid:durableId="1253050502">
    <w:abstractNumId w:val="7"/>
  </w:num>
  <w:num w:numId="24" w16cid:durableId="1016076093">
    <w:abstractNumId w:val="26"/>
  </w:num>
  <w:num w:numId="25" w16cid:durableId="1012076004">
    <w:abstractNumId w:val="3"/>
  </w:num>
  <w:num w:numId="26" w16cid:durableId="2047292351">
    <w:abstractNumId w:val="37"/>
  </w:num>
  <w:num w:numId="27" w16cid:durableId="341249541">
    <w:abstractNumId w:val="41"/>
  </w:num>
  <w:num w:numId="28" w16cid:durableId="1859388168">
    <w:abstractNumId w:val="10"/>
  </w:num>
  <w:num w:numId="29" w16cid:durableId="372002146">
    <w:abstractNumId w:val="50"/>
  </w:num>
  <w:num w:numId="30" w16cid:durableId="580454757">
    <w:abstractNumId w:val="19"/>
  </w:num>
  <w:num w:numId="31" w16cid:durableId="276987004">
    <w:abstractNumId w:val="24"/>
  </w:num>
  <w:num w:numId="32" w16cid:durableId="1047996785">
    <w:abstractNumId w:val="30"/>
  </w:num>
  <w:num w:numId="33" w16cid:durableId="89085451">
    <w:abstractNumId w:val="35"/>
  </w:num>
  <w:num w:numId="34" w16cid:durableId="844051293">
    <w:abstractNumId w:val="51"/>
  </w:num>
  <w:num w:numId="35" w16cid:durableId="903416605">
    <w:abstractNumId w:val="23"/>
  </w:num>
  <w:num w:numId="36" w16cid:durableId="2010593772">
    <w:abstractNumId w:val="46"/>
  </w:num>
  <w:num w:numId="37" w16cid:durableId="1607930362">
    <w:abstractNumId w:val="38"/>
  </w:num>
  <w:num w:numId="38" w16cid:durableId="1548712787">
    <w:abstractNumId w:val="31"/>
  </w:num>
  <w:num w:numId="39" w16cid:durableId="2058580715">
    <w:abstractNumId w:val="42"/>
  </w:num>
  <w:num w:numId="40" w16cid:durableId="2086491751">
    <w:abstractNumId w:val="21"/>
  </w:num>
  <w:num w:numId="41" w16cid:durableId="1978948230">
    <w:abstractNumId w:val="45"/>
  </w:num>
  <w:num w:numId="42" w16cid:durableId="16395064">
    <w:abstractNumId w:val="11"/>
  </w:num>
  <w:num w:numId="43" w16cid:durableId="1364014847">
    <w:abstractNumId w:val="27"/>
  </w:num>
  <w:num w:numId="44" w16cid:durableId="95296667">
    <w:abstractNumId w:val="17"/>
  </w:num>
  <w:num w:numId="45" w16cid:durableId="707527284">
    <w:abstractNumId w:val="39"/>
  </w:num>
  <w:num w:numId="46" w16cid:durableId="1366826001">
    <w:abstractNumId w:val="28"/>
  </w:num>
  <w:num w:numId="47" w16cid:durableId="1633511967">
    <w:abstractNumId w:val="8"/>
  </w:num>
  <w:num w:numId="48" w16cid:durableId="54740522">
    <w:abstractNumId w:val="2"/>
  </w:num>
  <w:num w:numId="49" w16cid:durableId="1928610438">
    <w:abstractNumId w:val="13"/>
  </w:num>
  <w:num w:numId="50" w16cid:durableId="1184319801">
    <w:abstractNumId w:val="34"/>
  </w:num>
  <w:num w:numId="51" w16cid:durableId="1232498094">
    <w:abstractNumId w:val="22"/>
  </w:num>
  <w:num w:numId="52" w16cid:durableId="1895267669">
    <w:abstractNumId w:val="4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rson w15:author="Daniel Anthony">
    <w15:presenceInfo w15:providerId="AD" w15:userId="S::daniel.anthony@mandai.com::3357544f-eb0b-4131-be28-8c76a425c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3826"/>
    <w:rsid w:val="00014B89"/>
    <w:rsid w:val="00021312"/>
    <w:rsid w:val="00033ACC"/>
    <w:rsid w:val="00056706"/>
    <w:rsid w:val="000624FA"/>
    <w:rsid w:val="000719DD"/>
    <w:rsid w:val="000947BC"/>
    <w:rsid w:val="000B2194"/>
    <w:rsid w:val="000C2494"/>
    <w:rsid w:val="000C49A8"/>
    <w:rsid w:val="000D475A"/>
    <w:rsid w:val="0010570E"/>
    <w:rsid w:val="00122503"/>
    <w:rsid w:val="00125F4D"/>
    <w:rsid w:val="00132D6A"/>
    <w:rsid w:val="0015186B"/>
    <w:rsid w:val="001653F8"/>
    <w:rsid w:val="0018237D"/>
    <w:rsid w:val="0018688C"/>
    <w:rsid w:val="001961FE"/>
    <w:rsid w:val="001A7EA5"/>
    <w:rsid w:val="001B36A1"/>
    <w:rsid w:val="001C3F93"/>
    <w:rsid w:val="001D352D"/>
    <w:rsid w:val="001F50E6"/>
    <w:rsid w:val="00221265"/>
    <w:rsid w:val="00243FDD"/>
    <w:rsid w:val="0025545A"/>
    <w:rsid w:val="0026783A"/>
    <w:rsid w:val="00272C79"/>
    <w:rsid w:val="00274A99"/>
    <w:rsid w:val="0028659D"/>
    <w:rsid w:val="00286BEA"/>
    <w:rsid w:val="002951BD"/>
    <w:rsid w:val="002A0657"/>
    <w:rsid w:val="002A79AA"/>
    <w:rsid w:val="002B23AA"/>
    <w:rsid w:val="002B5D60"/>
    <w:rsid w:val="002E2157"/>
    <w:rsid w:val="002E4007"/>
    <w:rsid w:val="003339DE"/>
    <w:rsid w:val="00355929"/>
    <w:rsid w:val="00356460"/>
    <w:rsid w:val="00366758"/>
    <w:rsid w:val="00375EF3"/>
    <w:rsid w:val="00391C69"/>
    <w:rsid w:val="003A3502"/>
    <w:rsid w:val="003D3B83"/>
    <w:rsid w:val="00406F64"/>
    <w:rsid w:val="004270C5"/>
    <w:rsid w:val="00427FFB"/>
    <w:rsid w:val="00432634"/>
    <w:rsid w:val="00451E46"/>
    <w:rsid w:val="004579BE"/>
    <w:rsid w:val="00484900"/>
    <w:rsid w:val="004852D6"/>
    <w:rsid w:val="004879F6"/>
    <w:rsid w:val="00491046"/>
    <w:rsid w:val="00494AA9"/>
    <w:rsid w:val="004A6B23"/>
    <w:rsid w:val="004D4DE9"/>
    <w:rsid w:val="004E1A95"/>
    <w:rsid w:val="004E3710"/>
    <w:rsid w:val="004E3CED"/>
    <w:rsid w:val="00504A46"/>
    <w:rsid w:val="00510CF6"/>
    <w:rsid w:val="00513931"/>
    <w:rsid w:val="005223BF"/>
    <w:rsid w:val="00540575"/>
    <w:rsid w:val="005421A1"/>
    <w:rsid w:val="0057179C"/>
    <w:rsid w:val="005A7807"/>
    <w:rsid w:val="005F352D"/>
    <w:rsid w:val="005F439C"/>
    <w:rsid w:val="0062441A"/>
    <w:rsid w:val="00634E68"/>
    <w:rsid w:val="00642B14"/>
    <w:rsid w:val="00652596"/>
    <w:rsid w:val="0066476F"/>
    <w:rsid w:val="00665EB6"/>
    <w:rsid w:val="00672076"/>
    <w:rsid w:val="00673127"/>
    <w:rsid w:val="0068449C"/>
    <w:rsid w:val="006B7AF0"/>
    <w:rsid w:val="006C0930"/>
    <w:rsid w:val="006C280F"/>
    <w:rsid w:val="006C783D"/>
    <w:rsid w:val="006D0937"/>
    <w:rsid w:val="006D12FA"/>
    <w:rsid w:val="006F0F38"/>
    <w:rsid w:val="006F3FF9"/>
    <w:rsid w:val="00701171"/>
    <w:rsid w:val="0071445A"/>
    <w:rsid w:val="007262F4"/>
    <w:rsid w:val="007402B4"/>
    <w:rsid w:val="0075548A"/>
    <w:rsid w:val="00776E65"/>
    <w:rsid w:val="00792E84"/>
    <w:rsid w:val="007936A3"/>
    <w:rsid w:val="007A1807"/>
    <w:rsid w:val="007A4BE5"/>
    <w:rsid w:val="007B7FB2"/>
    <w:rsid w:val="007C268A"/>
    <w:rsid w:val="007C4F8F"/>
    <w:rsid w:val="007D589D"/>
    <w:rsid w:val="007F688E"/>
    <w:rsid w:val="00814B8A"/>
    <w:rsid w:val="0084393D"/>
    <w:rsid w:val="0085094C"/>
    <w:rsid w:val="008536B2"/>
    <w:rsid w:val="008564CB"/>
    <w:rsid w:val="00883CF3"/>
    <w:rsid w:val="00890074"/>
    <w:rsid w:val="00891C46"/>
    <w:rsid w:val="00893A4C"/>
    <w:rsid w:val="008B13B7"/>
    <w:rsid w:val="008B262C"/>
    <w:rsid w:val="008F314B"/>
    <w:rsid w:val="00907B84"/>
    <w:rsid w:val="00912E91"/>
    <w:rsid w:val="009238E9"/>
    <w:rsid w:val="0092458C"/>
    <w:rsid w:val="00945E29"/>
    <w:rsid w:val="00954E95"/>
    <w:rsid w:val="00964D64"/>
    <w:rsid w:val="00973460"/>
    <w:rsid w:val="009A3DB8"/>
    <w:rsid w:val="009A7078"/>
    <w:rsid w:val="009E124A"/>
    <w:rsid w:val="00A15D14"/>
    <w:rsid w:val="00A161A0"/>
    <w:rsid w:val="00A2661F"/>
    <w:rsid w:val="00A414AA"/>
    <w:rsid w:val="00A44E9A"/>
    <w:rsid w:val="00A948B6"/>
    <w:rsid w:val="00A972B4"/>
    <w:rsid w:val="00AA7839"/>
    <w:rsid w:val="00AB1791"/>
    <w:rsid w:val="00AB3696"/>
    <w:rsid w:val="00AB7A88"/>
    <w:rsid w:val="00AB7FD7"/>
    <w:rsid w:val="00AC332B"/>
    <w:rsid w:val="00AC7381"/>
    <w:rsid w:val="00AD395D"/>
    <w:rsid w:val="00B0470D"/>
    <w:rsid w:val="00B106B3"/>
    <w:rsid w:val="00B21DE2"/>
    <w:rsid w:val="00B223EF"/>
    <w:rsid w:val="00B2EC95"/>
    <w:rsid w:val="00B33F66"/>
    <w:rsid w:val="00B37A44"/>
    <w:rsid w:val="00B40C8F"/>
    <w:rsid w:val="00B63E7A"/>
    <w:rsid w:val="00B65EC2"/>
    <w:rsid w:val="00B73443"/>
    <w:rsid w:val="00B768F2"/>
    <w:rsid w:val="00B779B2"/>
    <w:rsid w:val="00B77A87"/>
    <w:rsid w:val="00B87EE8"/>
    <w:rsid w:val="00BA191C"/>
    <w:rsid w:val="00BA5009"/>
    <w:rsid w:val="00BB6CDD"/>
    <w:rsid w:val="00BC63E1"/>
    <w:rsid w:val="00C6400C"/>
    <w:rsid w:val="00C646BB"/>
    <w:rsid w:val="00C65CFE"/>
    <w:rsid w:val="00C87CBD"/>
    <w:rsid w:val="00C91415"/>
    <w:rsid w:val="00C943C3"/>
    <w:rsid w:val="00C95EC5"/>
    <w:rsid w:val="00CA793F"/>
    <w:rsid w:val="00CD188F"/>
    <w:rsid w:val="00D02037"/>
    <w:rsid w:val="00D24C2C"/>
    <w:rsid w:val="00D4672C"/>
    <w:rsid w:val="00D4712E"/>
    <w:rsid w:val="00D4738A"/>
    <w:rsid w:val="00D75903"/>
    <w:rsid w:val="00DA01BE"/>
    <w:rsid w:val="00DA2321"/>
    <w:rsid w:val="00DB4CE2"/>
    <w:rsid w:val="00DD0630"/>
    <w:rsid w:val="00DF78CC"/>
    <w:rsid w:val="00E00019"/>
    <w:rsid w:val="00E14877"/>
    <w:rsid w:val="00E22C2C"/>
    <w:rsid w:val="00E304A6"/>
    <w:rsid w:val="00E34A4E"/>
    <w:rsid w:val="00E461CF"/>
    <w:rsid w:val="00E674D7"/>
    <w:rsid w:val="00EC5977"/>
    <w:rsid w:val="00EE6E93"/>
    <w:rsid w:val="00F058D3"/>
    <w:rsid w:val="00F31DA2"/>
    <w:rsid w:val="00F52B8A"/>
    <w:rsid w:val="00F533BE"/>
    <w:rsid w:val="00F7272B"/>
    <w:rsid w:val="00F743F3"/>
    <w:rsid w:val="00F83BDB"/>
    <w:rsid w:val="00FA3BFE"/>
    <w:rsid w:val="00FC7AE7"/>
    <w:rsid w:val="00FD2E77"/>
    <w:rsid w:val="00FD61C3"/>
    <w:rsid w:val="00FF7155"/>
    <w:rsid w:val="018BF394"/>
    <w:rsid w:val="01BB80A2"/>
    <w:rsid w:val="01BC086A"/>
    <w:rsid w:val="021DD83B"/>
    <w:rsid w:val="024EBCF6"/>
    <w:rsid w:val="0280CCEE"/>
    <w:rsid w:val="028D7119"/>
    <w:rsid w:val="02AB4D0B"/>
    <w:rsid w:val="02C5118A"/>
    <w:rsid w:val="02E18E6B"/>
    <w:rsid w:val="03029DCE"/>
    <w:rsid w:val="0357D8CB"/>
    <w:rsid w:val="037C7B73"/>
    <w:rsid w:val="03866EA0"/>
    <w:rsid w:val="03A38577"/>
    <w:rsid w:val="03ABEA49"/>
    <w:rsid w:val="03B9A89C"/>
    <w:rsid w:val="03BA4B95"/>
    <w:rsid w:val="0422D6BE"/>
    <w:rsid w:val="05262D7B"/>
    <w:rsid w:val="055578FD"/>
    <w:rsid w:val="067D6899"/>
    <w:rsid w:val="06A38C4A"/>
    <w:rsid w:val="06E70881"/>
    <w:rsid w:val="07243C7F"/>
    <w:rsid w:val="0755852B"/>
    <w:rsid w:val="07D7D595"/>
    <w:rsid w:val="07FC3973"/>
    <w:rsid w:val="0815D3EF"/>
    <w:rsid w:val="082B49EE"/>
    <w:rsid w:val="083F5CAB"/>
    <w:rsid w:val="08F82E5A"/>
    <w:rsid w:val="09222743"/>
    <w:rsid w:val="09B5095B"/>
    <w:rsid w:val="09E01207"/>
    <w:rsid w:val="0A28BE99"/>
    <w:rsid w:val="0A7302BD"/>
    <w:rsid w:val="0A7F692F"/>
    <w:rsid w:val="0A8BDED3"/>
    <w:rsid w:val="0A9E3FDA"/>
    <w:rsid w:val="0AA0B8F5"/>
    <w:rsid w:val="0AAC7F3A"/>
    <w:rsid w:val="0B76FD6D"/>
    <w:rsid w:val="0BAE975C"/>
    <w:rsid w:val="0BB48EB7"/>
    <w:rsid w:val="0BC48EFA"/>
    <w:rsid w:val="0BEB587E"/>
    <w:rsid w:val="0C1B3990"/>
    <w:rsid w:val="0C2B7689"/>
    <w:rsid w:val="0CA9095C"/>
    <w:rsid w:val="0D505F18"/>
    <w:rsid w:val="0D6E26CD"/>
    <w:rsid w:val="0DA12D08"/>
    <w:rsid w:val="0DB709F1"/>
    <w:rsid w:val="0E44D9BD"/>
    <w:rsid w:val="0E63E454"/>
    <w:rsid w:val="0E702060"/>
    <w:rsid w:val="0E9B427F"/>
    <w:rsid w:val="0EAE9E2F"/>
    <w:rsid w:val="0EE9F51B"/>
    <w:rsid w:val="0F4F45E7"/>
    <w:rsid w:val="0FCACC88"/>
    <w:rsid w:val="0FEC3C9F"/>
    <w:rsid w:val="1012422B"/>
    <w:rsid w:val="1020A2AA"/>
    <w:rsid w:val="104A6E90"/>
    <w:rsid w:val="10654597"/>
    <w:rsid w:val="109187C2"/>
    <w:rsid w:val="10C2C1D9"/>
    <w:rsid w:val="1123AE6B"/>
    <w:rsid w:val="11496172"/>
    <w:rsid w:val="11ECC01E"/>
    <w:rsid w:val="11FFBBEA"/>
    <w:rsid w:val="1285B2CD"/>
    <w:rsid w:val="1305EDB8"/>
    <w:rsid w:val="1345D545"/>
    <w:rsid w:val="13EDB524"/>
    <w:rsid w:val="1414F329"/>
    <w:rsid w:val="14264B75"/>
    <w:rsid w:val="146B7F71"/>
    <w:rsid w:val="14742F17"/>
    <w:rsid w:val="149CFB0F"/>
    <w:rsid w:val="14D1FD41"/>
    <w:rsid w:val="152460E0"/>
    <w:rsid w:val="15443ECB"/>
    <w:rsid w:val="15734A0D"/>
    <w:rsid w:val="15A86143"/>
    <w:rsid w:val="16C19D9A"/>
    <w:rsid w:val="16FB8151"/>
    <w:rsid w:val="17480F4E"/>
    <w:rsid w:val="17962FAF"/>
    <w:rsid w:val="190E1FC2"/>
    <w:rsid w:val="191789FC"/>
    <w:rsid w:val="1946A068"/>
    <w:rsid w:val="19C0AFBF"/>
    <w:rsid w:val="19C72FC4"/>
    <w:rsid w:val="1A921680"/>
    <w:rsid w:val="1AA8D9BC"/>
    <w:rsid w:val="1AA97AA7"/>
    <w:rsid w:val="1AC25E54"/>
    <w:rsid w:val="1B0EB2C2"/>
    <w:rsid w:val="1B727818"/>
    <w:rsid w:val="1B9D8E51"/>
    <w:rsid w:val="1C419A53"/>
    <w:rsid w:val="1CC65D02"/>
    <w:rsid w:val="1D08037E"/>
    <w:rsid w:val="1DA53A2F"/>
    <w:rsid w:val="1DB18F53"/>
    <w:rsid w:val="1DDD6AB4"/>
    <w:rsid w:val="1DE11B69"/>
    <w:rsid w:val="1EBA7764"/>
    <w:rsid w:val="1EDD3F6A"/>
    <w:rsid w:val="1F44760F"/>
    <w:rsid w:val="1F4B514E"/>
    <w:rsid w:val="1F61C7B1"/>
    <w:rsid w:val="1FFFB78D"/>
    <w:rsid w:val="201D24A9"/>
    <w:rsid w:val="20626F5D"/>
    <w:rsid w:val="20CD86E6"/>
    <w:rsid w:val="21150B76"/>
    <w:rsid w:val="217FA34B"/>
    <w:rsid w:val="21B38039"/>
    <w:rsid w:val="21C52745"/>
    <w:rsid w:val="21D07E9A"/>
    <w:rsid w:val="21D59EAB"/>
    <w:rsid w:val="21FBB7CF"/>
    <w:rsid w:val="22B0DBD7"/>
    <w:rsid w:val="22E04B9D"/>
    <w:rsid w:val="22F0EF82"/>
    <w:rsid w:val="230E9740"/>
    <w:rsid w:val="2360D494"/>
    <w:rsid w:val="236A2607"/>
    <w:rsid w:val="238D935B"/>
    <w:rsid w:val="23B22F35"/>
    <w:rsid w:val="23B81107"/>
    <w:rsid w:val="23E88DD7"/>
    <w:rsid w:val="24059A14"/>
    <w:rsid w:val="24622A29"/>
    <w:rsid w:val="2496E8E2"/>
    <w:rsid w:val="24D22C91"/>
    <w:rsid w:val="250E2E21"/>
    <w:rsid w:val="25974A02"/>
    <w:rsid w:val="26343175"/>
    <w:rsid w:val="26A9FE82"/>
    <w:rsid w:val="26B9AE28"/>
    <w:rsid w:val="26EFB1C9"/>
    <w:rsid w:val="276E3467"/>
    <w:rsid w:val="2772420F"/>
    <w:rsid w:val="278FEB35"/>
    <w:rsid w:val="2800190E"/>
    <w:rsid w:val="28155FD4"/>
    <w:rsid w:val="2888D16B"/>
    <w:rsid w:val="28A96156"/>
    <w:rsid w:val="28C36156"/>
    <w:rsid w:val="28DE1315"/>
    <w:rsid w:val="2902EBC9"/>
    <w:rsid w:val="291D7C36"/>
    <w:rsid w:val="29984D0B"/>
    <w:rsid w:val="29A569C1"/>
    <w:rsid w:val="29B13035"/>
    <w:rsid w:val="29E95596"/>
    <w:rsid w:val="29EA7AF8"/>
    <w:rsid w:val="2AA5D529"/>
    <w:rsid w:val="2AA88B97"/>
    <w:rsid w:val="2B0A9666"/>
    <w:rsid w:val="2B57A0BB"/>
    <w:rsid w:val="2B5F5015"/>
    <w:rsid w:val="2B7F08A8"/>
    <w:rsid w:val="2B7FD20F"/>
    <w:rsid w:val="2BC0722D"/>
    <w:rsid w:val="2BC1BF6C"/>
    <w:rsid w:val="2BEF8FFB"/>
    <w:rsid w:val="2BF8FFA5"/>
    <w:rsid w:val="2C1E603D"/>
    <w:rsid w:val="2CE8D0F7"/>
    <w:rsid w:val="2CE9BC2F"/>
    <w:rsid w:val="2D5B8028"/>
    <w:rsid w:val="2D92E191"/>
    <w:rsid w:val="2DD18478"/>
    <w:rsid w:val="2E322D69"/>
    <w:rsid w:val="2E4A08E4"/>
    <w:rsid w:val="2E6B78FB"/>
    <w:rsid w:val="2E6CD0D4"/>
    <w:rsid w:val="2E6F5A92"/>
    <w:rsid w:val="2E78DAE4"/>
    <w:rsid w:val="2F26F115"/>
    <w:rsid w:val="2F567AAC"/>
    <w:rsid w:val="2F926D84"/>
    <w:rsid w:val="2FDBDF71"/>
    <w:rsid w:val="301F72E0"/>
    <w:rsid w:val="304E0EC0"/>
    <w:rsid w:val="309320EA"/>
    <w:rsid w:val="311038C7"/>
    <w:rsid w:val="312E3DE5"/>
    <w:rsid w:val="31A319BD"/>
    <w:rsid w:val="32332D6F"/>
    <w:rsid w:val="328FAAE8"/>
    <w:rsid w:val="32942F85"/>
    <w:rsid w:val="329C57C4"/>
    <w:rsid w:val="32C21F7A"/>
    <w:rsid w:val="32CA0E46"/>
    <w:rsid w:val="32D91925"/>
    <w:rsid w:val="334C4C07"/>
    <w:rsid w:val="33CEEAF1"/>
    <w:rsid w:val="349A2D4E"/>
    <w:rsid w:val="34BCCAD6"/>
    <w:rsid w:val="3547750C"/>
    <w:rsid w:val="36068BB2"/>
    <w:rsid w:val="3635FDAF"/>
    <w:rsid w:val="364B20F5"/>
    <w:rsid w:val="3661441A"/>
    <w:rsid w:val="366CAE24"/>
    <w:rsid w:val="3686FCBF"/>
    <w:rsid w:val="36C0B4DB"/>
    <w:rsid w:val="36DE33D7"/>
    <w:rsid w:val="37BF8AF4"/>
    <w:rsid w:val="3806110E"/>
    <w:rsid w:val="385BE2FD"/>
    <w:rsid w:val="38750B5A"/>
    <w:rsid w:val="38E1DA0E"/>
    <w:rsid w:val="39618E76"/>
    <w:rsid w:val="3982C1B7"/>
    <w:rsid w:val="39DC16B5"/>
    <w:rsid w:val="3A4563DB"/>
    <w:rsid w:val="3A7F8B49"/>
    <w:rsid w:val="3B084F63"/>
    <w:rsid w:val="3B31DEDB"/>
    <w:rsid w:val="3B488DBB"/>
    <w:rsid w:val="3B5B533A"/>
    <w:rsid w:val="3B7C49D3"/>
    <w:rsid w:val="3B9425FE"/>
    <w:rsid w:val="3B9DE35F"/>
    <w:rsid w:val="3BA1D9C3"/>
    <w:rsid w:val="3C284095"/>
    <w:rsid w:val="3C4A7333"/>
    <w:rsid w:val="3C6274A5"/>
    <w:rsid w:val="3CBE8971"/>
    <w:rsid w:val="3CEDFF1D"/>
    <w:rsid w:val="3CF749E6"/>
    <w:rsid w:val="3CFA13E0"/>
    <w:rsid w:val="3D2A5021"/>
    <w:rsid w:val="3D53C8CF"/>
    <w:rsid w:val="3D77EC43"/>
    <w:rsid w:val="3DE74309"/>
    <w:rsid w:val="3DFE3DA9"/>
    <w:rsid w:val="3E2F28D6"/>
    <w:rsid w:val="3E55AB3C"/>
    <w:rsid w:val="3E76BA34"/>
    <w:rsid w:val="3EA52840"/>
    <w:rsid w:val="3F8482DD"/>
    <w:rsid w:val="3F87AF37"/>
    <w:rsid w:val="3FAB1610"/>
    <w:rsid w:val="3FC1988C"/>
    <w:rsid w:val="3FFA680D"/>
    <w:rsid w:val="405AB0FD"/>
    <w:rsid w:val="4077CDCC"/>
    <w:rsid w:val="4083E0A1"/>
    <w:rsid w:val="40965259"/>
    <w:rsid w:val="40F87A54"/>
    <w:rsid w:val="4137B533"/>
    <w:rsid w:val="4149557A"/>
    <w:rsid w:val="415AB7D5"/>
    <w:rsid w:val="41608917"/>
    <w:rsid w:val="41BB732E"/>
    <w:rsid w:val="41BF9F83"/>
    <w:rsid w:val="4201B196"/>
    <w:rsid w:val="420D24E3"/>
    <w:rsid w:val="42316B91"/>
    <w:rsid w:val="423222BA"/>
    <w:rsid w:val="4267529F"/>
    <w:rsid w:val="4284967F"/>
    <w:rsid w:val="4295CD63"/>
    <w:rsid w:val="42BE3867"/>
    <w:rsid w:val="42F72A75"/>
    <w:rsid w:val="43639445"/>
    <w:rsid w:val="43B41395"/>
    <w:rsid w:val="43D5ACAB"/>
    <w:rsid w:val="44301B16"/>
    <w:rsid w:val="445A08C8"/>
    <w:rsid w:val="449485BB"/>
    <w:rsid w:val="44B493C0"/>
    <w:rsid w:val="452CD11B"/>
    <w:rsid w:val="454097EA"/>
    <w:rsid w:val="454FE3F6"/>
    <w:rsid w:val="45819D62"/>
    <w:rsid w:val="45968BE8"/>
    <w:rsid w:val="45CF5A76"/>
    <w:rsid w:val="45F3B035"/>
    <w:rsid w:val="463BEB81"/>
    <w:rsid w:val="46C5C602"/>
    <w:rsid w:val="46E1BEDC"/>
    <w:rsid w:val="46FAFCFE"/>
    <w:rsid w:val="471D79C6"/>
    <w:rsid w:val="47325C49"/>
    <w:rsid w:val="4742ED59"/>
    <w:rsid w:val="47781DB1"/>
    <w:rsid w:val="48398522"/>
    <w:rsid w:val="48687AE2"/>
    <w:rsid w:val="48C819C5"/>
    <w:rsid w:val="48F680BA"/>
    <w:rsid w:val="4939EE59"/>
    <w:rsid w:val="4965C9BA"/>
    <w:rsid w:val="4A044B43"/>
    <w:rsid w:val="4A329DC0"/>
    <w:rsid w:val="4A33E5E9"/>
    <w:rsid w:val="4A49D139"/>
    <w:rsid w:val="4AB71386"/>
    <w:rsid w:val="4AEA484C"/>
    <w:rsid w:val="4B225F78"/>
    <w:rsid w:val="4BB5D4E9"/>
    <w:rsid w:val="4BD5465A"/>
    <w:rsid w:val="4BDED53C"/>
    <w:rsid w:val="4C1C75F3"/>
    <w:rsid w:val="4C52E3E7"/>
    <w:rsid w:val="4D1F8617"/>
    <w:rsid w:val="4D376EC5"/>
    <w:rsid w:val="4D454FE0"/>
    <w:rsid w:val="4D789C8A"/>
    <w:rsid w:val="4DAD4D93"/>
    <w:rsid w:val="4DF3A4C2"/>
    <w:rsid w:val="4E050290"/>
    <w:rsid w:val="4E119EEC"/>
    <w:rsid w:val="4E1E6880"/>
    <w:rsid w:val="4E9FDF1C"/>
    <w:rsid w:val="4F0DA2E0"/>
    <w:rsid w:val="4F546B7C"/>
    <w:rsid w:val="4FD47E7C"/>
    <w:rsid w:val="4FD81B08"/>
    <w:rsid w:val="5009935E"/>
    <w:rsid w:val="50645806"/>
    <w:rsid w:val="50696989"/>
    <w:rsid w:val="50A731F2"/>
    <w:rsid w:val="50E3E61D"/>
    <w:rsid w:val="515FB078"/>
    <w:rsid w:val="516CD612"/>
    <w:rsid w:val="517FA9A4"/>
    <w:rsid w:val="51DF8B2D"/>
    <w:rsid w:val="521F5BC1"/>
    <w:rsid w:val="5239FCB9"/>
    <w:rsid w:val="52490D4A"/>
    <w:rsid w:val="52CF7B2F"/>
    <w:rsid w:val="52F06915"/>
    <w:rsid w:val="5310D231"/>
    <w:rsid w:val="536FACE1"/>
    <w:rsid w:val="538EBD2D"/>
    <w:rsid w:val="53FBF0CB"/>
    <w:rsid w:val="55A06585"/>
    <w:rsid w:val="5633219B"/>
    <w:rsid w:val="5642D141"/>
    <w:rsid w:val="565D73F4"/>
    <w:rsid w:val="56653355"/>
    <w:rsid w:val="56900C13"/>
    <w:rsid w:val="56AEB19B"/>
    <w:rsid w:val="56E7AF1B"/>
    <w:rsid w:val="572463B7"/>
    <w:rsid w:val="5811F484"/>
    <w:rsid w:val="589BAF91"/>
    <w:rsid w:val="58B8FC18"/>
    <w:rsid w:val="5A701F3D"/>
    <w:rsid w:val="5BBE2CF4"/>
    <w:rsid w:val="5BDD9711"/>
    <w:rsid w:val="5C1CAE89"/>
    <w:rsid w:val="5C627AB0"/>
    <w:rsid w:val="5C8FA06B"/>
    <w:rsid w:val="5CA50487"/>
    <w:rsid w:val="5CBB7BCC"/>
    <w:rsid w:val="5D1A5BB7"/>
    <w:rsid w:val="5DF3108A"/>
    <w:rsid w:val="5E1CD36A"/>
    <w:rsid w:val="5E40D4E8"/>
    <w:rsid w:val="5F026965"/>
    <w:rsid w:val="5F0AF115"/>
    <w:rsid w:val="5F5D1504"/>
    <w:rsid w:val="5F9DCE5E"/>
    <w:rsid w:val="5FC7412D"/>
    <w:rsid w:val="5FC891D6"/>
    <w:rsid w:val="5FD3DFA9"/>
    <w:rsid w:val="5FD9F431"/>
    <w:rsid w:val="601C4061"/>
    <w:rsid w:val="605B0D86"/>
    <w:rsid w:val="608D9919"/>
    <w:rsid w:val="60B840A1"/>
    <w:rsid w:val="614BC0AF"/>
    <w:rsid w:val="6163118E"/>
    <w:rsid w:val="61931320"/>
    <w:rsid w:val="61B56B54"/>
    <w:rsid w:val="6212B598"/>
    <w:rsid w:val="62D125C8"/>
    <w:rsid w:val="631E24B5"/>
    <w:rsid w:val="632EE381"/>
    <w:rsid w:val="6350DECA"/>
    <w:rsid w:val="6372504C"/>
    <w:rsid w:val="63996CDE"/>
    <w:rsid w:val="650E20AD"/>
    <w:rsid w:val="651B172E"/>
    <w:rsid w:val="652B9F2D"/>
    <w:rsid w:val="654DEF9A"/>
    <w:rsid w:val="65610A3C"/>
    <w:rsid w:val="66231BD3"/>
    <w:rsid w:val="66F452ED"/>
    <w:rsid w:val="66FCDA9D"/>
    <w:rsid w:val="67098935"/>
    <w:rsid w:val="670F0EE1"/>
    <w:rsid w:val="673C8F35"/>
    <w:rsid w:val="6780CA73"/>
    <w:rsid w:val="67B726BD"/>
    <w:rsid w:val="67C91B61"/>
    <w:rsid w:val="67F07AC0"/>
    <w:rsid w:val="67F07E46"/>
    <w:rsid w:val="6907F28A"/>
    <w:rsid w:val="690BE4D0"/>
    <w:rsid w:val="69749292"/>
    <w:rsid w:val="6A5425C6"/>
    <w:rsid w:val="6AB86B35"/>
    <w:rsid w:val="6AC6D4E9"/>
    <w:rsid w:val="6B1CA6D8"/>
    <w:rsid w:val="6B747359"/>
    <w:rsid w:val="6BE5C7F2"/>
    <w:rsid w:val="6C3F934C"/>
    <w:rsid w:val="6C438592"/>
    <w:rsid w:val="6C4BEA64"/>
    <w:rsid w:val="6C543B96"/>
    <w:rsid w:val="6C9D933B"/>
    <w:rsid w:val="6CB87739"/>
    <w:rsid w:val="6D0A2FC0"/>
    <w:rsid w:val="6D9713A3"/>
    <w:rsid w:val="6DD2DF02"/>
    <w:rsid w:val="6DD62407"/>
    <w:rsid w:val="6E0D3FE4"/>
    <w:rsid w:val="6E82EDE8"/>
    <w:rsid w:val="6EA60021"/>
    <w:rsid w:val="6F2271F8"/>
    <w:rsid w:val="6F308AE3"/>
    <w:rsid w:val="6F37CD94"/>
    <w:rsid w:val="6F541C50"/>
    <w:rsid w:val="6FA91045"/>
    <w:rsid w:val="6FC22E34"/>
    <w:rsid w:val="6FFA226F"/>
    <w:rsid w:val="701F7CB9"/>
    <w:rsid w:val="71518CC8"/>
    <w:rsid w:val="71BB45D3"/>
    <w:rsid w:val="71EBE464"/>
    <w:rsid w:val="71FB0CEE"/>
    <w:rsid w:val="724D6A45"/>
    <w:rsid w:val="72607D01"/>
    <w:rsid w:val="72CA2515"/>
    <w:rsid w:val="734C7F55"/>
    <w:rsid w:val="739D314F"/>
    <w:rsid w:val="73FF90FB"/>
    <w:rsid w:val="7445658B"/>
    <w:rsid w:val="74AE91C9"/>
    <w:rsid w:val="74C7DE00"/>
    <w:rsid w:val="750AC07B"/>
    <w:rsid w:val="756DC455"/>
    <w:rsid w:val="75A70F18"/>
    <w:rsid w:val="75E07386"/>
    <w:rsid w:val="75E135EC"/>
    <w:rsid w:val="75EA67D8"/>
    <w:rsid w:val="764940EC"/>
    <w:rsid w:val="765677D6"/>
    <w:rsid w:val="76FDCE42"/>
    <w:rsid w:val="77D5BD9E"/>
    <w:rsid w:val="77DAF45D"/>
    <w:rsid w:val="77DCFD84"/>
    <w:rsid w:val="77EB97BC"/>
    <w:rsid w:val="7810A7D1"/>
    <w:rsid w:val="78574FC3"/>
    <w:rsid w:val="78B47410"/>
    <w:rsid w:val="78CFD1A6"/>
    <w:rsid w:val="79181448"/>
    <w:rsid w:val="793AAC24"/>
    <w:rsid w:val="794D29B5"/>
    <w:rsid w:val="7956147D"/>
    <w:rsid w:val="79DE319E"/>
    <w:rsid w:val="79F6CCD8"/>
    <w:rsid w:val="7A17D62D"/>
    <w:rsid w:val="7A3A5C9A"/>
    <w:rsid w:val="7A8CC039"/>
    <w:rsid w:val="7B10C09C"/>
    <w:rsid w:val="7B117821"/>
    <w:rsid w:val="7B5F6D49"/>
    <w:rsid w:val="7B646211"/>
    <w:rsid w:val="7B8A91EA"/>
    <w:rsid w:val="7B987391"/>
    <w:rsid w:val="7B999813"/>
    <w:rsid w:val="7BAB27B7"/>
    <w:rsid w:val="7BAE96B6"/>
    <w:rsid w:val="7BCF055B"/>
    <w:rsid w:val="7C0D6538"/>
    <w:rsid w:val="7C15EA36"/>
    <w:rsid w:val="7CB06EA7"/>
    <w:rsid w:val="7CE42E29"/>
    <w:rsid w:val="7D1B1B95"/>
    <w:rsid w:val="7D57C152"/>
    <w:rsid w:val="7D5FADDD"/>
    <w:rsid w:val="7D6E88E5"/>
    <w:rsid w:val="7D8E109E"/>
    <w:rsid w:val="7D97D33E"/>
    <w:rsid w:val="7DA93599"/>
    <w:rsid w:val="7DB5475C"/>
    <w:rsid w:val="7DC68427"/>
    <w:rsid w:val="7E48615E"/>
    <w:rsid w:val="7E7FE955"/>
    <w:rsid w:val="7EACB7E2"/>
    <w:rsid w:val="7EB1A2C1"/>
    <w:rsid w:val="7F0CA793"/>
    <w:rsid w:val="7F5117BD"/>
    <w:rsid w:val="7FC4ED10"/>
    <w:rsid w:val="7FF160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D9E8184D-84ED-438B-8940-2C30E817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F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485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33B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rs.com.sg/policies-data-protection.html" TargetMode="External"/><Relationship Id="rId23" Type="http://schemas.microsoft.com/office/2020/10/relationships/intelligence" Target="intelligence2.xml"/><Relationship Id="rId10" Type="http://schemas.openxmlformats.org/officeDocument/2006/relationships/hyperlink" Target="mailto:Daniel.anthony@mandai.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4968</Words>
  <Characters>28319</Characters>
  <Application>Microsoft Office Word</Application>
  <DocSecurity>0</DocSecurity>
  <Lines>235</Lines>
  <Paragraphs>66</Paragraphs>
  <ScaleCrop>false</ScaleCrop>
  <Company/>
  <LinksUpToDate>false</LinksUpToDate>
  <CharactersWithSpaces>33221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6</cp:revision>
  <dcterms:created xsi:type="dcterms:W3CDTF">2022-07-18T14:24:00Z</dcterms:created>
  <dcterms:modified xsi:type="dcterms:W3CDTF">2023-02-07T05:58:00Z</dcterms:modified>
</cp:coreProperties>
</file>